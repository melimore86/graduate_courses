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D9E4C2" w14:textId="77777777" w:rsidR="00267BCC" w:rsidRPr="00B778AB" w:rsidRDefault="00267BCC" w:rsidP="00267BCC">
      <w:pPr>
        <w:spacing w:after="0" w:line="240" w:lineRule="auto"/>
        <w:jc w:val="center"/>
        <w:rPr>
          <w:rFonts w:ascii="Arial" w:eastAsia="Times New Roman" w:hAnsi="Arial" w:cs="Arial"/>
          <w:b/>
          <w:sz w:val="28"/>
          <w:szCs w:val="28"/>
        </w:rPr>
      </w:pPr>
    </w:p>
    <w:p w14:paraId="5E29D1EC" w14:textId="77777777" w:rsidR="00267BCC" w:rsidRDefault="00267BCC" w:rsidP="00267BCC">
      <w:pPr>
        <w:spacing w:after="0" w:line="240" w:lineRule="auto"/>
        <w:jc w:val="center"/>
        <w:rPr>
          <w:rFonts w:ascii="Arial" w:eastAsia="Times New Roman" w:hAnsi="Arial" w:cs="Arial"/>
          <w:b/>
          <w:sz w:val="28"/>
          <w:szCs w:val="28"/>
        </w:rPr>
      </w:pPr>
    </w:p>
    <w:p w14:paraId="056736B6" w14:textId="77777777" w:rsidR="00267BCC" w:rsidRDefault="00267BCC" w:rsidP="00267BCC">
      <w:pPr>
        <w:spacing w:after="0" w:line="240" w:lineRule="auto"/>
        <w:jc w:val="center"/>
        <w:rPr>
          <w:rFonts w:ascii="Arial" w:eastAsia="Times New Roman" w:hAnsi="Arial" w:cs="Arial"/>
          <w:b/>
          <w:sz w:val="28"/>
          <w:szCs w:val="28"/>
        </w:rPr>
      </w:pPr>
    </w:p>
    <w:p w14:paraId="63AA8DC7" w14:textId="77777777" w:rsidR="00267BCC" w:rsidRDefault="00267BCC" w:rsidP="00267BCC">
      <w:pPr>
        <w:spacing w:after="0" w:line="240" w:lineRule="auto"/>
        <w:jc w:val="center"/>
        <w:rPr>
          <w:rFonts w:ascii="Arial" w:eastAsia="Times New Roman" w:hAnsi="Arial" w:cs="Arial"/>
          <w:b/>
          <w:sz w:val="28"/>
          <w:szCs w:val="28"/>
        </w:rPr>
      </w:pPr>
    </w:p>
    <w:p w14:paraId="210DE4D6" w14:textId="77777777" w:rsidR="00267BCC" w:rsidRDefault="00267BCC" w:rsidP="00267BCC">
      <w:pPr>
        <w:spacing w:after="0" w:line="240" w:lineRule="auto"/>
        <w:jc w:val="center"/>
        <w:rPr>
          <w:rFonts w:ascii="Arial" w:eastAsia="Times New Roman" w:hAnsi="Arial" w:cs="Arial"/>
          <w:b/>
          <w:sz w:val="28"/>
          <w:szCs w:val="28"/>
        </w:rPr>
      </w:pPr>
    </w:p>
    <w:p w14:paraId="2D109B8B" w14:textId="77777777" w:rsidR="00267BCC" w:rsidRDefault="00267BCC" w:rsidP="00267BCC">
      <w:pPr>
        <w:spacing w:after="0" w:line="240" w:lineRule="auto"/>
        <w:jc w:val="center"/>
        <w:rPr>
          <w:rFonts w:ascii="Arial" w:eastAsia="Times New Roman" w:hAnsi="Arial" w:cs="Arial"/>
          <w:b/>
          <w:sz w:val="28"/>
          <w:szCs w:val="28"/>
        </w:rPr>
      </w:pPr>
    </w:p>
    <w:p w14:paraId="712BE701" w14:textId="77777777" w:rsidR="00267BCC" w:rsidRDefault="00267BCC" w:rsidP="00267BCC">
      <w:pPr>
        <w:spacing w:after="0" w:line="240" w:lineRule="auto"/>
        <w:jc w:val="center"/>
        <w:rPr>
          <w:rFonts w:ascii="Arial" w:eastAsia="Times New Roman" w:hAnsi="Arial" w:cs="Arial"/>
          <w:b/>
          <w:sz w:val="28"/>
          <w:szCs w:val="28"/>
        </w:rPr>
      </w:pPr>
    </w:p>
    <w:p w14:paraId="3C4A0474" w14:textId="77777777" w:rsidR="00267BCC" w:rsidRDefault="00267BCC" w:rsidP="00267BCC">
      <w:pPr>
        <w:spacing w:after="0" w:line="240" w:lineRule="auto"/>
        <w:jc w:val="center"/>
        <w:rPr>
          <w:rFonts w:ascii="Arial" w:eastAsia="Times New Roman" w:hAnsi="Arial" w:cs="Arial"/>
          <w:b/>
          <w:sz w:val="28"/>
          <w:szCs w:val="28"/>
        </w:rPr>
      </w:pPr>
    </w:p>
    <w:p w14:paraId="7E99AFFA" w14:textId="77777777" w:rsidR="00267BCC" w:rsidRDefault="00267BCC" w:rsidP="00267BCC">
      <w:pPr>
        <w:spacing w:after="0" w:line="240" w:lineRule="auto"/>
        <w:jc w:val="center"/>
        <w:rPr>
          <w:rFonts w:ascii="Arial" w:eastAsia="Times New Roman" w:hAnsi="Arial" w:cs="Arial"/>
          <w:b/>
          <w:sz w:val="28"/>
          <w:szCs w:val="28"/>
        </w:rPr>
      </w:pPr>
    </w:p>
    <w:p w14:paraId="690101DA" w14:textId="77777777" w:rsidR="00267BCC" w:rsidRDefault="00267BCC" w:rsidP="00267BCC">
      <w:pPr>
        <w:spacing w:after="0" w:line="240" w:lineRule="auto"/>
        <w:jc w:val="center"/>
        <w:rPr>
          <w:rFonts w:ascii="Arial" w:eastAsia="Times New Roman" w:hAnsi="Arial" w:cs="Arial"/>
          <w:b/>
          <w:sz w:val="28"/>
          <w:szCs w:val="28"/>
        </w:rPr>
      </w:pPr>
    </w:p>
    <w:p w14:paraId="66B10819" w14:textId="77777777" w:rsidR="00267BCC" w:rsidRDefault="00267BCC" w:rsidP="00267BCC">
      <w:pPr>
        <w:spacing w:after="0" w:line="240" w:lineRule="auto"/>
        <w:jc w:val="center"/>
        <w:rPr>
          <w:rFonts w:ascii="Arial" w:eastAsia="Times New Roman" w:hAnsi="Arial" w:cs="Arial"/>
          <w:b/>
          <w:sz w:val="28"/>
          <w:szCs w:val="28"/>
        </w:rPr>
      </w:pPr>
    </w:p>
    <w:p w14:paraId="3090833F" w14:textId="77777777" w:rsidR="00267BCC" w:rsidRDefault="00267BCC" w:rsidP="00267BCC">
      <w:pPr>
        <w:spacing w:after="0" w:line="240" w:lineRule="auto"/>
        <w:jc w:val="center"/>
        <w:rPr>
          <w:rFonts w:ascii="Arial" w:eastAsia="Times New Roman" w:hAnsi="Arial" w:cs="Arial"/>
          <w:b/>
          <w:sz w:val="28"/>
          <w:szCs w:val="28"/>
        </w:rPr>
      </w:pPr>
    </w:p>
    <w:p w14:paraId="3307CB66" w14:textId="77777777" w:rsidR="00267BCC" w:rsidRDefault="00267BCC" w:rsidP="00267BCC">
      <w:pPr>
        <w:spacing w:after="0" w:line="240" w:lineRule="auto"/>
        <w:jc w:val="center"/>
        <w:rPr>
          <w:rFonts w:ascii="Arial" w:eastAsia="Times New Roman" w:hAnsi="Arial" w:cs="Arial"/>
          <w:b/>
          <w:sz w:val="28"/>
          <w:szCs w:val="28"/>
        </w:rPr>
      </w:pPr>
    </w:p>
    <w:p w14:paraId="4D12D4C8" w14:textId="77777777" w:rsidR="00267BCC" w:rsidRPr="00B778AB" w:rsidRDefault="00267BCC" w:rsidP="00267BCC">
      <w:pPr>
        <w:spacing w:after="0" w:line="240" w:lineRule="auto"/>
        <w:jc w:val="center"/>
        <w:rPr>
          <w:rFonts w:ascii="Arial" w:eastAsia="Times New Roman" w:hAnsi="Arial" w:cs="Arial"/>
          <w:b/>
          <w:sz w:val="28"/>
          <w:szCs w:val="28"/>
        </w:rPr>
      </w:pPr>
      <w:r>
        <w:rPr>
          <w:rFonts w:ascii="Arial" w:eastAsia="Times New Roman" w:hAnsi="Arial" w:cs="Arial"/>
          <w:b/>
          <w:sz w:val="28"/>
          <w:szCs w:val="28"/>
        </w:rPr>
        <w:t xml:space="preserve">A Case Study- Big Changes in </w:t>
      </w:r>
      <w:commentRangeStart w:id="0"/>
      <w:r>
        <w:rPr>
          <w:rFonts w:ascii="Arial" w:eastAsia="Times New Roman" w:hAnsi="Arial" w:cs="Arial"/>
          <w:b/>
          <w:sz w:val="28"/>
          <w:szCs w:val="28"/>
        </w:rPr>
        <w:t>the</w:t>
      </w:r>
      <w:commentRangeEnd w:id="0"/>
      <w:r w:rsidR="004859A4">
        <w:rPr>
          <w:rStyle w:val="CommentReference"/>
        </w:rPr>
        <w:commentReference w:id="0"/>
      </w:r>
      <w:r>
        <w:rPr>
          <w:rFonts w:ascii="Arial" w:eastAsia="Times New Roman" w:hAnsi="Arial" w:cs="Arial"/>
          <w:b/>
          <w:sz w:val="28"/>
          <w:szCs w:val="28"/>
        </w:rPr>
        <w:t xml:space="preserve"> Big Bend</w:t>
      </w:r>
    </w:p>
    <w:p w14:paraId="6679D67E" w14:textId="77777777" w:rsidR="00267BCC" w:rsidRPr="00B778AB" w:rsidRDefault="00267BCC" w:rsidP="00267BCC">
      <w:pPr>
        <w:spacing w:after="0" w:line="240" w:lineRule="auto"/>
        <w:jc w:val="center"/>
        <w:rPr>
          <w:rFonts w:ascii="Arial" w:eastAsia="Times New Roman" w:hAnsi="Arial" w:cs="Arial"/>
          <w:b/>
          <w:sz w:val="28"/>
          <w:szCs w:val="28"/>
        </w:rPr>
      </w:pPr>
    </w:p>
    <w:p w14:paraId="6B2697CE" w14:textId="77777777" w:rsidR="00267BCC" w:rsidRPr="00B778AB" w:rsidRDefault="00267BCC" w:rsidP="00267BCC">
      <w:pPr>
        <w:spacing w:after="0" w:line="240" w:lineRule="auto"/>
        <w:jc w:val="center"/>
        <w:rPr>
          <w:rFonts w:ascii="Arial" w:eastAsia="Times New Roman" w:hAnsi="Arial" w:cs="Arial"/>
          <w:b/>
          <w:sz w:val="28"/>
          <w:szCs w:val="28"/>
        </w:rPr>
      </w:pPr>
      <w:r w:rsidRPr="00B778AB">
        <w:rPr>
          <w:rFonts w:ascii="Arial" w:eastAsia="Times New Roman" w:hAnsi="Arial" w:cs="Arial"/>
          <w:b/>
          <w:sz w:val="28"/>
          <w:szCs w:val="28"/>
        </w:rPr>
        <w:t>Melissa Moreno</w:t>
      </w:r>
    </w:p>
    <w:p w14:paraId="429AB997" w14:textId="77777777" w:rsidR="00267BCC" w:rsidRPr="00B778AB" w:rsidRDefault="00267BCC" w:rsidP="00267BCC">
      <w:pPr>
        <w:spacing w:after="0" w:line="240" w:lineRule="auto"/>
        <w:jc w:val="center"/>
        <w:rPr>
          <w:rFonts w:ascii="Arial" w:eastAsia="Times New Roman" w:hAnsi="Arial" w:cs="Arial"/>
          <w:b/>
          <w:sz w:val="28"/>
          <w:szCs w:val="28"/>
        </w:rPr>
      </w:pPr>
      <w:r w:rsidRPr="00B778AB">
        <w:rPr>
          <w:rFonts w:ascii="Arial" w:eastAsia="Times New Roman" w:hAnsi="Arial" w:cs="Arial"/>
          <w:b/>
          <w:sz w:val="28"/>
          <w:szCs w:val="28"/>
        </w:rPr>
        <w:t>SNRE Graduate Assistant</w:t>
      </w:r>
    </w:p>
    <w:p w14:paraId="44CEA428" w14:textId="77777777" w:rsidR="00267BCC" w:rsidRPr="00B778AB" w:rsidRDefault="00267BCC" w:rsidP="00267BCC">
      <w:pPr>
        <w:spacing w:after="0" w:line="240" w:lineRule="auto"/>
        <w:jc w:val="center"/>
        <w:rPr>
          <w:rFonts w:ascii="Arial" w:eastAsia="Times New Roman" w:hAnsi="Arial" w:cs="Arial"/>
          <w:b/>
          <w:sz w:val="28"/>
          <w:szCs w:val="28"/>
        </w:rPr>
      </w:pPr>
      <w:r>
        <w:rPr>
          <w:rFonts w:ascii="Arial" w:eastAsia="Times New Roman" w:hAnsi="Arial" w:cs="Arial"/>
          <w:b/>
          <w:sz w:val="28"/>
          <w:szCs w:val="28"/>
        </w:rPr>
        <w:t>November</w:t>
      </w:r>
      <w:r w:rsidRPr="00B778AB">
        <w:rPr>
          <w:rFonts w:ascii="Arial" w:eastAsia="Times New Roman" w:hAnsi="Arial" w:cs="Arial"/>
          <w:b/>
          <w:sz w:val="28"/>
          <w:szCs w:val="28"/>
        </w:rPr>
        <w:t xml:space="preserve"> </w:t>
      </w:r>
      <w:r>
        <w:rPr>
          <w:rFonts w:ascii="Arial" w:eastAsia="Times New Roman" w:hAnsi="Arial" w:cs="Arial"/>
          <w:b/>
          <w:sz w:val="28"/>
          <w:szCs w:val="28"/>
        </w:rPr>
        <w:t>8</w:t>
      </w:r>
      <w:r w:rsidRPr="00B778AB">
        <w:rPr>
          <w:rFonts w:ascii="Arial" w:eastAsia="Times New Roman" w:hAnsi="Arial" w:cs="Arial"/>
          <w:b/>
          <w:sz w:val="28"/>
          <w:szCs w:val="28"/>
        </w:rPr>
        <w:t>, 2018</w:t>
      </w:r>
    </w:p>
    <w:p w14:paraId="467C6541" w14:textId="77777777" w:rsidR="00AC5A30" w:rsidRDefault="00E32166"/>
    <w:p w14:paraId="2D453679" w14:textId="77777777" w:rsidR="00267BCC" w:rsidRDefault="00267BCC"/>
    <w:p w14:paraId="53477ADA" w14:textId="77777777" w:rsidR="00267BCC" w:rsidRDefault="00267BCC"/>
    <w:p w14:paraId="7840CE31" w14:textId="77777777" w:rsidR="00267BCC" w:rsidRDefault="00267BCC"/>
    <w:p w14:paraId="69331533" w14:textId="77777777" w:rsidR="00267BCC" w:rsidRDefault="00267BCC"/>
    <w:p w14:paraId="67C138D7" w14:textId="77777777" w:rsidR="00267BCC" w:rsidRDefault="00267BCC"/>
    <w:p w14:paraId="7AAE7ED9" w14:textId="77777777" w:rsidR="00267BCC" w:rsidRDefault="00267BCC"/>
    <w:p w14:paraId="13453682" w14:textId="77777777" w:rsidR="00267BCC" w:rsidRDefault="00267BCC"/>
    <w:p w14:paraId="6148CD73" w14:textId="77777777" w:rsidR="00267BCC" w:rsidRDefault="00267BCC"/>
    <w:p w14:paraId="40FEA5C5" w14:textId="77777777" w:rsidR="00267BCC" w:rsidRDefault="00267BCC"/>
    <w:p w14:paraId="042A4D1D" w14:textId="77777777" w:rsidR="00267BCC" w:rsidRDefault="00267BCC"/>
    <w:p w14:paraId="65DCFD24" w14:textId="77777777" w:rsidR="00267BCC" w:rsidRDefault="00267BCC"/>
    <w:p w14:paraId="69E84357" w14:textId="77777777" w:rsidR="00267BCC" w:rsidRDefault="00267BCC"/>
    <w:p w14:paraId="0E6C44B7" w14:textId="77777777" w:rsidR="00267BCC" w:rsidRDefault="00267BCC"/>
    <w:p w14:paraId="6A94C75E" w14:textId="77777777" w:rsidR="00267BCC" w:rsidRDefault="00267BCC"/>
    <w:p w14:paraId="68B14566" w14:textId="77777777" w:rsidR="00267BCC" w:rsidRDefault="00267BCC"/>
    <w:p w14:paraId="73C05B9A" w14:textId="77777777" w:rsidR="00267BCC" w:rsidRDefault="00267BCC" w:rsidP="004B1D77">
      <w:pPr>
        <w:spacing w:after="0" w:line="240" w:lineRule="auto"/>
        <w:rPr>
          <w:rFonts w:ascii="Arial" w:eastAsia="Times New Roman" w:hAnsi="Arial" w:cs="Arial"/>
          <w:b/>
          <w:sz w:val="24"/>
        </w:rPr>
      </w:pPr>
      <w:commentRangeStart w:id="1"/>
      <w:r w:rsidRPr="00B778AB">
        <w:rPr>
          <w:rFonts w:ascii="Arial" w:eastAsia="Times New Roman" w:hAnsi="Arial" w:cs="Arial"/>
          <w:b/>
          <w:sz w:val="24"/>
        </w:rPr>
        <w:lastRenderedPageBreak/>
        <w:t>Background</w:t>
      </w:r>
      <w:commentRangeEnd w:id="1"/>
      <w:r w:rsidR="00B52D23">
        <w:rPr>
          <w:rStyle w:val="CommentReference"/>
        </w:rPr>
        <w:commentReference w:id="1"/>
      </w:r>
      <w:r w:rsidR="004B1D77">
        <w:rPr>
          <w:rFonts w:ascii="Arial" w:eastAsia="Times New Roman" w:hAnsi="Arial" w:cs="Arial"/>
          <w:b/>
          <w:sz w:val="24"/>
        </w:rPr>
        <w:t>:</w:t>
      </w:r>
    </w:p>
    <w:p w14:paraId="35872552" w14:textId="77777777" w:rsidR="00780FC1" w:rsidRDefault="00780FC1" w:rsidP="004B1D77">
      <w:pPr>
        <w:spacing w:after="0" w:line="240" w:lineRule="auto"/>
        <w:rPr>
          <w:rFonts w:ascii="Arial" w:eastAsia="Times New Roman" w:hAnsi="Arial" w:cs="Arial"/>
          <w:b/>
          <w:sz w:val="24"/>
        </w:rPr>
      </w:pPr>
    </w:p>
    <w:p w14:paraId="1CAF96BB" w14:textId="77777777" w:rsidR="00780FC1" w:rsidRDefault="00780FC1" w:rsidP="00780FC1">
      <w:pPr>
        <w:spacing w:after="0" w:line="240" w:lineRule="auto"/>
        <w:rPr>
          <w:rFonts w:ascii="Arial" w:eastAsia="Times New Roman" w:hAnsi="Arial" w:cs="Arial"/>
          <w:sz w:val="24"/>
        </w:rPr>
      </w:pPr>
      <w:r>
        <w:rPr>
          <w:rFonts w:ascii="Arial" w:eastAsia="Times New Roman" w:hAnsi="Arial" w:cs="Arial"/>
          <w:sz w:val="24"/>
        </w:rPr>
        <w:t xml:space="preserve">Cedar Key, </w:t>
      </w:r>
      <w:del w:id="2" w:author="Pine, Bill" w:date="2018-11-12T17:07:00Z">
        <w:r w:rsidDel="004859A4">
          <w:rPr>
            <w:rFonts w:ascii="Arial" w:eastAsia="Times New Roman" w:hAnsi="Arial" w:cs="Arial"/>
            <w:sz w:val="24"/>
          </w:rPr>
          <w:delText xml:space="preserve">FL </w:delText>
        </w:r>
      </w:del>
      <w:ins w:id="3" w:author="Pine, Bill" w:date="2018-11-12T17:07:00Z">
        <w:r w:rsidR="004859A4">
          <w:rPr>
            <w:rFonts w:ascii="Arial" w:eastAsia="Times New Roman" w:hAnsi="Arial" w:cs="Arial"/>
            <w:sz w:val="24"/>
          </w:rPr>
          <w:t>F</w:t>
        </w:r>
        <w:r w:rsidR="004859A4">
          <w:rPr>
            <w:rFonts w:ascii="Arial" w:eastAsia="Times New Roman" w:hAnsi="Arial" w:cs="Arial"/>
            <w:sz w:val="24"/>
          </w:rPr>
          <w:t>lorida</w:t>
        </w:r>
        <w:r w:rsidR="004859A4">
          <w:rPr>
            <w:rFonts w:ascii="Arial" w:eastAsia="Times New Roman" w:hAnsi="Arial" w:cs="Arial"/>
            <w:sz w:val="24"/>
          </w:rPr>
          <w:t xml:space="preserve"> </w:t>
        </w:r>
      </w:ins>
      <w:r>
        <w:rPr>
          <w:rFonts w:ascii="Arial" w:eastAsia="Times New Roman" w:hAnsi="Arial" w:cs="Arial"/>
          <w:sz w:val="24"/>
        </w:rPr>
        <w:t xml:space="preserve">is a small town with a small-town feel. </w:t>
      </w:r>
      <w:ins w:id="4" w:author="Pine, Bill" w:date="2018-11-12T17:03:00Z">
        <w:r w:rsidR="004859A4">
          <w:rPr>
            <w:rFonts w:ascii="Arial" w:eastAsia="Times New Roman" w:hAnsi="Arial" w:cs="Arial"/>
            <w:sz w:val="24"/>
          </w:rPr>
          <w:t>Located on the Gulf of Mexico coast in northern Florida near the “big bend” in the coast that marks the transition from the east-west oriented Florida panhandle to the north-south oriented Florida peninsula,</w:t>
        </w:r>
      </w:ins>
      <w:ins w:id="5" w:author="Pine, Bill" w:date="2018-11-12T17:08:00Z">
        <w:r w:rsidR="004859A4">
          <w:rPr>
            <w:rFonts w:ascii="Arial" w:eastAsia="Times New Roman" w:hAnsi="Arial" w:cs="Arial"/>
            <w:sz w:val="24"/>
          </w:rPr>
          <w:t xml:space="preserve"> Cedar Key is a coastal town whose residents and economy is tightly coupled with the harvest of seafood products.</w:t>
        </w:r>
      </w:ins>
      <w:ins w:id="6" w:author="Pine, Bill" w:date="2018-11-12T17:14:00Z">
        <w:r w:rsidR="00BB6196">
          <w:rPr>
            <w:rFonts w:ascii="Arial" w:eastAsia="Times New Roman" w:hAnsi="Arial" w:cs="Arial"/>
            <w:sz w:val="24"/>
          </w:rPr>
          <w:t xml:space="preserve">  From an economic</w:t>
        </w:r>
      </w:ins>
      <w:ins w:id="7" w:author="Pine, Bill" w:date="2018-11-12T17:15:00Z">
        <w:r w:rsidR="00BB6196">
          <w:rPr>
            <w:rFonts w:ascii="Arial" w:eastAsia="Times New Roman" w:hAnsi="Arial" w:cs="Arial"/>
            <w:sz w:val="24"/>
          </w:rPr>
          <w:t>, human development,</w:t>
        </w:r>
      </w:ins>
      <w:ins w:id="8" w:author="Pine, Bill" w:date="2018-11-12T17:14:00Z">
        <w:r w:rsidR="00BB6196">
          <w:rPr>
            <w:rFonts w:ascii="Arial" w:eastAsia="Times New Roman" w:hAnsi="Arial" w:cs="Arial"/>
            <w:sz w:val="24"/>
          </w:rPr>
          <w:t xml:space="preserve"> and cultural perspective Cedar Key may be more similar to coastal Florida communities from 50-75 years ago than</w:t>
        </w:r>
      </w:ins>
      <w:ins w:id="9" w:author="Pine, Bill" w:date="2018-11-12T17:16:00Z">
        <w:r w:rsidR="00BB6196">
          <w:rPr>
            <w:rFonts w:ascii="Arial" w:eastAsia="Times New Roman" w:hAnsi="Arial" w:cs="Arial"/>
            <w:sz w:val="24"/>
          </w:rPr>
          <w:t xml:space="preserve"> many urban coastal areas found &lt;100 miles away such as the Tampa Bay region.  Many</w:t>
        </w:r>
      </w:ins>
      <w:ins w:id="10" w:author="Pine, Bill" w:date="2018-11-12T17:17:00Z">
        <w:r w:rsidR="00BB6196">
          <w:rPr>
            <w:rFonts w:ascii="Arial" w:eastAsia="Times New Roman" w:hAnsi="Arial" w:cs="Arial"/>
            <w:sz w:val="24"/>
          </w:rPr>
          <w:t xml:space="preserve"> Cedar Key</w:t>
        </w:r>
      </w:ins>
      <w:del w:id="11" w:author="Pine, Bill" w:date="2018-11-12T17:11:00Z">
        <w:r w:rsidDel="004859A4">
          <w:rPr>
            <w:rFonts w:ascii="Arial" w:eastAsia="Times New Roman" w:hAnsi="Arial" w:cs="Arial"/>
            <w:sz w:val="24"/>
          </w:rPr>
          <w:delText>M</w:delText>
        </w:r>
      </w:del>
      <w:del w:id="12" w:author="Pine, Bill" w:date="2018-11-12T17:17:00Z">
        <w:r w:rsidDel="00BB6196">
          <w:rPr>
            <w:rFonts w:ascii="Arial" w:eastAsia="Times New Roman" w:hAnsi="Arial" w:cs="Arial"/>
            <w:sz w:val="24"/>
          </w:rPr>
          <w:delText>any of the</w:delText>
        </w:r>
      </w:del>
      <w:r>
        <w:rPr>
          <w:rFonts w:ascii="Arial" w:eastAsia="Times New Roman" w:hAnsi="Arial" w:cs="Arial"/>
          <w:sz w:val="24"/>
        </w:rPr>
        <w:t xml:space="preserve"> residents are part of the founding families</w:t>
      </w:r>
      <w:ins w:id="13" w:author="Pine, Bill" w:date="2018-11-12T17:17:00Z">
        <w:r w:rsidR="00BB6196">
          <w:rPr>
            <w:rFonts w:ascii="Arial" w:eastAsia="Times New Roman" w:hAnsi="Arial" w:cs="Arial"/>
            <w:sz w:val="24"/>
          </w:rPr>
          <w:t xml:space="preserve"> of the community</w:t>
        </w:r>
      </w:ins>
      <w:del w:id="14" w:author="Pine, Bill" w:date="2018-11-12T17:18:00Z">
        <w:r w:rsidDel="00BB6196">
          <w:rPr>
            <w:rFonts w:ascii="Arial" w:eastAsia="Times New Roman" w:hAnsi="Arial" w:cs="Arial"/>
            <w:sz w:val="24"/>
          </w:rPr>
          <w:delText>,</w:delText>
        </w:r>
      </w:del>
      <w:r>
        <w:rPr>
          <w:rFonts w:ascii="Arial" w:eastAsia="Times New Roman" w:hAnsi="Arial" w:cs="Arial"/>
          <w:sz w:val="24"/>
        </w:rPr>
        <w:t xml:space="preserve"> that have built Cedar Key from the ground </w:t>
      </w:r>
      <w:ins w:id="15" w:author="Pine, Bill" w:date="2018-11-12T17:36:00Z">
        <w:r w:rsidR="00B52D23">
          <w:rPr>
            <w:rFonts w:ascii="Arial" w:eastAsia="Times New Roman" w:hAnsi="Arial" w:cs="Arial"/>
            <w:sz w:val="24"/>
          </w:rPr>
          <w:t xml:space="preserve">through an economy closely linked to </w:t>
        </w:r>
      </w:ins>
      <w:ins w:id="16" w:author="Pine, Bill" w:date="2018-11-12T17:40:00Z">
        <w:r w:rsidR="00B52D23">
          <w:rPr>
            <w:rFonts w:ascii="Arial" w:eastAsia="Times New Roman" w:hAnsi="Arial" w:cs="Arial"/>
            <w:sz w:val="24"/>
          </w:rPr>
          <w:t xml:space="preserve">natural resource harvests, including </w:t>
        </w:r>
      </w:ins>
      <w:ins w:id="17" w:author="Pine, Bill" w:date="2018-11-12T17:36:00Z">
        <w:r w:rsidR="00B52D23">
          <w:rPr>
            <w:rFonts w:ascii="Arial" w:eastAsia="Times New Roman" w:hAnsi="Arial" w:cs="Arial"/>
            <w:sz w:val="24"/>
          </w:rPr>
          <w:t>commercial harvest of fish and shellfish</w:t>
        </w:r>
      </w:ins>
      <w:del w:id="18" w:author="Pine, Bill" w:date="2018-11-12T17:36:00Z">
        <w:r w:rsidDel="00B52D23">
          <w:rPr>
            <w:rFonts w:ascii="Arial" w:eastAsia="Times New Roman" w:hAnsi="Arial" w:cs="Arial"/>
            <w:sz w:val="24"/>
          </w:rPr>
          <w:delText>up</w:delText>
        </w:r>
        <w:r w:rsidR="001D769E" w:rsidDel="00B52D23">
          <w:rPr>
            <w:rFonts w:ascii="Arial" w:eastAsia="Times New Roman" w:hAnsi="Arial" w:cs="Arial"/>
            <w:sz w:val="24"/>
          </w:rPr>
          <w:delText xml:space="preserve"> by generating a stable economy through commercial </w:delText>
        </w:r>
        <w:commentRangeStart w:id="19"/>
        <w:r w:rsidR="001D769E" w:rsidDel="00B52D23">
          <w:rPr>
            <w:rFonts w:ascii="Arial" w:eastAsia="Times New Roman" w:hAnsi="Arial" w:cs="Arial"/>
            <w:sz w:val="24"/>
          </w:rPr>
          <w:delText>harvesting</w:delText>
        </w:r>
        <w:commentRangeEnd w:id="19"/>
        <w:r w:rsidR="00BB6196" w:rsidDel="00B52D23">
          <w:rPr>
            <w:rStyle w:val="CommentReference"/>
          </w:rPr>
          <w:commentReference w:id="19"/>
        </w:r>
      </w:del>
      <w:r>
        <w:rPr>
          <w:rFonts w:ascii="Arial" w:eastAsia="Times New Roman" w:hAnsi="Arial" w:cs="Arial"/>
          <w:sz w:val="24"/>
        </w:rPr>
        <w:t>.</w:t>
      </w:r>
      <w:ins w:id="20" w:author="Pine, Bill" w:date="2018-11-12T17:37:00Z">
        <w:r w:rsidR="00B52D23">
          <w:rPr>
            <w:rFonts w:ascii="Arial" w:eastAsia="Times New Roman" w:hAnsi="Arial" w:cs="Arial"/>
            <w:sz w:val="24"/>
          </w:rPr>
          <w:t xml:space="preserve">  As an example, while 1.5% of the private sector jobs in </w:t>
        </w:r>
      </w:ins>
      <w:ins w:id="21" w:author="Pine, Bill" w:date="2018-11-12T17:40:00Z">
        <w:r w:rsidR="00B52D23">
          <w:rPr>
            <w:rFonts w:ascii="Arial" w:eastAsia="Times New Roman" w:hAnsi="Arial" w:cs="Arial"/>
            <w:sz w:val="24"/>
          </w:rPr>
          <w:t>F</w:t>
        </w:r>
      </w:ins>
      <w:ins w:id="22" w:author="Pine, Bill" w:date="2018-11-12T17:37:00Z">
        <w:r w:rsidR="00B52D23">
          <w:rPr>
            <w:rFonts w:ascii="Arial" w:eastAsia="Times New Roman" w:hAnsi="Arial" w:cs="Arial"/>
            <w:sz w:val="24"/>
          </w:rPr>
          <w:t xml:space="preserve">lorida overall </w:t>
        </w:r>
        <w:proofErr w:type="gramStart"/>
        <w:r w:rsidR="00B52D23">
          <w:rPr>
            <w:rFonts w:ascii="Arial" w:eastAsia="Times New Roman" w:hAnsi="Arial" w:cs="Arial"/>
            <w:sz w:val="24"/>
          </w:rPr>
          <w:t xml:space="preserve">are </w:t>
        </w:r>
      </w:ins>
      <w:ins w:id="23" w:author="Pine, Bill" w:date="2018-11-12T17:40:00Z">
        <w:r w:rsidR="00B52D23">
          <w:rPr>
            <w:rFonts w:ascii="Arial" w:eastAsia="Times New Roman" w:hAnsi="Arial" w:cs="Arial"/>
            <w:sz w:val="24"/>
          </w:rPr>
          <w:t>linked</w:t>
        </w:r>
      </w:ins>
      <w:proofErr w:type="gramEnd"/>
      <w:ins w:id="24" w:author="Pine, Bill" w:date="2018-11-12T17:37:00Z">
        <w:r w:rsidR="00B52D23">
          <w:rPr>
            <w:rFonts w:ascii="Arial" w:eastAsia="Times New Roman" w:hAnsi="Arial" w:cs="Arial"/>
            <w:sz w:val="24"/>
          </w:rPr>
          <w:t xml:space="preserve"> to farming, forestry, and commercial fishing, in the Big Bend more than 13% of the economy is tied to these sectors (</w:t>
        </w:r>
      </w:ins>
      <w:ins w:id="25" w:author="Pine, Bill" w:date="2018-11-12T17:40:00Z">
        <w:r w:rsidR="00B52D23">
          <w:rPr>
            <w:rFonts w:ascii="Arial" w:eastAsia="Times New Roman" w:hAnsi="Arial" w:cs="Arial"/>
            <w:sz w:val="24"/>
          </w:rPr>
          <w:t>Conservation Fund 2016).</w:t>
        </w:r>
      </w:ins>
      <w:r>
        <w:rPr>
          <w:rFonts w:ascii="Arial" w:eastAsia="Times New Roman" w:hAnsi="Arial" w:cs="Arial"/>
          <w:sz w:val="24"/>
        </w:rPr>
        <w:t xml:space="preserve"> </w:t>
      </w:r>
      <w:ins w:id="26" w:author="Pine, Bill" w:date="2018-11-12T17:12:00Z">
        <w:r w:rsidR="00FB36D1">
          <w:rPr>
            <w:rFonts w:ascii="Arial" w:eastAsia="Times New Roman" w:hAnsi="Arial" w:cs="Arial"/>
            <w:sz w:val="24"/>
          </w:rPr>
          <w:t xml:space="preserve">Despite substantial investment in </w:t>
        </w:r>
        <w:proofErr w:type="gramStart"/>
        <w:r w:rsidR="00FB36D1">
          <w:rPr>
            <w:rFonts w:ascii="Arial" w:eastAsia="Times New Roman" w:hAnsi="Arial" w:cs="Arial"/>
            <w:sz w:val="24"/>
          </w:rPr>
          <w:t>conservation</w:t>
        </w:r>
        <w:proofErr w:type="gramEnd"/>
        <w:r w:rsidR="00FB36D1">
          <w:rPr>
            <w:rFonts w:ascii="Arial" w:eastAsia="Times New Roman" w:hAnsi="Arial" w:cs="Arial"/>
            <w:sz w:val="24"/>
          </w:rPr>
          <w:t xml:space="preserve"> lands</w:t>
        </w:r>
      </w:ins>
      <w:ins w:id="27" w:author="Pine, Bill" w:date="2018-11-12T17:42:00Z">
        <w:r w:rsidR="00FB36D1">
          <w:rPr>
            <w:rFonts w:ascii="Arial" w:eastAsia="Times New Roman" w:hAnsi="Arial" w:cs="Arial"/>
            <w:sz w:val="24"/>
          </w:rPr>
          <w:t xml:space="preserve"> by state and federal partners</w:t>
        </w:r>
      </w:ins>
      <w:ins w:id="28" w:author="Pine, Bill" w:date="2018-11-12T17:12:00Z">
        <w:r w:rsidR="00FB36D1">
          <w:rPr>
            <w:rFonts w:ascii="Arial" w:eastAsia="Times New Roman" w:hAnsi="Arial" w:cs="Arial"/>
            <w:sz w:val="24"/>
          </w:rPr>
          <w:t xml:space="preserve"> in the Big Bend through</w:t>
        </w:r>
      </w:ins>
      <w:ins w:id="29" w:author="Pine, Bill" w:date="2018-11-12T17:42:00Z">
        <w:r w:rsidR="00FB36D1">
          <w:rPr>
            <w:rFonts w:ascii="Arial" w:eastAsia="Times New Roman" w:hAnsi="Arial" w:cs="Arial"/>
            <w:sz w:val="24"/>
          </w:rPr>
          <w:t xml:space="preserve"> ecological studies of the region are limited with few synoptic </w:t>
        </w:r>
      </w:ins>
      <w:ins w:id="30" w:author="Pine, Bill" w:date="2018-11-12T17:43:00Z">
        <w:r w:rsidR="00FB36D1">
          <w:rPr>
            <w:rFonts w:ascii="Arial" w:eastAsia="Times New Roman" w:hAnsi="Arial" w:cs="Arial"/>
            <w:sz w:val="24"/>
          </w:rPr>
          <w:t>assessments</w:t>
        </w:r>
      </w:ins>
      <w:ins w:id="31" w:author="Pine, Bill" w:date="2018-11-12T17:42:00Z">
        <w:r w:rsidR="00FB36D1">
          <w:rPr>
            <w:rFonts w:ascii="Arial" w:eastAsia="Times New Roman" w:hAnsi="Arial" w:cs="Arial"/>
            <w:sz w:val="24"/>
          </w:rPr>
          <w:t xml:space="preserve"> of </w:t>
        </w:r>
        <w:commentRangeStart w:id="32"/>
        <w:r w:rsidR="00FB36D1">
          <w:rPr>
            <w:rFonts w:ascii="Arial" w:eastAsia="Times New Roman" w:hAnsi="Arial" w:cs="Arial"/>
            <w:sz w:val="24"/>
          </w:rPr>
          <w:t>vegetation</w:t>
        </w:r>
      </w:ins>
      <w:commentRangeEnd w:id="32"/>
      <w:ins w:id="33" w:author="Pine, Bill" w:date="2018-11-12T17:45:00Z">
        <w:r w:rsidR="00FB36D1">
          <w:rPr>
            <w:rStyle w:val="CommentReference"/>
          </w:rPr>
          <w:commentReference w:id="32"/>
        </w:r>
      </w:ins>
      <w:ins w:id="34" w:author="Pine, Bill" w:date="2018-11-12T17:42:00Z">
        <w:r w:rsidR="00FB36D1">
          <w:rPr>
            <w:rFonts w:ascii="Arial" w:eastAsia="Times New Roman" w:hAnsi="Arial" w:cs="Arial"/>
            <w:sz w:val="24"/>
          </w:rPr>
          <w:t>, wildlife, of fisheries resources in this region.</w:t>
        </w:r>
      </w:ins>
      <w:ins w:id="35" w:author="Pine, Bill" w:date="2018-11-12T17:43:00Z">
        <w:r w:rsidR="00FB36D1">
          <w:rPr>
            <w:rFonts w:ascii="Arial" w:eastAsia="Times New Roman" w:hAnsi="Arial" w:cs="Arial"/>
            <w:sz w:val="24"/>
          </w:rPr>
          <w:t xml:space="preserve">  However, the perception exists that given the low human population density in this region, that natural resources have also not been highly impacted.  As part of the Conservation Fund</w:t>
        </w:r>
      </w:ins>
      <w:ins w:id="36" w:author="Pine, Bill" w:date="2018-11-12T17:45:00Z">
        <w:r w:rsidR="00FB36D1">
          <w:rPr>
            <w:rFonts w:ascii="Arial" w:eastAsia="Times New Roman" w:hAnsi="Arial" w:cs="Arial"/>
            <w:sz w:val="24"/>
          </w:rPr>
          <w:t xml:space="preserve">’s (2016) recent </w:t>
        </w:r>
        <w:commentRangeStart w:id="37"/>
        <w:r w:rsidR="00FB36D1">
          <w:rPr>
            <w:rFonts w:ascii="Arial" w:eastAsia="Times New Roman" w:hAnsi="Arial" w:cs="Arial"/>
            <w:sz w:val="24"/>
          </w:rPr>
          <w:t>SWOT</w:t>
        </w:r>
      </w:ins>
      <w:commentRangeEnd w:id="37"/>
      <w:ins w:id="38" w:author="Pine, Bill" w:date="2018-11-12T17:57:00Z">
        <w:r w:rsidR="00715671">
          <w:rPr>
            <w:rStyle w:val="CommentReference"/>
          </w:rPr>
          <w:commentReference w:id="37"/>
        </w:r>
      </w:ins>
      <w:ins w:id="39" w:author="Pine, Bill" w:date="2018-11-12T17:45:00Z">
        <w:r w:rsidR="00FB36D1">
          <w:rPr>
            <w:rFonts w:ascii="Arial" w:eastAsia="Times New Roman" w:hAnsi="Arial" w:cs="Arial"/>
            <w:sz w:val="24"/>
          </w:rPr>
          <w:t xml:space="preserve"> assessment of the Big Bend</w:t>
        </w:r>
      </w:ins>
      <w:ins w:id="40" w:author="Pine, Bill" w:date="2018-11-12T17:46:00Z">
        <w:r w:rsidR="00FB36D1">
          <w:rPr>
            <w:rFonts w:ascii="Arial" w:eastAsia="Times New Roman" w:hAnsi="Arial" w:cs="Arial"/>
            <w:sz w:val="24"/>
          </w:rPr>
          <w:t xml:space="preserve">, a common area of concern is changes in the regions water quality and quantity which could </w:t>
        </w:r>
        <w:proofErr w:type="gramStart"/>
        <w:r w:rsidR="00FB36D1">
          <w:rPr>
            <w:rFonts w:ascii="Arial" w:eastAsia="Times New Roman" w:hAnsi="Arial" w:cs="Arial"/>
            <w:sz w:val="24"/>
          </w:rPr>
          <w:t>impact</w:t>
        </w:r>
        <w:proofErr w:type="gramEnd"/>
        <w:r w:rsidR="00FB36D1">
          <w:rPr>
            <w:rFonts w:ascii="Arial" w:eastAsia="Times New Roman" w:hAnsi="Arial" w:cs="Arial"/>
            <w:sz w:val="24"/>
          </w:rPr>
          <w:t xml:space="preserve"> the natural resource based economy of the area. </w:t>
        </w:r>
      </w:ins>
      <w:ins w:id="41" w:author="Pine, Bill" w:date="2018-11-12T17:53:00Z">
        <w:r w:rsidR="00715671">
          <w:rPr>
            <w:rFonts w:ascii="Arial" w:eastAsia="Times New Roman" w:hAnsi="Arial" w:cs="Arial"/>
            <w:sz w:val="24"/>
          </w:rPr>
          <w:t xml:space="preserve"> Water quality and quantity data have been collected at irregular intervals by different federal, state, and university cooperators.  However, these data have not been synthesized and standardized in a way that allows the data to be examined for long-term trend assessment or to compare to data on commercial harvests of fish and shellfish for the region.</w:t>
        </w:r>
      </w:ins>
      <w:del w:id="42" w:author="Pine, Bill" w:date="2018-11-12T17:55:00Z">
        <w:r w:rsidDel="00715671">
          <w:rPr>
            <w:rFonts w:ascii="Arial" w:eastAsia="Times New Roman" w:hAnsi="Arial" w:cs="Arial"/>
            <w:sz w:val="24"/>
          </w:rPr>
          <w:delText xml:space="preserve">Many new reports or documentation has been on case studies on the </w:delText>
        </w:r>
        <w:r w:rsidR="001D769E" w:rsidDel="00715671">
          <w:rPr>
            <w:rFonts w:ascii="Arial" w:eastAsia="Times New Roman" w:hAnsi="Arial" w:cs="Arial"/>
            <w:sz w:val="24"/>
          </w:rPr>
          <w:delText xml:space="preserve">wild harvesting and </w:delText>
        </w:r>
        <w:commentRangeStart w:id="43"/>
        <w:r w:rsidDel="00715671">
          <w:rPr>
            <w:rFonts w:ascii="Arial" w:eastAsia="Times New Roman" w:hAnsi="Arial" w:cs="Arial"/>
            <w:sz w:val="24"/>
          </w:rPr>
          <w:delText>aquaculture</w:delText>
        </w:r>
        <w:commentRangeEnd w:id="43"/>
        <w:r w:rsidR="00BB6196" w:rsidDel="00715671">
          <w:rPr>
            <w:rStyle w:val="CommentReference"/>
          </w:rPr>
          <w:commentReference w:id="43"/>
        </w:r>
        <w:r w:rsidDel="00715671">
          <w:rPr>
            <w:rFonts w:ascii="Arial" w:eastAsia="Times New Roman" w:hAnsi="Arial" w:cs="Arial"/>
            <w:sz w:val="24"/>
          </w:rPr>
          <w:delText xml:space="preserve"> </w:delText>
        </w:r>
      </w:del>
      <w:customXmlDelRangeStart w:id="44" w:author="Pine, Bill" w:date="2018-11-12T17:55:00Z"/>
      <w:sdt>
        <w:sdtPr>
          <w:rPr>
            <w:rFonts w:ascii="Arial" w:eastAsia="Times New Roman" w:hAnsi="Arial" w:cs="Arial"/>
            <w:sz w:val="24"/>
          </w:rPr>
          <w:id w:val="2054959489"/>
          <w:citation/>
        </w:sdtPr>
        <w:sdtEndPr/>
        <w:sdtContent>
          <w:customXmlDelRangeEnd w:id="44"/>
          <w:del w:id="45" w:author="Pine, Bill" w:date="2018-11-12T17:55:00Z">
            <w:r w:rsidDel="00715671">
              <w:rPr>
                <w:rFonts w:ascii="Arial" w:eastAsia="Times New Roman" w:hAnsi="Arial" w:cs="Arial"/>
                <w:sz w:val="24"/>
              </w:rPr>
              <w:fldChar w:fldCharType="begin"/>
            </w:r>
            <w:r w:rsidDel="00715671">
              <w:rPr>
                <w:rFonts w:ascii="Arial" w:eastAsia="Times New Roman" w:hAnsi="Arial" w:cs="Arial"/>
                <w:sz w:val="24"/>
              </w:rPr>
              <w:delInstrText xml:space="preserve"> CITATION SCo00 \l 1033 </w:delInstrText>
            </w:r>
            <w:r w:rsidDel="00715671">
              <w:rPr>
                <w:rFonts w:ascii="Arial" w:eastAsia="Times New Roman" w:hAnsi="Arial" w:cs="Arial"/>
                <w:sz w:val="24"/>
              </w:rPr>
              <w:fldChar w:fldCharType="separate"/>
            </w:r>
            <w:r w:rsidR="002345AB" w:rsidRPr="002345AB" w:rsidDel="00715671">
              <w:rPr>
                <w:rFonts w:ascii="Arial" w:eastAsia="Times New Roman" w:hAnsi="Arial" w:cs="Arial"/>
                <w:noProof/>
                <w:sz w:val="24"/>
              </w:rPr>
              <w:delText>(Colson, 2000)</w:delText>
            </w:r>
            <w:r w:rsidDel="00715671">
              <w:rPr>
                <w:rFonts w:ascii="Arial" w:eastAsia="Times New Roman" w:hAnsi="Arial" w:cs="Arial"/>
                <w:sz w:val="24"/>
              </w:rPr>
              <w:fldChar w:fldCharType="end"/>
            </w:r>
          </w:del>
          <w:customXmlDelRangeStart w:id="46" w:author="Pine, Bill" w:date="2018-11-12T17:55:00Z"/>
        </w:sdtContent>
      </w:sdt>
      <w:customXmlDelRangeEnd w:id="46"/>
      <w:del w:id="47" w:author="Pine, Bill" w:date="2018-11-12T17:55:00Z">
        <w:r w:rsidDel="00715671">
          <w:rPr>
            <w:rFonts w:ascii="Arial" w:eastAsia="Times New Roman" w:hAnsi="Arial" w:cs="Arial"/>
            <w:sz w:val="24"/>
          </w:rPr>
          <w:delText xml:space="preserve">, but </w:delText>
        </w:r>
        <w:r w:rsidR="001D769E" w:rsidDel="00715671">
          <w:rPr>
            <w:rFonts w:ascii="Arial" w:eastAsia="Times New Roman" w:hAnsi="Arial" w:cs="Arial"/>
            <w:sz w:val="24"/>
          </w:rPr>
          <w:delText>aside from these</w:delText>
        </w:r>
        <w:r w:rsidDel="00715671">
          <w:rPr>
            <w:rFonts w:ascii="Arial" w:eastAsia="Times New Roman" w:hAnsi="Arial" w:cs="Arial"/>
            <w:sz w:val="24"/>
          </w:rPr>
          <w:delText xml:space="preserve"> reports there is very little </w:delText>
        </w:r>
        <w:r w:rsidR="001D769E" w:rsidDel="00715671">
          <w:rPr>
            <w:rFonts w:ascii="Arial" w:eastAsia="Times New Roman" w:hAnsi="Arial" w:cs="Arial"/>
            <w:sz w:val="24"/>
          </w:rPr>
          <w:delText xml:space="preserve">research on ecological factors </w:delText>
        </w:r>
        <w:r w:rsidDel="00715671">
          <w:rPr>
            <w:rFonts w:ascii="Arial" w:eastAsia="Times New Roman" w:hAnsi="Arial" w:cs="Arial"/>
            <w:sz w:val="24"/>
          </w:rPr>
          <w:delText xml:space="preserve">which directly impact </w:delText>
        </w:r>
        <w:r w:rsidR="001D769E" w:rsidDel="00715671">
          <w:rPr>
            <w:rFonts w:ascii="Arial" w:eastAsia="Times New Roman" w:hAnsi="Arial" w:cs="Arial"/>
            <w:sz w:val="24"/>
          </w:rPr>
          <w:delText xml:space="preserve">these </w:delText>
        </w:r>
        <w:r w:rsidDel="00715671">
          <w:rPr>
            <w:rFonts w:ascii="Arial" w:eastAsia="Times New Roman" w:hAnsi="Arial" w:cs="Arial"/>
            <w:sz w:val="24"/>
          </w:rPr>
          <w:delText>efforts.</w:delText>
        </w:r>
        <w:r w:rsidR="001D769E" w:rsidDel="00715671">
          <w:rPr>
            <w:rFonts w:ascii="Arial" w:eastAsia="Times New Roman" w:hAnsi="Arial" w:cs="Arial"/>
            <w:sz w:val="24"/>
          </w:rPr>
          <w:delText xml:space="preserve"> Furthermore, there has been intensive </w:delText>
        </w:r>
        <w:r w:rsidR="003A1A79" w:rsidDel="00715671">
          <w:rPr>
            <w:rFonts w:ascii="Arial" w:eastAsia="Times New Roman" w:hAnsi="Arial" w:cs="Arial"/>
            <w:sz w:val="24"/>
          </w:rPr>
          <w:delText>water quality data collected</w:delText>
        </w:r>
        <w:r w:rsidR="001D769E" w:rsidDel="00715671">
          <w:rPr>
            <w:rFonts w:ascii="Arial" w:eastAsia="Times New Roman" w:hAnsi="Arial" w:cs="Arial"/>
            <w:sz w:val="24"/>
          </w:rPr>
          <w:delText>, but these attempts have been segregated and have much left to be desired in terms of a proper evolutionary analysis.</w:delText>
        </w:r>
        <w:r w:rsidR="003A1A79" w:rsidDel="00715671">
          <w:rPr>
            <w:rFonts w:ascii="Arial" w:eastAsia="Times New Roman" w:hAnsi="Arial" w:cs="Arial"/>
            <w:sz w:val="24"/>
          </w:rPr>
          <w:delText xml:space="preserve"> Much of this data are not available, and thus must be requested from the individuals or agencies.</w:delText>
        </w:r>
      </w:del>
      <w:r w:rsidR="003A1A79">
        <w:rPr>
          <w:rFonts w:ascii="Arial" w:eastAsia="Times New Roman" w:hAnsi="Arial" w:cs="Arial"/>
          <w:sz w:val="24"/>
        </w:rPr>
        <w:t xml:space="preserve"> </w:t>
      </w:r>
      <w:ins w:id="48" w:author="Pine, Bill" w:date="2018-11-12T17:57:00Z">
        <w:r w:rsidR="00715671">
          <w:rPr>
            <w:rFonts w:ascii="Arial" w:eastAsia="Times New Roman" w:hAnsi="Arial" w:cs="Arial"/>
            <w:sz w:val="24"/>
          </w:rPr>
          <w:t xml:space="preserve">In addition to concerns over water quality and water quantity, long-time residents of this coastline have noted changes in the geographic features of the region.  This </w:t>
        </w:r>
      </w:ins>
      <w:ins w:id="49" w:author="Pine, Bill" w:date="2018-11-12T17:58:00Z">
        <w:r w:rsidR="00715671">
          <w:rPr>
            <w:rFonts w:ascii="Arial" w:eastAsia="Times New Roman" w:hAnsi="Arial" w:cs="Arial"/>
            <w:sz w:val="24"/>
          </w:rPr>
          <w:t>has</w:t>
        </w:r>
      </w:ins>
      <w:ins w:id="50" w:author="Pine, Bill" w:date="2018-11-12T17:57:00Z">
        <w:r w:rsidR="00715671">
          <w:rPr>
            <w:rFonts w:ascii="Arial" w:eastAsia="Times New Roman" w:hAnsi="Arial" w:cs="Arial"/>
            <w:sz w:val="24"/>
          </w:rPr>
          <w:t xml:space="preserve"> </w:t>
        </w:r>
      </w:ins>
      <w:ins w:id="51" w:author="Pine, Bill" w:date="2018-11-12T17:58:00Z">
        <w:r w:rsidR="00715671">
          <w:rPr>
            <w:rFonts w:ascii="Arial" w:eastAsia="Times New Roman" w:hAnsi="Arial" w:cs="Arial"/>
            <w:sz w:val="24"/>
          </w:rPr>
          <w:t xml:space="preserve">motivated cooperative research that has documented large changes in oyster reefs (Seavey et al. </w:t>
        </w:r>
      </w:ins>
      <w:ins w:id="52" w:author="Pine, Bill" w:date="2018-11-12T17:59:00Z">
        <w:r w:rsidR="00715671">
          <w:rPr>
            <w:rFonts w:ascii="Arial" w:eastAsia="Times New Roman" w:hAnsi="Arial" w:cs="Arial"/>
            <w:sz w:val="24"/>
          </w:rPr>
          <w:t>2011)</w:t>
        </w:r>
      </w:ins>
      <w:ins w:id="53" w:author="Pine, Bill" w:date="2018-11-12T18:00:00Z">
        <w:r w:rsidR="00715671">
          <w:rPr>
            <w:rFonts w:ascii="Arial" w:eastAsia="Times New Roman" w:hAnsi="Arial" w:cs="Arial"/>
            <w:sz w:val="24"/>
          </w:rPr>
          <w:t xml:space="preserve"> and coastal forests </w:t>
        </w:r>
        <w:r w:rsidR="00E32166">
          <w:rPr>
            <w:rFonts w:ascii="Arial" w:eastAsia="Times New Roman" w:hAnsi="Arial" w:cs="Arial"/>
            <w:sz w:val="24"/>
          </w:rPr>
          <w:t>(</w:t>
        </w:r>
        <w:proofErr w:type="spellStart"/>
        <w:r w:rsidR="00E32166">
          <w:rPr>
            <w:rFonts w:ascii="Arial" w:eastAsia="Times New Roman" w:hAnsi="Arial" w:cs="Arial"/>
            <w:sz w:val="24"/>
          </w:rPr>
          <w:t>Geselbracht</w:t>
        </w:r>
        <w:proofErr w:type="spellEnd"/>
        <w:r w:rsidR="00E32166">
          <w:rPr>
            <w:rFonts w:ascii="Arial" w:eastAsia="Times New Roman" w:hAnsi="Arial" w:cs="Arial"/>
            <w:sz w:val="24"/>
          </w:rPr>
          <w:t xml:space="preserve"> </w:t>
        </w:r>
        <w:commentRangeStart w:id="54"/>
        <w:r w:rsidR="00E32166">
          <w:rPr>
            <w:rFonts w:ascii="Arial" w:eastAsia="Times New Roman" w:hAnsi="Arial" w:cs="Arial"/>
            <w:sz w:val="24"/>
          </w:rPr>
          <w:t>2011</w:t>
        </w:r>
      </w:ins>
      <w:commentRangeEnd w:id="54"/>
      <w:ins w:id="55" w:author="Pine, Bill" w:date="2018-11-12T18:03:00Z">
        <w:r w:rsidR="00E32166">
          <w:rPr>
            <w:rStyle w:val="CommentReference"/>
          </w:rPr>
          <w:commentReference w:id="54"/>
        </w:r>
      </w:ins>
      <w:ins w:id="56" w:author="Pine, Bill" w:date="2018-11-12T18:00:00Z">
        <w:r w:rsidR="00E32166">
          <w:rPr>
            <w:rFonts w:ascii="Arial" w:eastAsia="Times New Roman" w:hAnsi="Arial" w:cs="Arial"/>
            <w:sz w:val="24"/>
          </w:rPr>
          <w:t>) in the area and has recently motivated new restoration efforts for oyster reefs (cite link to LCR project).</w:t>
        </w:r>
      </w:ins>
      <w:ins w:id="57" w:author="Pine, Bill" w:date="2018-11-12T18:01:00Z">
        <w:r w:rsidR="00E32166">
          <w:rPr>
            <w:rFonts w:ascii="Arial" w:eastAsia="Times New Roman" w:hAnsi="Arial" w:cs="Arial"/>
            <w:sz w:val="24"/>
          </w:rPr>
          <w:t xml:space="preserve">  A limited assessment of landform changes in the region has been made based on digitization of historic surveys from </w:t>
        </w:r>
      </w:ins>
      <w:ins w:id="58" w:author="Pine, Bill" w:date="2018-11-12T18:02:00Z">
        <w:r w:rsidR="00E32166">
          <w:rPr>
            <w:rFonts w:ascii="Arial" w:eastAsia="Times New Roman" w:hAnsi="Arial" w:cs="Arial"/>
            <w:sz w:val="24"/>
          </w:rPr>
          <w:t>a large geographic</w:t>
        </w:r>
      </w:ins>
      <w:ins w:id="59" w:author="Pine, Bill" w:date="2018-11-12T18:01:00Z">
        <w:r w:rsidR="00E32166">
          <w:rPr>
            <w:rFonts w:ascii="Arial" w:eastAsia="Times New Roman" w:hAnsi="Arial" w:cs="Arial"/>
            <w:sz w:val="24"/>
          </w:rPr>
          <w:t xml:space="preserve"> area (</w:t>
        </w:r>
        <w:proofErr w:type="spellStart"/>
        <w:r w:rsidR="00E32166">
          <w:rPr>
            <w:rFonts w:ascii="Arial" w:eastAsia="Times New Roman" w:hAnsi="Arial" w:cs="Arial"/>
            <w:sz w:val="24"/>
          </w:rPr>
          <w:t>Raabe</w:t>
        </w:r>
        <w:proofErr w:type="spellEnd"/>
        <w:r w:rsidR="00E32166">
          <w:rPr>
            <w:rFonts w:ascii="Arial" w:eastAsia="Times New Roman" w:hAnsi="Arial" w:cs="Arial"/>
            <w:sz w:val="24"/>
          </w:rPr>
          <w:t>) but a</w:t>
        </w:r>
      </w:ins>
      <w:ins w:id="60" w:author="Pine, Bill" w:date="2018-11-12T18:02:00Z">
        <w:r w:rsidR="00E32166">
          <w:rPr>
            <w:rFonts w:ascii="Arial" w:eastAsia="Times New Roman" w:hAnsi="Arial" w:cs="Arial"/>
            <w:sz w:val="24"/>
          </w:rPr>
          <w:t xml:space="preserve"> fine-scale assessment of historic changes in land form in the Cedar Keys area adjacent to areas where restoration efforts are </w:t>
        </w:r>
      </w:ins>
      <w:ins w:id="61" w:author="Pine, Bill" w:date="2018-11-12T18:03:00Z">
        <w:r w:rsidR="00E32166">
          <w:rPr>
            <w:rFonts w:ascii="Arial" w:eastAsia="Times New Roman" w:hAnsi="Arial" w:cs="Arial"/>
            <w:sz w:val="24"/>
          </w:rPr>
          <w:t>ongoing</w:t>
        </w:r>
      </w:ins>
      <w:ins w:id="62" w:author="Pine, Bill" w:date="2018-11-12T18:02:00Z">
        <w:r w:rsidR="00E32166">
          <w:rPr>
            <w:rFonts w:ascii="Arial" w:eastAsia="Times New Roman" w:hAnsi="Arial" w:cs="Arial"/>
            <w:sz w:val="24"/>
          </w:rPr>
          <w:t>,</w:t>
        </w:r>
      </w:ins>
      <w:ins w:id="63" w:author="Pine, Bill" w:date="2018-11-12T18:03:00Z">
        <w:r w:rsidR="00E32166">
          <w:rPr>
            <w:rFonts w:ascii="Arial" w:eastAsia="Times New Roman" w:hAnsi="Arial" w:cs="Arial"/>
            <w:sz w:val="24"/>
          </w:rPr>
          <w:t xml:space="preserve"> has not been done.</w:t>
        </w:r>
      </w:ins>
      <w:ins w:id="64" w:author="Pine, Bill" w:date="2018-11-12T18:01:00Z">
        <w:r w:rsidR="00E32166">
          <w:rPr>
            <w:rFonts w:ascii="Arial" w:eastAsia="Times New Roman" w:hAnsi="Arial" w:cs="Arial"/>
            <w:sz w:val="24"/>
          </w:rPr>
          <w:t xml:space="preserve"> </w:t>
        </w:r>
      </w:ins>
      <w:ins w:id="65" w:author="Pine, Bill" w:date="2018-11-12T17:59:00Z">
        <w:r w:rsidR="00715671">
          <w:rPr>
            <w:rFonts w:ascii="Arial" w:eastAsia="Times New Roman" w:hAnsi="Arial" w:cs="Arial"/>
            <w:sz w:val="24"/>
          </w:rPr>
          <w:t xml:space="preserve"> </w:t>
        </w:r>
      </w:ins>
      <w:r w:rsidR="003A1A79">
        <w:rPr>
          <w:rFonts w:ascii="Arial" w:eastAsia="Times New Roman" w:hAnsi="Arial" w:cs="Arial"/>
          <w:sz w:val="24"/>
        </w:rPr>
        <w:t>This makes it difficult to have a broader sense of the natural fluctuations in the area.</w:t>
      </w:r>
      <w:r>
        <w:rPr>
          <w:rFonts w:ascii="Arial" w:eastAsia="Times New Roman" w:hAnsi="Arial" w:cs="Arial"/>
          <w:sz w:val="24"/>
        </w:rPr>
        <w:t xml:space="preserve"> It has been topic of conversation </w:t>
      </w:r>
      <w:r w:rsidR="001D769E">
        <w:rPr>
          <w:rFonts w:ascii="Arial" w:eastAsia="Times New Roman" w:hAnsi="Arial" w:cs="Arial"/>
          <w:sz w:val="24"/>
        </w:rPr>
        <w:t>in what way has Big Bend has gone through momentous transformations.</w:t>
      </w:r>
    </w:p>
    <w:p w14:paraId="1736328B" w14:textId="77777777" w:rsidR="00780FC1" w:rsidRDefault="00780FC1" w:rsidP="004B1D77">
      <w:pPr>
        <w:spacing w:after="0" w:line="240" w:lineRule="auto"/>
        <w:rPr>
          <w:rFonts w:ascii="Arial" w:eastAsia="Times New Roman" w:hAnsi="Arial" w:cs="Arial"/>
          <w:b/>
          <w:sz w:val="24"/>
        </w:rPr>
      </w:pPr>
    </w:p>
    <w:p w14:paraId="153DB13A" w14:textId="77777777" w:rsidR="00267BCC" w:rsidRDefault="00267BCC" w:rsidP="00267BCC">
      <w:pPr>
        <w:spacing w:after="0" w:line="240" w:lineRule="auto"/>
        <w:jc w:val="center"/>
        <w:rPr>
          <w:rFonts w:ascii="Arial" w:eastAsia="Times New Roman" w:hAnsi="Arial" w:cs="Arial"/>
          <w:b/>
          <w:sz w:val="24"/>
        </w:rPr>
      </w:pPr>
      <w:bookmarkStart w:id="66" w:name="_GoBack"/>
      <w:bookmarkEnd w:id="66"/>
    </w:p>
    <w:p w14:paraId="7AC4B06B" w14:textId="77777777" w:rsidR="003A1A79" w:rsidRDefault="00267BCC" w:rsidP="00267BCC">
      <w:pPr>
        <w:spacing w:after="0" w:line="240" w:lineRule="auto"/>
        <w:rPr>
          <w:rFonts w:ascii="Arial" w:eastAsia="Times New Roman" w:hAnsi="Arial" w:cs="Arial"/>
          <w:sz w:val="24"/>
        </w:rPr>
      </w:pPr>
      <w:r>
        <w:rPr>
          <w:rFonts w:ascii="Arial" w:eastAsia="Times New Roman" w:hAnsi="Arial" w:cs="Arial"/>
          <w:sz w:val="24"/>
        </w:rPr>
        <w:lastRenderedPageBreak/>
        <w:t xml:space="preserve">Mapping </w:t>
      </w:r>
      <w:r w:rsidR="00643FD5">
        <w:rPr>
          <w:rFonts w:ascii="Arial" w:eastAsia="Times New Roman" w:hAnsi="Arial" w:cs="Arial"/>
          <w:sz w:val="24"/>
        </w:rPr>
        <w:t xml:space="preserve">precise and </w:t>
      </w:r>
      <w:r w:rsidR="0097538A">
        <w:rPr>
          <w:rFonts w:ascii="Arial" w:eastAsia="Times New Roman" w:hAnsi="Arial" w:cs="Arial"/>
          <w:sz w:val="24"/>
        </w:rPr>
        <w:t>true</w:t>
      </w:r>
      <w:r>
        <w:rPr>
          <w:rFonts w:ascii="Arial" w:eastAsia="Times New Roman" w:hAnsi="Arial" w:cs="Arial"/>
          <w:sz w:val="24"/>
        </w:rPr>
        <w:t xml:space="preserve"> </w:t>
      </w:r>
      <w:r w:rsidR="0097538A">
        <w:rPr>
          <w:rFonts w:ascii="Arial" w:eastAsia="Times New Roman" w:hAnsi="Arial" w:cs="Arial"/>
          <w:sz w:val="24"/>
        </w:rPr>
        <w:t xml:space="preserve">landscape features is usually a </w:t>
      </w:r>
      <w:r>
        <w:rPr>
          <w:rFonts w:ascii="Arial" w:eastAsia="Times New Roman" w:hAnsi="Arial" w:cs="Arial"/>
          <w:sz w:val="24"/>
        </w:rPr>
        <w:t>challenging endeavor</w:t>
      </w:r>
      <w:sdt>
        <w:sdtPr>
          <w:rPr>
            <w:rFonts w:ascii="Arial" w:eastAsia="Times New Roman" w:hAnsi="Arial" w:cs="Arial"/>
            <w:sz w:val="24"/>
          </w:rPr>
          <w:id w:val="-195541625"/>
          <w:citation/>
        </w:sdtPr>
        <w:sdtEndPr/>
        <w:sdtContent>
          <w:r w:rsidR="0097538A">
            <w:rPr>
              <w:rFonts w:ascii="Arial" w:eastAsia="Times New Roman" w:hAnsi="Arial" w:cs="Arial"/>
              <w:sz w:val="24"/>
            </w:rPr>
            <w:fldChar w:fldCharType="begin"/>
          </w:r>
          <w:r w:rsidR="0097538A">
            <w:rPr>
              <w:rFonts w:ascii="Arial" w:eastAsia="Times New Roman" w:hAnsi="Arial" w:cs="Arial"/>
              <w:sz w:val="24"/>
            </w:rPr>
            <w:instrText xml:space="preserve"> CITATION san-ulusar-2018-an-approach-for-prediction-of-shoreline-with-spatial-uncertainty-mapping-(slip-sum) \l 1033 </w:instrText>
          </w:r>
          <w:r w:rsidR="0097538A">
            <w:rPr>
              <w:rFonts w:ascii="Arial" w:eastAsia="Times New Roman" w:hAnsi="Arial" w:cs="Arial"/>
              <w:sz w:val="24"/>
            </w:rPr>
            <w:fldChar w:fldCharType="separate"/>
          </w:r>
          <w:r w:rsidR="002345AB">
            <w:rPr>
              <w:rFonts w:ascii="Arial" w:eastAsia="Times New Roman" w:hAnsi="Arial" w:cs="Arial"/>
              <w:noProof/>
              <w:sz w:val="24"/>
            </w:rPr>
            <w:t xml:space="preserve"> </w:t>
          </w:r>
          <w:r w:rsidR="002345AB" w:rsidRPr="002345AB">
            <w:rPr>
              <w:rFonts w:ascii="Arial" w:eastAsia="Times New Roman" w:hAnsi="Arial" w:cs="Arial"/>
              <w:noProof/>
              <w:sz w:val="24"/>
            </w:rPr>
            <w:t>(San &amp; Ulusar, 2018)</w:t>
          </w:r>
          <w:r w:rsidR="0097538A">
            <w:rPr>
              <w:rFonts w:ascii="Arial" w:eastAsia="Times New Roman" w:hAnsi="Arial" w:cs="Arial"/>
              <w:sz w:val="24"/>
            </w:rPr>
            <w:fldChar w:fldCharType="end"/>
          </w:r>
        </w:sdtContent>
      </w:sdt>
      <w:r>
        <w:rPr>
          <w:rFonts w:ascii="Arial" w:eastAsia="Times New Roman" w:hAnsi="Arial" w:cs="Arial"/>
          <w:sz w:val="24"/>
        </w:rPr>
        <w:t xml:space="preserve">. </w:t>
      </w:r>
      <w:r w:rsidR="0029072C">
        <w:rPr>
          <w:rFonts w:ascii="Arial" w:eastAsia="Times New Roman" w:hAnsi="Arial" w:cs="Arial"/>
          <w:sz w:val="24"/>
        </w:rPr>
        <w:t>Multiple</w:t>
      </w:r>
      <w:r>
        <w:rPr>
          <w:rFonts w:ascii="Arial" w:eastAsia="Times New Roman" w:hAnsi="Arial" w:cs="Arial"/>
          <w:sz w:val="24"/>
        </w:rPr>
        <w:t xml:space="preserve"> ways to create dynamic and informative maps</w:t>
      </w:r>
      <w:r w:rsidR="0097538A">
        <w:rPr>
          <w:rFonts w:ascii="Arial" w:eastAsia="Times New Roman" w:hAnsi="Arial" w:cs="Arial"/>
          <w:sz w:val="24"/>
        </w:rPr>
        <w:t>,</w:t>
      </w:r>
      <w:r>
        <w:rPr>
          <w:rFonts w:ascii="Arial" w:eastAsia="Times New Roman" w:hAnsi="Arial" w:cs="Arial"/>
          <w:sz w:val="24"/>
        </w:rPr>
        <w:t xml:space="preserve"> </w:t>
      </w:r>
      <w:r w:rsidR="0097538A">
        <w:rPr>
          <w:rFonts w:ascii="Arial" w:eastAsia="Times New Roman" w:hAnsi="Arial" w:cs="Arial"/>
          <w:sz w:val="24"/>
        </w:rPr>
        <w:t>with a more</w:t>
      </w:r>
      <w:r>
        <w:rPr>
          <w:rFonts w:ascii="Arial" w:eastAsia="Times New Roman" w:hAnsi="Arial" w:cs="Arial"/>
          <w:sz w:val="24"/>
        </w:rPr>
        <w:t xml:space="preserve"> accurate and complete history of an area </w:t>
      </w:r>
      <w:sdt>
        <w:sdtPr>
          <w:rPr>
            <w:rFonts w:ascii="Arial" w:eastAsia="Times New Roman" w:hAnsi="Arial" w:cs="Arial"/>
            <w:sz w:val="24"/>
          </w:rPr>
          <w:id w:val="1439722023"/>
          <w:citation/>
        </w:sdtPr>
        <w:sdtEndPr/>
        <w:sdtContent>
          <w:r>
            <w:rPr>
              <w:rFonts w:ascii="Arial" w:eastAsia="Times New Roman" w:hAnsi="Arial" w:cs="Arial"/>
              <w:sz w:val="24"/>
            </w:rPr>
            <w:fldChar w:fldCharType="begin"/>
          </w:r>
          <w:r>
            <w:rPr>
              <w:rFonts w:ascii="Arial" w:eastAsia="Times New Roman" w:hAnsi="Arial" w:cs="Arial"/>
              <w:sz w:val="24"/>
            </w:rPr>
            <w:instrText xml:space="preserve"> CITATION Ann06 \l 1033 </w:instrText>
          </w:r>
          <w:r>
            <w:rPr>
              <w:rFonts w:ascii="Arial" w:eastAsia="Times New Roman" w:hAnsi="Arial" w:cs="Arial"/>
              <w:sz w:val="24"/>
            </w:rPr>
            <w:fldChar w:fldCharType="separate"/>
          </w:r>
          <w:r w:rsidR="002345AB" w:rsidRPr="002345AB">
            <w:rPr>
              <w:rFonts w:ascii="Arial" w:eastAsia="Times New Roman" w:hAnsi="Arial" w:cs="Arial"/>
              <w:noProof/>
              <w:sz w:val="24"/>
            </w:rPr>
            <w:t>(Guariglia, 2006)</w:t>
          </w:r>
          <w:r>
            <w:rPr>
              <w:rFonts w:ascii="Arial" w:eastAsia="Times New Roman" w:hAnsi="Arial" w:cs="Arial"/>
              <w:sz w:val="24"/>
            </w:rPr>
            <w:fldChar w:fldCharType="end"/>
          </w:r>
        </w:sdtContent>
      </w:sdt>
      <w:r w:rsidR="0029072C">
        <w:rPr>
          <w:rFonts w:ascii="Arial" w:eastAsia="Times New Roman" w:hAnsi="Arial" w:cs="Arial"/>
          <w:sz w:val="24"/>
        </w:rPr>
        <w:t xml:space="preserve">, are being created with </w:t>
      </w:r>
      <w:r w:rsidR="0097538A">
        <w:rPr>
          <w:rFonts w:ascii="Arial" w:eastAsia="Times New Roman" w:hAnsi="Arial" w:cs="Arial"/>
          <w:sz w:val="24"/>
        </w:rPr>
        <w:t xml:space="preserve">modern </w:t>
      </w:r>
      <w:r w:rsidR="0029072C">
        <w:rPr>
          <w:rFonts w:ascii="Arial" w:eastAsia="Times New Roman" w:hAnsi="Arial" w:cs="Arial"/>
          <w:sz w:val="24"/>
        </w:rPr>
        <w:t>technological advancements</w:t>
      </w:r>
      <w:r>
        <w:rPr>
          <w:rFonts w:ascii="Arial" w:eastAsia="Times New Roman" w:hAnsi="Arial" w:cs="Arial"/>
          <w:sz w:val="24"/>
        </w:rPr>
        <w:t xml:space="preserve">. </w:t>
      </w:r>
      <w:r w:rsidR="00F82CEB">
        <w:rPr>
          <w:rFonts w:ascii="Arial" w:eastAsia="Times New Roman" w:hAnsi="Arial" w:cs="Arial"/>
          <w:sz w:val="24"/>
        </w:rPr>
        <w:t xml:space="preserve">Aerial and satellite mapping </w:t>
      </w:r>
      <w:r w:rsidR="0029072C">
        <w:rPr>
          <w:rFonts w:ascii="Arial" w:eastAsia="Times New Roman" w:hAnsi="Arial" w:cs="Arial"/>
          <w:sz w:val="24"/>
        </w:rPr>
        <w:t>are commonly</w:t>
      </w:r>
      <w:r w:rsidR="003F0068">
        <w:rPr>
          <w:rFonts w:ascii="Arial" w:eastAsia="Times New Roman" w:hAnsi="Arial" w:cs="Arial"/>
          <w:sz w:val="24"/>
        </w:rPr>
        <w:t xml:space="preserve"> used in</w:t>
      </w:r>
      <w:r w:rsidR="00F82CEB">
        <w:rPr>
          <w:rFonts w:ascii="Arial" w:eastAsia="Times New Roman" w:hAnsi="Arial" w:cs="Arial"/>
          <w:sz w:val="24"/>
        </w:rPr>
        <w:t xml:space="preserve"> modern charting efforts</w:t>
      </w:r>
      <w:r>
        <w:rPr>
          <w:rFonts w:ascii="Arial" w:eastAsia="Times New Roman" w:hAnsi="Arial" w:cs="Arial"/>
          <w:sz w:val="24"/>
        </w:rPr>
        <w:t xml:space="preserve"> </w:t>
      </w:r>
      <w:sdt>
        <w:sdtPr>
          <w:rPr>
            <w:rFonts w:ascii="Arial" w:eastAsia="Times New Roman" w:hAnsi="Arial" w:cs="Arial"/>
            <w:sz w:val="24"/>
          </w:rPr>
          <w:id w:val="-2006115672"/>
          <w:citation/>
        </w:sdtPr>
        <w:sdtEndPr/>
        <w:sdtContent>
          <w:r>
            <w:rPr>
              <w:rFonts w:ascii="Arial" w:eastAsia="Times New Roman" w:hAnsi="Arial" w:cs="Arial"/>
              <w:sz w:val="24"/>
            </w:rPr>
            <w:fldChar w:fldCharType="begin"/>
          </w:r>
          <w:r>
            <w:rPr>
              <w:rFonts w:ascii="Arial" w:eastAsia="Times New Roman" w:hAnsi="Arial" w:cs="Arial"/>
              <w:sz w:val="24"/>
            </w:rPr>
            <w:instrText xml:space="preserve"> CITATION Fai10 \l 1033 </w:instrText>
          </w:r>
          <w:r>
            <w:rPr>
              <w:rFonts w:ascii="Arial" w:eastAsia="Times New Roman" w:hAnsi="Arial" w:cs="Arial"/>
              <w:sz w:val="24"/>
            </w:rPr>
            <w:fldChar w:fldCharType="separate"/>
          </w:r>
          <w:r w:rsidR="002345AB" w:rsidRPr="002345AB">
            <w:rPr>
              <w:rFonts w:ascii="Arial" w:eastAsia="Times New Roman" w:hAnsi="Arial" w:cs="Arial"/>
              <w:noProof/>
              <w:sz w:val="24"/>
            </w:rPr>
            <w:t>(Sesli, 2010)</w:t>
          </w:r>
          <w:r>
            <w:rPr>
              <w:rFonts w:ascii="Arial" w:eastAsia="Times New Roman" w:hAnsi="Arial" w:cs="Arial"/>
              <w:sz w:val="24"/>
            </w:rPr>
            <w:fldChar w:fldCharType="end"/>
          </w:r>
        </w:sdtContent>
      </w:sdt>
      <w:r>
        <w:rPr>
          <w:rFonts w:ascii="Arial" w:eastAsia="Times New Roman" w:hAnsi="Arial" w:cs="Arial"/>
          <w:sz w:val="24"/>
        </w:rPr>
        <w:t>.</w:t>
      </w:r>
      <w:r w:rsidR="003F0068">
        <w:rPr>
          <w:rFonts w:ascii="Arial" w:eastAsia="Times New Roman" w:hAnsi="Arial" w:cs="Arial"/>
          <w:sz w:val="24"/>
        </w:rPr>
        <w:t xml:space="preserve"> </w:t>
      </w:r>
      <w:r w:rsidR="0097538A">
        <w:rPr>
          <w:rFonts w:ascii="Arial" w:eastAsia="Times New Roman" w:hAnsi="Arial" w:cs="Arial"/>
          <w:sz w:val="24"/>
        </w:rPr>
        <w:t>Small</w:t>
      </w:r>
      <w:r w:rsidR="00780FC1">
        <w:rPr>
          <w:rFonts w:ascii="Arial" w:eastAsia="Times New Roman" w:hAnsi="Arial" w:cs="Arial"/>
          <w:sz w:val="24"/>
        </w:rPr>
        <w:t xml:space="preserve"> shore </w:t>
      </w:r>
      <w:r w:rsidR="0097538A">
        <w:rPr>
          <w:rFonts w:ascii="Arial" w:eastAsia="Times New Roman" w:hAnsi="Arial" w:cs="Arial"/>
          <w:sz w:val="24"/>
        </w:rPr>
        <w:t xml:space="preserve">islands near coastlines </w:t>
      </w:r>
      <w:r w:rsidR="00780FC1">
        <w:rPr>
          <w:rFonts w:ascii="Arial" w:eastAsia="Times New Roman" w:hAnsi="Arial" w:cs="Arial"/>
          <w:sz w:val="24"/>
        </w:rPr>
        <w:t xml:space="preserve">are at a great risk of disappearing </w:t>
      </w:r>
      <w:sdt>
        <w:sdtPr>
          <w:rPr>
            <w:rFonts w:ascii="Arial" w:eastAsia="Times New Roman" w:hAnsi="Arial" w:cs="Arial"/>
            <w:sz w:val="24"/>
          </w:rPr>
          <w:id w:val="-1272934556"/>
          <w:citation/>
        </w:sdtPr>
        <w:sdtEndPr/>
        <w:sdtContent>
          <w:r>
            <w:rPr>
              <w:rFonts w:ascii="Arial" w:eastAsia="Times New Roman" w:hAnsi="Arial" w:cs="Arial"/>
              <w:sz w:val="24"/>
            </w:rPr>
            <w:fldChar w:fldCharType="begin"/>
          </w:r>
          <w:r>
            <w:rPr>
              <w:rFonts w:ascii="Arial" w:eastAsia="Times New Roman" w:hAnsi="Arial" w:cs="Arial"/>
              <w:sz w:val="24"/>
            </w:rPr>
            <w:instrText xml:space="preserve"> CITATION Car10 \l 1033 </w:instrText>
          </w:r>
          <w:r>
            <w:rPr>
              <w:rFonts w:ascii="Arial" w:eastAsia="Times New Roman" w:hAnsi="Arial" w:cs="Arial"/>
              <w:sz w:val="24"/>
            </w:rPr>
            <w:fldChar w:fldCharType="separate"/>
          </w:r>
          <w:r w:rsidR="002345AB" w:rsidRPr="002345AB">
            <w:rPr>
              <w:rFonts w:ascii="Arial" w:eastAsia="Times New Roman" w:hAnsi="Arial" w:cs="Arial"/>
              <w:noProof/>
              <w:sz w:val="24"/>
            </w:rPr>
            <w:t>(Farbotko, 2010)</w:t>
          </w:r>
          <w:r>
            <w:rPr>
              <w:rFonts w:ascii="Arial" w:eastAsia="Times New Roman" w:hAnsi="Arial" w:cs="Arial"/>
              <w:sz w:val="24"/>
            </w:rPr>
            <w:fldChar w:fldCharType="end"/>
          </w:r>
        </w:sdtContent>
      </w:sdt>
      <w:r w:rsidR="0097538A">
        <w:rPr>
          <w:rFonts w:ascii="Arial" w:eastAsia="Times New Roman" w:hAnsi="Arial" w:cs="Arial"/>
          <w:sz w:val="24"/>
        </w:rPr>
        <w:t>, which can make charting especially trying</w:t>
      </w:r>
      <w:r>
        <w:rPr>
          <w:rFonts w:ascii="Arial" w:eastAsia="Times New Roman" w:hAnsi="Arial" w:cs="Arial"/>
          <w:sz w:val="24"/>
        </w:rPr>
        <w:t xml:space="preserve">. </w:t>
      </w:r>
      <w:r w:rsidR="007A4B96">
        <w:rPr>
          <w:rFonts w:ascii="Arial" w:eastAsia="Times New Roman" w:hAnsi="Arial" w:cs="Arial"/>
          <w:sz w:val="24"/>
        </w:rPr>
        <w:t xml:space="preserve">There is current satellite imagery of the area that are available to the public but lack strong coastal presentation. </w:t>
      </w:r>
      <w:r w:rsidR="00643FD5">
        <w:rPr>
          <w:rFonts w:ascii="Arial" w:eastAsia="Times New Roman" w:hAnsi="Arial" w:cs="Arial"/>
          <w:sz w:val="24"/>
        </w:rPr>
        <w:t>Recording these expired landscape features, can prove to be problematic</w:t>
      </w:r>
      <w:r w:rsidR="0097538A">
        <w:rPr>
          <w:rFonts w:ascii="Arial" w:eastAsia="Times New Roman" w:hAnsi="Arial" w:cs="Arial"/>
          <w:sz w:val="24"/>
        </w:rPr>
        <w:t xml:space="preserve">, but with using the correct tools, can establish a comprehensive </w:t>
      </w:r>
      <w:r w:rsidR="007A4B96">
        <w:rPr>
          <w:rFonts w:ascii="Arial" w:eastAsia="Times New Roman" w:hAnsi="Arial" w:cs="Arial"/>
          <w:sz w:val="24"/>
        </w:rPr>
        <w:t>analysis</w:t>
      </w:r>
      <w:r w:rsidR="0097538A">
        <w:rPr>
          <w:rFonts w:ascii="Arial" w:eastAsia="Times New Roman" w:hAnsi="Arial" w:cs="Arial"/>
          <w:sz w:val="24"/>
        </w:rPr>
        <w:t xml:space="preserve"> of the vicinity.  </w:t>
      </w:r>
    </w:p>
    <w:p w14:paraId="66B0FB78" w14:textId="77777777" w:rsidR="0014302F" w:rsidRDefault="0014302F" w:rsidP="00267BCC">
      <w:pPr>
        <w:spacing w:after="0" w:line="240" w:lineRule="auto"/>
        <w:rPr>
          <w:rFonts w:ascii="Arial" w:eastAsia="Times New Roman" w:hAnsi="Arial" w:cs="Arial"/>
          <w:sz w:val="24"/>
        </w:rPr>
      </w:pPr>
    </w:p>
    <w:p w14:paraId="2EAC1B83" w14:textId="77777777" w:rsidR="0014302F" w:rsidRDefault="0014302F" w:rsidP="00267BCC">
      <w:pPr>
        <w:spacing w:after="0" w:line="240" w:lineRule="auto"/>
        <w:rPr>
          <w:rFonts w:ascii="Arial" w:eastAsia="Times New Roman" w:hAnsi="Arial" w:cs="Arial"/>
          <w:sz w:val="24"/>
        </w:rPr>
      </w:pPr>
    </w:p>
    <w:p w14:paraId="1BA8402B" w14:textId="77777777" w:rsidR="0014302F" w:rsidRDefault="0014302F" w:rsidP="00267BCC">
      <w:pPr>
        <w:spacing w:after="0" w:line="240" w:lineRule="auto"/>
        <w:rPr>
          <w:rFonts w:ascii="Arial" w:eastAsia="Times New Roman" w:hAnsi="Arial" w:cs="Arial"/>
          <w:sz w:val="24"/>
        </w:rPr>
      </w:pPr>
      <w:r>
        <w:rPr>
          <w:rFonts w:ascii="Arial" w:eastAsia="Times New Roman" w:hAnsi="Arial" w:cs="Arial"/>
          <w:sz w:val="24"/>
        </w:rPr>
        <w:t xml:space="preserve">Commercial harvesting and aquaculture </w:t>
      </w:r>
      <w:r w:rsidR="00D52E4D">
        <w:rPr>
          <w:rFonts w:ascii="Arial" w:eastAsia="Times New Roman" w:hAnsi="Arial" w:cs="Arial"/>
          <w:sz w:val="24"/>
        </w:rPr>
        <w:t xml:space="preserve">can be </w:t>
      </w:r>
      <w:r>
        <w:rPr>
          <w:rFonts w:ascii="Arial" w:eastAsia="Times New Roman" w:hAnsi="Arial" w:cs="Arial"/>
          <w:sz w:val="24"/>
        </w:rPr>
        <w:t xml:space="preserve">sensitive to </w:t>
      </w:r>
      <w:r w:rsidR="003917B9">
        <w:rPr>
          <w:rFonts w:ascii="Arial" w:eastAsia="Times New Roman" w:hAnsi="Arial" w:cs="Arial"/>
          <w:sz w:val="24"/>
        </w:rPr>
        <w:t xml:space="preserve">salinity gradients. Salinity regimes can impact numerous species, not excluding bivalves </w:t>
      </w:r>
      <w:sdt>
        <w:sdtPr>
          <w:rPr>
            <w:rFonts w:ascii="Arial" w:eastAsia="Times New Roman" w:hAnsi="Arial" w:cs="Arial"/>
            <w:sz w:val="24"/>
          </w:rPr>
          <w:id w:val="-1227137506"/>
          <w:citation/>
        </w:sdtPr>
        <w:sdtEndPr/>
        <w:sdtContent>
          <w:r w:rsidR="003917B9">
            <w:rPr>
              <w:rFonts w:ascii="Arial" w:eastAsia="Times New Roman" w:hAnsi="Arial" w:cs="Arial"/>
              <w:sz w:val="24"/>
            </w:rPr>
            <w:fldChar w:fldCharType="begin"/>
          </w:r>
          <w:r w:rsidR="003917B9">
            <w:rPr>
              <w:rFonts w:ascii="Arial" w:eastAsia="Times New Roman" w:hAnsi="Arial" w:cs="Arial"/>
              <w:sz w:val="24"/>
            </w:rPr>
            <w:instrText xml:space="preserve"> CITATION christensen-monaco-1997-an-index-to-assess-the-sensitivity-of-gulf-of-mexico-species-to-changes-in-estuarine-salinity-regimes-recommended-citation-an-index-to-assess-the-sensitivity-of-gulf-of-mexico-species-to-changes-in-estuarine-salinity-regimes \l 103 </w:instrText>
          </w:r>
          <w:r w:rsidR="003917B9">
            <w:rPr>
              <w:rFonts w:ascii="Arial" w:eastAsia="Times New Roman" w:hAnsi="Arial" w:cs="Arial"/>
              <w:sz w:val="24"/>
            </w:rPr>
            <w:fldChar w:fldCharType="separate"/>
          </w:r>
          <w:r w:rsidR="002345AB" w:rsidRPr="002345AB">
            <w:rPr>
              <w:rFonts w:ascii="Arial" w:eastAsia="Times New Roman" w:hAnsi="Arial" w:cs="Arial"/>
              <w:noProof/>
              <w:sz w:val="24"/>
            </w:rPr>
            <w:t>(Christensen, et al., 1997)</w:t>
          </w:r>
          <w:r w:rsidR="003917B9">
            <w:rPr>
              <w:rFonts w:ascii="Arial" w:eastAsia="Times New Roman" w:hAnsi="Arial" w:cs="Arial"/>
              <w:sz w:val="24"/>
            </w:rPr>
            <w:fldChar w:fldCharType="end"/>
          </w:r>
        </w:sdtContent>
      </w:sdt>
      <w:r w:rsidR="003917B9">
        <w:rPr>
          <w:rFonts w:ascii="Arial" w:eastAsia="Times New Roman" w:hAnsi="Arial" w:cs="Arial"/>
          <w:sz w:val="24"/>
        </w:rPr>
        <w:t>.</w:t>
      </w:r>
      <w:r w:rsidR="00723271">
        <w:rPr>
          <w:rFonts w:ascii="Arial" w:eastAsia="Times New Roman" w:hAnsi="Arial" w:cs="Arial"/>
          <w:sz w:val="24"/>
        </w:rPr>
        <w:t xml:space="preserve"> Many species cannot thrive with radical salinity instability, thus making areas with these features’ undesirable for any harvesting or aquaculture attempts.  </w:t>
      </w:r>
      <w:r w:rsidR="003917B9">
        <w:rPr>
          <w:rFonts w:ascii="Arial" w:eastAsia="Times New Roman" w:hAnsi="Arial" w:cs="Arial"/>
          <w:sz w:val="24"/>
        </w:rPr>
        <w:t>With the</w:t>
      </w:r>
      <w:r w:rsidR="000B480D">
        <w:rPr>
          <w:rFonts w:ascii="Arial" w:eastAsia="Times New Roman" w:hAnsi="Arial" w:cs="Arial"/>
          <w:sz w:val="24"/>
        </w:rPr>
        <w:t xml:space="preserve"> possibility of</w:t>
      </w:r>
      <w:r w:rsidR="003917B9">
        <w:rPr>
          <w:rFonts w:ascii="Arial" w:eastAsia="Times New Roman" w:hAnsi="Arial" w:cs="Arial"/>
          <w:sz w:val="24"/>
        </w:rPr>
        <w:t xml:space="preserve"> increasing occurrences </w:t>
      </w:r>
      <w:r w:rsidR="000B480D">
        <w:rPr>
          <w:rFonts w:ascii="Arial" w:eastAsia="Times New Roman" w:hAnsi="Arial" w:cs="Arial"/>
          <w:sz w:val="24"/>
        </w:rPr>
        <w:t>in</w:t>
      </w:r>
      <w:r w:rsidR="003917B9">
        <w:rPr>
          <w:rFonts w:ascii="Arial" w:eastAsia="Times New Roman" w:hAnsi="Arial" w:cs="Arial"/>
          <w:sz w:val="24"/>
        </w:rPr>
        <w:t xml:space="preserve"> drastic fluctuations of salinity, i</w:t>
      </w:r>
      <w:r w:rsidR="000B480D">
        <w:rPr>
          <w:rFonts w:ascii="Arial" w:eastAsia="Times New Roman" w:hAnsi="Arial" w:cs="Arial"/>
          <w:sz w:val="24"/>
        </w:rPr>
        <w:t xml:space="preserve">t is very likely that harvesting will not yield a suitable product </w:t>
      </w:r>
      <w:r w:rsidR="00723271">
        <w:rPr>
          <w:rFonts w:ascii="Arial" w:eastAsia="Times New Roman" w:hAnsi="Arial" w:cs="Arial"/>
          <w:sz w:val="24"/>
        </w:rPr>
        <w:t xml:space="preserve">as well </w:t>
      </w:r>
      <w:sdt>
        <w:sdtPr>
          <w:rPr>
            <w:rFonts w:ascii="Arial" w:eastAsia="Times New Roman" w:hAnsi="Arial" w:cs="Arial"/>
            <w:sz w:val="24"/>
          </w:rPr>
          <w:id w:val="-497578201"/>
          <w:citation/>
        </w:sdtPr>
        <w:sdtEndPr/>
        <w:sdtContent>
          <w:r w:rsidR="000B480D">
            <w:rPr>
              <w:rFonts w:ascii="Arial" w:eastAsia="Times New Roman" w:hAnsi="Arial" w:cs="Arial"/>
              <w:sz w:val="24"/>
            </w:rPr>
            <w:fldChar w:fldCharType="begin"/>
          </w:r>
          <w:r w:rsidR="000B480D">
            <w:rPr>
              <w:rFonts w:ascii="Arial" w:eastAsia="Times New Roman" w:hAnsi="Arial" w:cs="Arial"/>
              <w:sz w:val="24"/>
            </w:rPr>
            <w:instrText xml:space="preserve"> CITATION motes-depaola-1998-1-;-state-cooperative-programs,-southeast-region,-u.s.-food-and-drug-administration \l 1033 </w:instrText>
          </w:r>
          <w:r w:rsidR="000B480D">
            <w:rPr>
              <w:rFonts w:ascii="Arial" w:eastAsia="Times New Roman" w:hAnsi="Arial" w:cs="Arial"/>
              <w:sz w:val="24"/>
            </w:rPr>
            <w:fldChar w:fldCharType="separate"/>
          </w:r>
          <w:r w:rsidR="000B480D" w:rsidRPr="000B480D">
            <w:rPr>
              <w:rFonts w:ascii="Arial" w:eastAsia="Times New Roman" w:hAnsi="Arial" w:cs="Arial"/>
              <w:noProof/>
              <w:sz w:val="24"/>
            </w:rPr>
            <w:t>(Motes, et al., 1998)</w:t>
          </w:r>
          <w:r w:rsidR="000B480D">
            <w:rPr>
              <w:rFonts w:ascii="Arial" w:eastAsia="Times New Roman" w:hAnsi="Arial" w:cs="Arial"/>
              <w:sz w:val="24"/>
            </w:rPr>
            <w:fldChar w:fldCharType="end"/>
          </w:r>
        </w:sdtContent>
      </w:sdt>
      <w:r w:rsidR="000B480D">
        <w:rPr>
          <w:rFonts w:ascii="Arial" w:eastAsia="Times New Roman" w:hAnsi="Arial" w:cs="Arial"/>
          <w:sz w:val="24"/>
        </w:rPr>
        <w:t>.</w:t>
      </w:r>
      <w:r w:rsidR="00723271">
        <w:rPr>
          <w:rFonts w:ascii="Arial" w:eastAsia="Times New Roman" w:hAnsi="Arial" w:cs="Arial"/>
          <w:sz w:val="24"/>
        </w:rPr>
        <w:t xml:space="preserve"> Species can develop illness in an inappropriate habitat. </w:t>
      </w:r>
      <w:r w:rsidR="000B480D">
        <w:rPr>
          <w:rFonts w:ascii="Arial" w:eastAsia="Times New Roman" w:hAnsi="Arial" w:cs="Arial"/>
          <w:sz w:val="24"/>
        </w:rPr>
        <w:t xml:space="preserve"> Having precise documentation of</w:t>
      </w:r>
      <w:r w:rsidR="00D52E4D">
        <w:rPr>
          <w:rFonts w:ascii="Arial" w:eastAsia="Times New Roman" w:hAnsi="Arial" w:cs="Arial"/>
          <w:sz w:val="24"/>
        </w:rPr>
        <w:t xml:space="preserve"> </w:t>
      </w:r>
      <w:r w:rsidR="000B480D">
        <w:rPr>
          <w:rFonts w:ascii="Arial" w:eastAsia="Times New Roman" w:hAnsi="Arial" w:cs="Arial"/>
          <w:sz w:val="24"/>
        </w:rPr>
        <w:t>water quality changes can lead to a greater general understanding of environment</w:t>
      </w:r>
      <w:r w:rsidR="00D52E4D">
        <w:rPr>
          <w:rFonts w:ascii="Arial" w:eastAsia="Times New Roman" w:hAnsi="Arial" w:cs="Arial"/>
          <w:sz w:val="24"/>
        </w:rPr>
        <w:t xml:space="preserve"> differences</w:t>
      </w:r>
      <w:r w:rsidR="000B480D">
        <w:rPr>
          <w:rFonts w:ascii="Arial" w:eastAsia="Times New Roman" w:hAnsi="Arial" w:cs="Arial"/>
          <w:sz w:val="24"/>
        </w:rPr>
        <w:t xml:space="preserve"> </w:t>
      </w:r>
      <w:r w:rsidR="00657BE5" w:rsidRPr="00657BE5">
        <w:rPr>
          <w:rFonts w:ascii="Arial" w:eastAsia="Times New Roman" w:hAnsi="Arial" w:cs="Arial"/>
          <w:noProof/>
          <w:sz w:val="24"/>
        </w:rPr>
        <w:t>(States National Ocean Service Strategic Environmental Assessments Division</w:t>
      </w:r>
      <w:r w:rsidR="00657BE5">
        <w:rPr>
          <w:rFonts w:ascii="Arial" w:eastAsia="Times New Roman" w:hAnsi="Arial" w:cs="Arial"/>
          <w:noProof/>
          <w:sz w:val="24"/>
        </w:rPr>
        <w:t>,1993</w:t>
      </w:r>
      <w:r w:rsidR="00657BE5" w:rsidRPr="00657BE5">
        <w:rPr>
          <w:rFonts w:ascii="Arial" w:eastAsia="Times New Roman" w:hAnsi="Arial" w:cs="Arial"/>
          <w:noProof/>
          <w:sz w:val="24"/>
        </w:rPr>
        <w:t>)</w:t>
      </w:r>
      <w:r w:rsidR="000B480D">
        <w:rPr>
          <w:rFonts w:ascii="Arial" w:eastAsia="Times New Roman" w:hAnsi="Arial" w:cs="Arial"/>
          <w:sz w:val="24"/>
        </w:rPr>
        <w:t xml:space="preserve">. </w:t>
      </w:r>
      <w:r w:rsidR="00D52E4D">
        <w:rPr>
          <w:rFonts w:ascii="Arial" w:eastAsia="Times New Roman" w:hAnsi="Arial" w:cs="Arial"/>
          <w:sz w:val="24"/>
        </w:rPr>
        <w:t xml:space="preserve">Representing these changes </w:t>
      </w:r>
      <w:r w:rsidR="00B41D0B">
        <w:rPr>
          <w:rFonts w:ascii="Arial" w:eastAsia="Times New Roman" w:hAnsi="Arial" w:cs="Arial"/>
          <w:sz w:val="24"/>
        </w:rPr>
        <w:t xml:space="preserve">can have huge influence on water quality management that can impact locals and conservation agencies. </w:t>
      </w:r>
    </w:p>
    <w:p w14:paraId="20B2615A" w14:textId="77777777" w:rsidR="00267BCC" w:rsidRPr="00B778AB" w:rsidRDefault="00267BCC" w:rsidP="00267BCC">
      <w:pPr>
        <w:spacing w:after="0" w:line="240" w:lineRule="auto"/>
        <w:rPr>
          <w:rFonts w:ascii="Arial" w:eastAsia="Times New Roman" w:hAnsi="Arial" w:cs="Arial"/>
          <w:b/>
          <w:sz w:val="24"/>
        </w:rPr>
      </w:pPr>
    </w:p>
    <w:p w14:paraId="764D8838" w14:textId="77777777" w:rsidR="00267BCC" w:rsidRDefault="00267BCC" w:rsidP="00267BCC">
      <w:pPr>
        <w:spacing w:after="0" w:line="240" w:lineRule="auto"/>
        <w:rPr>
          <w:rFonts w:ascii="Arial" w:eastAsia="Times New Roman" w:hAnsi="Arial" w:cs="Arial"/>
          <w:b/>
          <w:sz w:val="24"/>
        </w:rPr>
      </w:pPr>
    </w:p>
    <w:p w14:paraId="176FB3F9" w14:textId="77777777" w:rsidR="00267BCC" w:rsidRDefault="00267BCC" w:rsidP="00267BCC">
      <w:pPr>
        <w:spacing w:after="0" w:line="240" w:lineRule="auto"/>
        <w:rPr>
          <w:rFonts w:ascii="Arial" w:eastAsia="Times New Roman" w:hAnsi="Arial" w:cs="Arial"/>
          <w:sz w:val="24"/>
        </w:rPr>
      </w:pPr>
      <w:r>
        <w:rPr>
          <w:rFonts w:ascii="Arial" w:eastAsia="Times New Roman" w:hAnsi="Arial" w:cs="Arial"/>
          <w:sz w:val="24"/>
        </w:rPr>
        <w:t xml:space="preserve">The main research question that I will be diving into is how </w:t>
      </w:r>
      <w:r w:rsidR="0097538A">
        <w:rPr>
          <w:rFonts w:ascii="Arial" w:eastAsia="Times New Roman" w:hAnsi="Arial" w:cs="Arial"/>
          <w:sz w:val="24"/>
        </w:rPr>
        <w:t>the</w:t>
      </w:r>
      <w:r>
        <w:rPr>
          <w:rFonts w:ascii="Arial" w:eastAsia="Times New Roman" w:hAnsi="Arial" w:cs="Arial"/>
          <w:sz w:val="24"/>
        </w:rPr>
        <w:t xml:space="preserve"> </w:t>
      </w:r>
      <w:r w:rsidR="003F0068">
        <w:rPr>
          <w:rFonts w:ascii="Arial" w:eastAsia="Times New Roman" w:hAnsi="Arial" w:cs="Arial"/>
          <w:sz w:val="24"/>
        </w:rPr>
        <w:t xml:space="preserve">Cedar Key </w:t>
      </w:r>
      <w:r w:rsidR="0097538A">
        <w:rPr>
          <w:rFonts w:ascii="Arial" w:eastAsia="Times New Roman" w:hAnsi="Arial" w:cs="Arial"/>
          <w:sz w:val="24"/>
        </w:rPr>
        <w:t>coastline</w:t>
      </w:r>
      <w:r>
        <w:rPr>
          <w:rFonts w:ascii="Arial" w:eastAsia="Times New Roman" w:hAnsi="Arial" w:cs="Arial"/>
          <w:sz w:val="24"/>
        </w:rPr>
        <w:t xml:space="preserve"> </w:t>
      </w:r>
    </w:p>
    <w:p w14:paraId="33581307" w14:textId="77777777" w:rsidR="00267BCC" w:rsidRPr="00450AFD" w:rsidRDefault="00F82CEB" w:rsidP="00450AFD">
      <w:pPr>
        <w:spacing w:after="200" w:line="276" w:lineRule="auto"/>
        <w:rPr>
          <w:rFonts w:ascii="Arial" w:eastAsia="Times New Roman" w:hAnsi="Arial" w:cs="Arial"/>
          <w:sz w:val="24"/>
          <w:szCs w:val="24"/>
        </w:rPr>
      </w:pPr>
      <w:r>
        <w:rPr>
          <w:rFonts w:ascii="Arial" w:eastAsia="Times New Roman" w:hAnsi="Arial" w:cs="Arial"/>
          <w:sz w:val="24"/>
          <w:szCs w:val="24"/>
        </w:rPr>
        <w:t>topographic coastal features including islands</w:t>
      </w:r>
      <w:r w:rsidR="003F0068">
        <w:rPr>
          <w:rFonts w:ascii="Arial" w:eastAsia="Times New Roman" w:hAnsi="Arial" w:cs="Arial"/>
          <w:sz w:val="24"/>
          <w:szCs w:val="24"/>
        </w:rPr>
        <w:t xml:space="preserve"> has changed over time</w:t>
      </w:r>
      <w:r w:rsidR="0097538A">
        <w:rPr>
          <w:rFonts w:ascii="Arial" w:eastAsia="Times New Roman" w:hAnsi="Arial" w:cs="Arial"/>
          <w:sz w:val="24"/>
          <w:szCs w:val="24"/>
        </w:rPr>
        <w:t xml:space="preserve">. My second objective is to compile the multiple sources of water quality to create an inclusive analysis of salinity in the area. </w:t>
      </w:r>
      <w:r w:rsidR="00D52E4D">
        <w:rPr>
          <w:rFonts w:ascii="Arial" w:eastAsia="Times New Roman" w:hAnsi="Arial" w:cs="Arial"/>
          <w:sz w:val="24"/>
          <w:szCs w:val="24"/>
        </w:rPr>
        <w:t xml:space="preserve">Analyzing theses separate but equally important variables, will be a huge </w:t>
      </w:r>
      <w:r w:rsidR="00450AFD">
        <w:rPr>
          <w:rFonts w:ascii="Arial" w:eastAsia="Times New Roman" w:hAnsi="Arial" w:cs="Arial"/>
          <w:sz w:val="24"/>
          <w:szCs w:val="24"/>
        </w:rPr>
        <w:t xml:space="preserve">step in many conservation efforts, and the sustainability of local economy. </w:t>
      </w:r>
    </w:p>
    <w:p w14:paraId="54DEB687" w14:textId="77777777" w:rsidR="00267BCC" w:rsidRPr="00B778AB" w:rsidRDefault="004B1D77" w:rsidP="004B1D77">
      <w:pPr>
        <w:spacing w:after="0" w:line="240" w:lineRule="auto"/>
        <w:rPr>
          <w:rFonts w:ascii="Arial" w:eastAsia="Times New Roman" w:hAnsi="Arial" w:cs="Arial"/>
          <w:b/>
          <w:sz w:val="24"/>
        </w:rPr>
      </w:pPr>
      <w:r>
        <w:rPr>
          <w:rFonts w:ascii="Arial" w:eastAsia="Times New Roman" w:hAnsi="Arial" w:cs="Arial"/>
          <w:b/>
          <w:sz w:val="24"/>
        </w:rPr>
        <w:t>Research</w:t>
      </w:r>
      <w:r w:rsidR="00267BCC" w:rsidRPr="00B778AB">
        <w:rPr>
          <w:rFonts w:ascii="Arial" w:eastAsia="Times New Roman" w:hAnsi="Arial" w:cs="Arial"/>
          <w:b/>
          <w:sz w:val="24"/>
        </w:rPr>
        <w:t xml:space="preserve"> Objectives</w:t>
      </w:r>
      <w:r>
        <w:rPr>
          <w:rFonts w:ascii="Arial" w:eastAsia="Times New Roman" w:hAnsi="Arial" w:cs="Arial"/>
          <w:b/>
          <w:sz w:val="24"/>
        </w:rPr>
        <w:t>:</w:t>
      </w:r>
    </w:p>
    <w:p w14:paraId="7F0D41B7" w14:textId="77777777" w:rsidR="00267BCC" w:rsidRPr="00B778AB" w:rsidRDefault="00267BCC" w:rsidP="00267BCC">
      <w:pPr>
        <w:spacing w:after="0" w:line="240" w:lineRule="auto"/>
        <w:rPr>
          <w:rFonts w:ascii="Arial" w:eastAsia="Times New Roman" w:hAnsi="Arial" w:cs="Arial"/>
          <w:sz w:val="24"/>
        </w:rPr>
      </w:pPr>
    </w:p>
    <w:p w14:paraId="3A9F002B" w14:textId="77777777" w:rsidR="00267BCC" w:rsidRDefault="00267BCC" w:rsidP="00267BCC">
      <w:pPr>
        <w:spacing w:after="200" w:line="276" w:lineRule="auto"/>
        <w:rPr>
          <w:rFonts w:ascii="Arial" w:eastAsia="Times New Roman" w:hAnsi="Arial" w:cs="Arial"/>
          <w:sz w:val="24"/>
          <w:szCs w:val="24"/>
        </w:rPr>
      </w:pPr>
      <w:bookmarkStart w:id="67" w:name="_Hlk528437126"/>
      <w:r>
        <w:rPr>
          <w:rFonts w:ascii="Arial" w:eastAsia="Times New Roman" w:hAnsi="Arial" w:cs="Arial"/>
          <w:sz w:val="24"/>
          <w:szCs w:val="24"/>
        </w:rPr>
        <w:t>My project is dependent on developing an efficient data work-flow of complex data of two types</w:t>
      </w:r>
      <w:r w:rsidR="004A5184">
        <w:rPr>
          <w:rFonts w:ascii="Arial" w:eastAsia="Times New Roman" w:hAnsi="Arial" w:cs="Arial"/>
          <w:sz w:val="24"/>
          <w:szCs w:val="24"/>
        </w:rPr>
        <w:t xml:space="preserve">, </w:t>
      </w:r>
      <w:sdt>
        <w:sdtPr>
          <w:rPr>
            <w:rFonts w:ascii="Arial" w:eastAsia="Times New Roman" w:hAnsi="Arial" w:cs="Arial"/>
            <w:sz w:val="24"/>
            <w:szCs w:val="24"/>
          </w:rPr>
          <w:id w:val="-720209003"/>
          <w:citation/>
        </w:sdtPr>
        <w:sdtEndPr/>
        <w:sdtContent>
          <w:r w:rsidR="004A5184">
            <w:rPr>
              <w:rFonts w:ascii="Arial" w:eastAsia="Times New Roman" w:hAnsi="Arial" w:cs="Arial"/>
              <w:sz w:val="24"/>
              <w:szCs w:val="24"/>
            </w:rPr>
            <w:fldChar w:fldCharType="begin"/>
          </w:r>
          <w:r w:rsidR="004A5184">
            <w:rPr>
              <w:rFonts w:ascii="Arial" w:eastAsia="Times New Roman" w:hAnsi="Arial" w:cs="Arial"/>
              <w:sz w:val="24"/>
              <w:szCs w:val="24"/>
            </w:rPr>
            <w:instrText xml:space="preserve"> CITATION yenni-christensen-developing-a-modern-data-workflow-for-living-data \l 1033 </w:instrText>
          </w:r>
          <w:r w:rsidR="004A5184">
            <w:rPr>
              <w:rFonts w:ascii="Arial" w:eastAsia="Times New Roman" w:hAnsi="Arial" w:cs="Arial"/>
              <w:sz w:val="24"/>
              <w:szCs w:val="24"/>
            </w:rPr>
            <w:fldChar w:fldCharType="separate"/>
          </w:r>
          <w:r w:rsidR="002345AB" w:rsidRPr="002345AB">
            <w:rPr>
              <w:rFonts w:ascii="Arial" w:eastAsia="Times New Roman" w:hAnsi="Arial" w:cs="Arial"/>
              <w:noProof/>
              <w:sz w:val="24"/>
              <w:szCs w:val="24"/>
            </w:rPr>
            <w:t>(Yenni, et al.)</w:t>
          </w:r>
          <w:r w:rsidR="004A5184">
            <w:rPr>
              <w:rFonts w:ascii="Arial" w:eastAsia="Times New Roman" w:hAnsi="Arial" w:cs="Arial"/>
              <w:sz w:val="24"/>
              <w:szCs w:val="24"/>
            </w:rPr>
            <w:fldChar w:fldCharType="end"/>
          </w:r>
        </w:sdtContent>
      </w:sdt>
      <w:r>
        <w:rPr>
          <w:rFonts w:ascii="Arial" w:eastAsia="Times New Roman" w:hAnsi="Arial" w:cs="Arial"/>
          <w:sz w:val="24"/>
          <w:szCs w:val="24"/>
        </w:rPr>
        <w:t>. The first will be a variety of imagery data including satellite, aerial imagery, and LiDAR.  These data include reconstructions of coastal maps first created in the mid 1800’s. The second data challenge will be integrating water quality data collected at different times and locations by agency and academic partners beginning in the 1990’s in a common framework that allows for comparison.  The presentation and integration of both data products will be made graphically through a representation of how these data appear over time.</w:t>
      </w:r>
      <w:bookmarkEnd w:id="67"/>
    </w:p>
    <w:p w14:paraId="00D640AD" w14:textId="77777777" w:rsidR="00267BCC" w:rsidRPr="00BF3414" w:rsidRDefault="00267BCC" w:rsidP="00BF3414">
      <w:pPr>
        <w:spacing w:after="200" w:line="276" w:lineRule="auto"/>
        <w:rPr>
          <w:rFonts w:ascii="Arial" w:eastAsia="Times New Roman" w:hAnsi="Arial" w:cs="Arial"/>
          <w:sz w:val="24"/>
          <w:szCs w:val="24"/>
        </w:rPr>
      </w:pPr>
      <w:r>
        <w:rPr>
          <w:rFonts w:ascii="Arial" w:eastAsia="Times New Roman" w:hAnsi="Arial" w:cs="Arial"/>
          <w:sz w:val="24"/>
          <w:szCs w:val="24"/>
        </w:rPr>
        <w:t xml:space="preserve">Key data challenges in working with this imagery include management of meta-data that allows for correctly projecting the data in comparable ways and correctly assessing </w:t>
      </w:r>
      <w:r>
        <w:rPr>
          <w:rFonts w:ascii="Arial" w:eastAsia="Times New Roman" w:hAnsi="Arial" w:cs="Arial"/>
          <w:sz w:val="24"/>
          <w:szCs w:val="24"/>
        </w:rPr>
        <w:lastRenderedPageBreak/>
        <w:t>projection error from each data source. As an example, mapping error between surveys conducted in the 1800’s and today are very different, however, the surveys collected in the 1800’s are essential for defining major coastal features (</w:t>
      </w:r>
      <w:proofErr w:type="spellStart"/>
      <w:r>
        <w:rPr>
          <w:rFonts w:ascii="Arial" w:eastAsia="Times New Roman" w:hAnsi="Arial" w:cs="Arial"/>
          <w:sz w:val="24"/>
          <w:szCs w:val="24"/>
        </w:rPr>
        <w:t>e.g</w:t>
      </w:r>
      <w:proofErr w:type="spellEnd"/>
      <w:r>
        <w:rPr>
          <w:rFonts w:ascii="Arial" w:eastAsia="Times New Roman" w:hAnsi="Arial" w:cs="Arial"/>
          <w:sz w:val="24"/>
          <w:szCs w:val="24"/>
        </w:rPr>
        <w:t xml:space="preserve">, islands, navigation hazards) known at that time.  </w:t>
      </w:r>
    </w:p>
    <w:p w14:paraId="367BD22A" w14:textId="77777777" w:rsidR="00267BCC" w:rsidRPr="00B778AB" w:rsidRDefault="00267BCC" w:rsidP="00267BCC">
      <w:pPr>
        <w:spacing w:after="0" w:line="240" w:lineRule="auto"/>
        <w:rPr>
          <w:rFonts w:ascii="Arial" w:eastAsia="Times New Roman" w:hAnsi="Arial" w:cs="Arial"/>
          <w:sz w:val="24"/>
        </w:rPr>
      </w:pPr>
    </w:p>
    <w:p w14:paraId="473A5A45" w14:textId="77777777" w:rsidR="00267BCC" w:rsidRDefault="00267BCC" w:rsidP="001219F6">
      <w:pPr>
        <w:spacing w:after="0" w:line="240" w:lineRule="auto"/>
        <w:rPr>
          <w:rFonts w:ascii="Arial" w:eastAsia="Times New Roman" w:hAnsi="Arial" w:cs="Arial"/>
          <w:b/>
          <w:sz w:val="24"/>
        </w:rPr>
      </w:pPr>
      <w:r w:rsidRPr="00B778AB">
        <w:rPr>
          <w:rFonts w:ascii="Arial" w:eastAsia="Times New Roman" w:hAnsi="Arial" w:cs="Arial"/>
          <w:b/>
          <w:sz w:val="24"/>
        </w:rPr>
        <w:t>Preliminary Work</w:t>
      </w:r>
      <w:r w:rsidR="001219F6">
        <w:rPr>
          <w:rFonts w:ascii="Arial" w:eastAsia="Times New Roman" w:hAnsi="Arial" w:cs="Arial"/>
          <w:b/>
          <w:sz w:val="24"/>
        </w:rPr>
        <w:t>:</w:t>
      </w:r>
    </w:p>
    <w:p w14:paraId="24A5D32C" w14:textId="77777777" w:rsidR="00450AFD" w:rsidRDefault="00450AFD" w:rsidP="001219F6">
      <w:pPr>
        <w:spacing w:after="0" w:line="240" w:lineRule="auto"/>
        <w:rPr>
          <w:rFonts w:ascii="Arial" w:eastAsia="Times New Roman" w:hAnsi="Arial" w:cs="Arial"/>
          <w:b/>
          <w:sz w:val="24"/>
        </w:rPr>
      </w:pPr>
    </w:p>
    <w:p w14:paraId="08A30B1D" w14:textId="77777777" w:rsidR="00943E44" w:rsidRDefault="00943E44" w:rsidP="001219F6">
      <w:pPr>
        <w:spacing w:after="0" w:line="240" w:lineRule="auto"/>
        <w:rPr>
          <w:rFonts w:ascii="Arial" w:eastAsia="Times New Roman" w:hAnsi="Arial" w:cs="Arial"/>
          <w:sz w:val="24"/>
        </w:rPr>
      </w:pPr>
      <w:r w:rsidRPr="00943E44">
        <w:rPr>
          <w:rFonts w:ascii="Arial" w:eastAsia="Times New Roman" w:hAnsi="Arial" w:cs="Arial"/>
          <w:sz w:val="24"/>
        </w:rPr>
        <w:t xml:space="preserve">The preliminary work for this case study </w:t>
      </w:r>
      <w:r w:rsidR="00CA6778">
        <w:rPr>
          <w:rFonts w:ascii="Arial" w:eastAsia="Times New Roman" w:hAnsi="Arial" w:cs="Arial"/>
          <w:sz w:val="24"/>
        </w:rPr>
        <w:t xml:space="preserve">involves </w:t>
      </w:r>
      <w:r>
        <w:rPr>
          <w:rFonts w:ascii="Arial" w:eastAsia="Times New Roman" w:hAnsi="Arial" w:cs="Arial"/>
          <w:sz w:val="24"/>
        </w:rPr>
        <w:t xml:space="preserve">data sets </w:t>
      </w:r>
      <w:r w:rsidR="00CA6778">
        <w:rPr>
          <w:rFonts w:ascii="Arial" w:eastAsia="Times New Roman" w:hAnsi="Arial" w:cs="Arial"/>
          <w:sz w:val="24"/>
        </w:rPr>
        <w:t xml:space="preserve">that were </w:t>
      </w:r>
      <w:r>
        <w:rPr>
          <w:rFonts w:ascii="Arial" w:eastAsia="Times New Roman" w:hAnsi="Arial" w:cs="Arial"/>
          <w:sz w:val="24"/>
        </w:rPr>
        <w:t>collected by various individuals and conservation agencies.</w:t>
      </w:r>
    </w:p>
    <w:p w14:paraId="71EE1FFD" w14:textId="77777777" w:rsidR="00450AFD" w:rsidRDefault="00450AFD" w:rsidP="001219F6">
      <w:pPr>
        <w:spacing w:after="0" w:line="240" w:lineRule="auto"/>
        <w:rPr>
          <w:rFonts w:ascii="Arial" w:eastAsia="Times New Roman" w:hAnsi="Arial" w:cs="Arial"/>
          <w:sz w:val="24"/>
        </w:rPr>
      </w:pPr>
    </w:p>
    <w:p w14:paraId="574E1F8D" w14:textId="77777777" w:rsidR="00EB19E3" w:rsidRPr="00B778AB" w:rsidRDefault="00450AFD" w:rsidP="00EB19E3">
      <w:pPr>
        <w:spacing w:after="0" w:line="240" w:lineRule="auto"/>
        <w:rPr>
          <w:rFonts w:ascii="Arial" w:eastAsia="Times New Roman" w:hAnsi="Arial" w:cs="Arial"/>
          <w:sz w:val="24"/>
        </w:rPr>
      </w:pPr>
      <w:r w:rsidRPr="00B778AB">
        <w:rPr>
          <w:rFonts w:ascii="Arial" w:eastAsia="Times New Roman" w:hAnsi="Arial" w:cs="Arial"/>
          <w:noProof/>
          <w:sz w:val="24"/>
        </w:rPr>
        <w:drawing>
          <wp:anchor distT="0" distB="0" distL="114300" distR="114300" simplePos="0" relativeHeight="251659264" behindDoc="0" locked="0" layoutInCell="1" allowOverlap="1" wp14:anchorId="1EB506C3" wp14:editId="21D12BB3">
            <wp:simplePos x="0" y="0"/>
            <wp:positionH relativeFrom="margin">
              <wp:posOffset>1038225</wp:posOffset>
            </wp:positionH>
            <wp:positionV relativeFrom="paragraph">
              <wp:posOffset>828040</wp:posOffset>
            </wp:positionV>
            <wp:extent cx="3340100" cy="25368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0100" cy="2536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19E3">
        <w:rPr>
          <w:rFonts w:ascii="Arial" w:eastAsia="Times New Roman" w:hAnsi="Arial" w:cs="Arial"/>
          <w:sz w:val="24"/>
        </w:rPr>
        <w:t xml:space="preserve">Dr. K. Wilkinson has digitized historical maps </w:t>
      </w:r>
      <w:r w:rsidR="00CA6778">
        <w:rPr>
          <w:rFonts w:ascii="Arial" w:eastAsia="Times New Roman" w:hAnsi="Arial" w:cs="Arial"/>
          <w:sz w:val="24"/>
        </w:rPr>
        <w:t>that were first records in the late 1800’s. Due to her diligent efforts, there is an excellent representation of how</w:t>
      </w:r>
      <w:r w:rsidR="00F63886">
        <w:rPr>
          <w:rFonts w:ascii="Arial" w:eastAsia="Times New Roman" w:hAnsi="Arial" w:cs="Arial"/>
          <w:sz w:val="24"/>
        </w:rPr>
        <w:t xml:space="preserve"> Big Bend shorelines were before industrial advancements and possibly before it was impacted by human development. </w:t>
      </w:r>
    </w:p>
    <w:p w14:paraId="6B1D3AC3" w14:textId="77777777" w:rsidR="00EB19E3" w:rsidRPr="006327E2" w:rsidRDefault="00EB19E3" w:rsidP="00EB19E3">
      <w:pPr>
        <w:spacing w:after="0" w:line="240" w:lineRule="auto"/>
        <w:rPr>
          <w:rFonts w:ascii="Arial" w:eastAsia="Times New Roman" w:hAnsi="Arial" w:cs="Arial"/>
          <w:sz w:val="24"/>
        </w:rPr>
      </w:pPr>
      <w:r>
        <w:rPr>
          <w:rFonts w:ascii="Arial" w:eastAsia="Times New Roman" w:hAnsi="Arial" w:cs="Arial"/>
          <w:sz w:val="24"/>
        </w:rPr>
        <w:t>Figure 1- Rendering of naval historical detail, recreated by K.A. Wilkinson</w:t>
      </w:r>
      <w:r w:rsidR="00F82CEB">
        <w:rPr>
          <w:rFonts w:ascii="Arial" w:eastAsia="Times New Roman" w:hAnsi="Arial" w:cs="Arial"/>
          <w:sz w:val="24"/>
        </w:rPr>
        <w:t>, (not published)</w:t>
      </w:r>
    </w:p>
    <w:p w14:paraId="5B64432C" w14:textId="77777777" w:rsidR="00EB19E3" w:rsidRDefault="004A5184" w:rsidP="001219F6">
      <w:pPr>
        <w:spacing w:after="0" w:line="240" w:lineRule="auto"/>
        <w:rPr>
          <w:rFonts w:ascii="Arial" w:eastAsia="Times New Roman" w:hAnsi="Arial" w:cs="Arial"/>
          <w:sz w:val="24"/>
        </w:rPr>
      </w:pPr>
      <w:r>
        <w:rPr>
          <w:rFonts w:ascii="Arial" w:eastAsia="Times New Roman" w:hAnsi="Arial" w:cs="Arial"/>
          <w:sz w:val="24"/>
        </w:rPr>
        <w:t xml:space="preserve">Another source of </w:t>
      </w:r>
      <w:r w:rsidR="00F630E7">
        <w:rPr>
          <w:rFonts w:ascii="Arial" w:eastAsia="Times New Roman" w:hAnsi="Arial" w:cs="Arial"/>
          <w:sz w:val="24"/>
        </w:rPr>
        <w:t xml:space="preserve">initial </w:t>
      </w:r>
      <w:r>
        <w:rPr>
          <w:rFonts w:ascii="Arial" w:eastAsia="Times New Roman" w:hAnsi="Arial" w:cs="Arial"/>
          <w:sz w:val="24"/>
        </w:rPr>
        <w:t xml:space="preserve">mapping data is the work of E. Raabe. Her works stems from a wide array of research conducted on Florida tidal marshes, </w:t>
      </w:r>
      <w:sdt>
        <w:sdtPr>
          <w:rPr>
            <w:rFonts w:ascii="Arial" w:eastAsia="Times New Roman" w:hAnsi="Arial" w:cs="Arial"/>
            <w:sz w:val="24"/>
          </w:rPr>
          <w:id w:val="-46839240"/>
          <w:citation/>
        </w:sdtPr>
        <w:sdtEndPr/>
        <w:sdtContent>
          <w:r>
            <w:rPr>
              <w:rFonts w:ascii="Arial" w:eastAsia="Times New Roman" w:hAnsi="Arial" w:cs="Arial"/>
              <w:sz w:val="24"/>
            </w:rPr>
            <w:fldChar w:fldCharType="begin"/>
          </w:r>
          <w:r>
            <w:rPr>
              <w:rFonts w:ascii="Arial" w:eastAsia="Times New Roman" w:hAnsi="Arial" w:cs="Arial"/>
              <w:sz w:val="24"/>
            </w:rPr>
            <w:instrText xml:space="preserve"> CITATION raabe-stumpf-2016-expansion-of-tidal-marsh-in-response-to-sea-level-rise:-gulf-coast-of-florida,-usa \l 1033 </w:instrText>
          </w:r>
          <w:r>
            <w:rPr>
              <w:rFonts w:ascii="Arial" w:eastAsia="Times New Roman" w:hAnsi="Arial" w:cs="Arial"/>
              <w:sz w:val="24"/>
            </w:rPr>
            <w:fldChar w:fldCharType="separate"/>
          </w:r>
          <w:r w:rsidR="002345AB" w:rsidRPr="002345AB">
            <w:rPr>
              <w:rFonts w:ascii="Arial" w:eastAsia="Times New Roman" w:hAnsi="Arial" w:cs="Arial"/>
              <w:noProof/>
              <w:sz w:val="24"/>
            </w:rPr>
            <w:t>(Raabe &amp; Stumpf, 2016)</w:t>
          </w:r>
          <w:r>
            <w:rPr>
              <w:rFonts w:ascii="Arial" w:eastAsia="Times New Roman" w:hAnsi="Arial" w:cs="Arial"/>
              <w:sz w:val="24"/>
            </w:rPr>
            <w:fldChar w:fldCharType="end"/>
          </w:r>
        </w:sdtContent>
      </w:sdt>
      <w:r>
        <w:rPr>
          <w:rFonts w:ascii="Arial" w:eastAsia="Times New Roman" w:hAnsi="Arial" w:cs="Arial"/>
          <w:sz w:val="24"/>
        </w:rPr>
        <w:t xml:space="preserve">, and general coastal and marine resource charting, </w:t>
      </w:r>
      <w:sdt>
        <w:sdtPr>
          <w:rPr>
            <w:rFonts w:ascii="Arial" w:eastAsia="Times New Roman" w:hAnsi="Arial" w:cs="Arial"/>
            <w:sz w:val="24"/>
          </w:rPr>
          <w:id w:val="552823012"/>
          <w:citation/>
        </w:sdtPr>
        <w:sdtEndPr/>
        <w:sdtContent>
          <w:r>
            <w:rPr>
              <w:rFonts w:ascii="Arial" w:eastAsia="Times New Roman" w:hAnsi="Arial" w:cs="Arial"/>
              <w:sz w:val="24"/>
            </w:rPr>
            <w:fldChar w:fldCharType="begin"/>
          </w:r>
          <w:r>
            <w:rPr>
              <w:rFonts w:ascii="Arial" w:eastAsia="Times New Roman" w:hAnsi="Arial" w:cs="Arial"/>
              <w:sz w:val="24"/>
            </w:rPr>
            <w:instrText xml:space="preserve"> CITATION raabe-2008-mapping-of-florida's-coastal-and-marine-resources:-setting-priorities-workshop \l 1033 </w:instrText>
          </w:r>
          <w:r>
            <w:rPr>
              <w:rFonts w:ascii="Arial" w:eastAsia="Times New Roman" w:hAnsi="Arial" w:cs="Arial"/>
              <w:sz w:val="24"/>
            </w:rPr>
            <w:fldChar w:fldCharType="separate"/>
          </w:r>
          <w:r w:rsidR="002345AB" w:rsidRPr="002345AB">
            <w:rPr>
              <w:rFonts w:ascii="Arial" w:eastAsia="Times New Roman" w:hAnsi="Arial" w:cs="Arial"/>
              <w:noProof/>
              <w:sz w:val="24"/>
            </w:rPr>
            <w:t>(Raabe E. , 2008)</w:t>
          </w:r>
          <w:r>
            <w:rPr>
              <w:rFonts w:ascii="Arial" w:eastAsia="Times New Roman" w:hAnsi="Arial" w:cs="Arial"/>
              <w:sz w:val="24"/>
            </w:rPr>
            <w:fldChar w:fldCharType="end"/>
          </w:r>
        </w:sdtContent>
      </w:sdt>
      <w:r>
        <w:rPr>
          <w:rFonts w:ascii="Arial" w:eastAsia="Times New Roman" w:hAnsi="Arial" w:cs="Arial"/>
          <w:sz w:val="24"/>
        </w:rPr>
        <w:t xml:space="preserve">. </w:t>
      </w:r>
      <w:r w:rsidR="00F630E7">
        <w:rPr>
          <w:rFonts w:ascii="Arial" w:eastAsia="Times New Roman" w:hAnsi="Arial" w:cs="Arial"/>
          <w:sz w:val="24"/>
        </w:rPr>
        <w:t xml:space="preserve">Her research gives my case study a strong direction on the current monitoring work that has been done and will be done on Florida coastlines. </w:t>
      </w:r>
    </w:p>
    <w:p w14:paraId="3071E466" w14:textId="77777777" w:rsidR="00F930A7" w:rsidRDefault="00F930A7" w:rsidP="001219F6">
      <w:pPr>
        <w:spacing w:after="0" w:line="240" w:lineRule="auto"/>
        <w:rPr>
          <w:rFonts w:ascii="Arial" w:eastAsia="Times New Roman" w:hAnsi="Arial" w:cs="Arial"/>
          <w:sz w:val="24"/>
        </w:rPr>
      </w:pPr>
    </w:p>
    <w:p w14:paraId="1C53E8BC" w14:textId="77777777" w:rsidR="00F930A7" w:rsidRDefault="00A75133" w:rsidP="001219F6">
      <w:pPr>
        <w:spacing w:after="0" w:line="240" w:lineRule="auto"/>
        <w:rPr>
          <w:rFonts w:ascii="Arial" w:eastAsia="Times New Roman" w:hAnsi="Arial" w:cs="Arial"/>
          <w:sz w:val="24"/>
        </w:rPr>
      </w:pPr>
      <w:r>
        <w:rPr>
          <w:noProof/>
        </w:rPr>
        <w:lastRenderedPageBreak/>
        <w:drawing>
          <wp:anchor distT="0" distB="0" distL="114300" distR="114300" simplePos="0" relativeHeight="251660288" behindDoc="0" locked="0" layoutInCell="1" allowOverlap="1" wp14:anchorId="70864917" wp14:editId="6AAEFA1A">
            <wp:simplePos x="0" y="0"/>
            <wp:positionH relativeFrom="margin">
              <wp:align>center</wp:align>
            </wp:positionH>
            <wp:positionV relativeFrom="paragraph">
              <wp:posOffset>253365</wp:posOffset>
            </wp:positionV>
            <wp:extent cx="2835275" cy="2809875"/>
            <wp:effectExtent l="0" t="0" r="3175" b="9525"/>
            <wp:wrapTopAndBottom/>
            <wp:docPr id="2" name="Picture 2" descr="Map showing numerical ranking of priority areas as scored by Florida State agencie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showing numerical ranking of priority areas as scored by Florida State agencies.Â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5275" cy="2809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14394E" w14:textId="77777777" w:rsidR="00F930A7" w:rsidRDefault="00F930A7" w:rsidP="001219F6">
      <w:pPr>
        <w:spacing w:after="0" w:line="240" w:lineRule="auto"/>
        <w:rPr>
          <w:rFonts w:ascii="Arial" w:eastAsia="Times New Roman" w:hAnsi="Arial" w:cs="Arial"/>
          <w:sz w:val="24"/>
        </w:rPr>
      </w:pPr>
    </w:p>
    <w:p w14:paraId="54E74A57" w14:textId="77777777" w:rsidR="00F930A7" w:rsidRDefault="00F930A7" w:rsidP="001219F6">
      <w:pPr>
        <w:spacing w:after="0" w:line="240" w:lineRule="auto"/>
        <w:rPr>
          <w:rFonts w:ascii="Arial" w:eastAsia="Times New Roman" w:hAnsi="Arial" w:cs="Arial"/>
          <w:sz w:val="24"/>
        </w:rPr>
      </w:pPr>
    </w:p>
    <w:p w14:paraId="481BBFC0" w14:textId="77777777" w:rsidR="00F930A7" w:rsidRDefault="00A75133" w:rsidP="001219F6">
      <w:pPr>
        <w:spacing w:after="0" w:line="240" w:lineRule="auto"/>
        <w:rPr>
          <w:rFonts w:ascii="Arial" w:eastAsia="Times New Roman" w:hAnsi="Arial" w:cs="Arial"/>
          <w:sz w:val="24"/>
        </w:rPr>
      </w:pPr>
      <w:r>
        <w:rPr>
          <w:rFonts w:ascii="Arial" w:eastAsia="Times New Roman" w:hAnsi="Arial" w:cs="Arial"/>
          <w:noProof/>
          <w:sz w:val="24"/>
        </w:rPr>
        <w:drawing>
          <wp:anchor distT="0" distB="0" distL="114300" distR="114300" simplePos="0" relativeHeight="251662336" behindDoc="0" locked="0" layoutInCell="1" allowOverlap="1" wp14:anchorId="55BDB64C" wp14:editId="6A076F4D">
            <wp:simplePos x="0" y="0"/>
            <wp:positionH relativeFrom="margin">
              <wp:align>center</wp:align>
            </wp:positionH>
            <wp:positionV relativeFrom="paragraph">
              <wp:posOffset>506730</wp:posOffset>
            </wp:positionV>
            <wp:extent cx="3235325" cy="2358390"/>
            <wp:effectExtent l="0" t="0" r="3175"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5325" cy="2358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30A7">
        <w:rPr>
          <w:rFonts w:ascii="Arial" w:eastAsia="Times New Roman" w:hAnsi="Arial" w:cs="Arial"/>
          <w:sz w:val="24"/>
        </w:rPr>
        <w:t xml:space="preserve">Figure 2- </w:t>
      </w:r>
      <w:r w:rsidR="00F930A7" w:rsidRPr="00F930A7">
        <w:rPr>
          <w:rFonts w:ascii="Arial" w:eastAsia="Times New Roman" w:hAnsi="Arial" w:cs="Arial"/>
          <w:sz w:val="24"/>
        </w:rPr>
        <w:t>Map showing numerical ranking of priority areas as scored by Florida State agencies.</w:t>
      </w:r>
      <w:r w:rsidR="00F930A7">
        <w:rPr>
          <w:rFonts w:ascii="Arial" w:eastAsia="Times New Roman" w:hAnsi="Arial" w:cs="Arial"/>
          <w:sz w:val="24"/>
        </w:rPr>
        <w:t xml:space="preserve"> </w:t>
      </w:r>
      <w:sdt>
        <w:sdtPr>
          <w:rPr>
            <w:rFonts w:ascii="Arial" w:eastAsia="Times New Roman" w:hAnsi="Arial" w:cs="Arial"/>
            <w:sz w:val="24"/>
          </w:rPr>
          <w:id w:val="-2007666523"/>
          <w:citation/>
        </w:sdtPr>
        <w:sdtEndPr/>
        <w:sdtContent>
          <w:r w:rsidR="00F930A7">
            <w:rPr>
              <w:rFonts w:ascii="Arial" w:eastAsia="Times New Roman" w:hAnsi="Arial" w:cs="Arial"/>
              <w:sz w:val="24"/>
            </w:rPr>
            <w:fldChar w:fldCharType="begin"/>
          </w:r>
          <w:r w:rsidR="00F930A7">
            <w:rPr>
              <w:rFonts w:ascii="Arial" w:eastAsia="Times New Roman" w:hAnsi="Arial" w:cs="Arial"/>
              <w:sz w:val="24"/>
            </w:rPr>
            <w:instrText xml:space="preserve"> CITATION raabe-2008-mapping-of-florida's-coastal-and-marine-resources:-setting-priorities-workshop \l 1033 </w:instrText>
          </w:r>
          <w:r w:rsidR="00F930A7">
            <w:rPr>
              <w:rFonts w:ascii="Arial" w:eastAsia="Times New Roman" w:hAnsi="Arial" w:cs="Arial"/>
              <w:sz w:val="24"/>
            </w:rPr>
            <w:fldChar w:fldCharType="separate"/>
          </w:r>
          <w:r w:rsidR="002345AB" w:rsidRPr="002345AB">
            <w:rPr>
              <w:rFonts w:ascii="Arial" w:eastAsia="Times New Roman" w:hAnsi="Arial" w:cs="Arial"/>
              <w:noProof/>
              <w:sz w:val="24"/>
            </w:rPr>
            <w:t>(Raabe E. , 2008)</w:t>
          </w:r>
          <w:r w:rsidR="00F930A7">
            <w:rPr>
              <w:rFonts w:ascii="Arial" w:eastAsia="Times New Roman" w:hAnsi="Arial" w:cs="Arial"/>
              <w:sz w:val="24"/>
            </w:rPr>
            <w:fldChar w:fldCharType="end"/>
          </w:r>
        </w:sdtContent>
      </w:sdt>
      <w:r w:rsidR="00734E72">
        <w:rPr>
          <w:rFonts w:ascii="Arial" w:eastAsia="Times New Roman" w:hAnsi="Arial" w:cs="Arial"/>
          <w:sz w:val="24"/>
        </w:rPr>
        <w:t>, note the relevance of the Cedar Key area</w:t>
      </w:r>
    </w:p>
    <w:p w14:paraId="6B9801EA" w14:textId="77777777" w:rsidR="00B41D0B" w:rsidRDefault="00B41D0B" w:rsidP="001219F6">
      <w:pPr>
        <w:spacing w:after="0" w:line="240" w:lineRule="auto"/>
        <w:rPr>
          <w:rFonts w:ascii="Arial" w:eastAsia="Times New Roman" w:hAnsi="Arial" w:cs="Arial"/>
          <w:sz w:val="24"/>
        </w:rPr>
      </w:pPr>
    </w:p>
    <w:p w14:paraId="418E4DB1" w14:textId="77777777" w:rsidR="00B41D0B" w:rsidRDefault="00B41D0B" w:rsidP="001219F6">
      <w:pPr>
        <w:spacing w:after="0" w:line="240" w:lineRule="auto"/>
        <w:rPr>
          <w:rFonts w:ascii="Arial" w:eastAsia="Times New Roman" w:hAnsi="Arial" w:cs="Arial"/>
          <w:sz w:val="24"/>
        </w:rPr>
      </w:pPr>
    </w:p>
    <w:p w14:paraId="0B47577F" w14:textId="77777777" w:rsidR="00B41D0B" w:rsidRDefault="00B41D0B" w:rsidP="001219F6">
      <w:pPr>
        <w:spacing w:after="0" w:line="240" w:lineRule="auto"/>
        <w:rPr>
          <w:rFonts w:ascii="Arial" w:eastAsia="Times New Roman" w:hAnsi="Arial" w:cs="Arial"/>
          <w:sz w:val="24"/>
        </w:rPr>
      </w:pPr>
    </w:p>
    <w:p w14:paraId="4AF44E98" w14:textId="77777777" w:rsidR="00B41D0B" w:rsidRDefault="00B41D0B" w:rsidP="001219F6">
      <w:pPr>
        <w:spacing w:after="0" w:line="240" w:lineRule="auto"/>
        <w:rPr>
          <w:rFonts w:ascii="Arial" w:eastAsia="Times New Roman" w:hAnsi="Arial" w:cs="Arial"/>
          <w:sz w:val="24"/>
        </w:rPr>
      </w:pPr>
      <w:r>
        <w:rPr>
          <w:rFonts w:ascii="Arial" w:eastAsia="Times New Roman" w:hAnsi="Arial" w:cs="Arial"/>
          <w:sz w:val="24"/>
        </w:rPr>
        <w:t xml:space="preserve">Table 1- Priority mapping region by rank as scored by Florida State agencies, 2007. </w:t>
      </w:r>
      <w:sdt>
        <w:sdtPr>
          <w:rPr>
            <w:rFonts w:ascii="Arial" w:eastAsia="Times New Roman" w:hAnsi="Arial" w:cs="Arial"/>
            <w:sz w:val="24"/>
          </w:rPr>
          <w:id w:val="1617940347"/>
          <w:citation/>
        </w:sdtPr>
        <w:sdtEndPr/>
        <w:sdtContent>
          <w:r>
            <w:rPr>
              <w:rFonts w:ascii="Arial" w:eastAsia="Times New Roman" w:hAnsi="Arial" w:cs="Arial"/>
              <w:sz w:val="24"/>
            </w:rPr>
            <w:fldChar w:fldCharType="begin"/>
          </w:r>
          <w:r>
            <w:rPr>
              <w:rFonts w:ascii="Arial" w:eastAsia="Times New Roman" w:hAnsi="Arial" w:cs="Arial"/>
              <w:sz w:val="24"/>
            </w:rPr>
            <w:instrText xml:space="preserve"> CITATION raabe-2008-mapping-of-florida's-coastal-and-marine-resources:-setting-priorities-workshop \l 1033 </w:instrText>
          </w:r>
          <w:r>
            <w:rPr>
              <w:rFonts w:ascii="Arial" w:eastAsia="Times New Roman" w:hAnsi="Arial" w:cs="Arial"/>
              <w:sz w:val="24"/>
            </w:rPr>
            <w:fldChar w:fldCharType="separate"/>
          </w:r>
          <w:r w:rsidRPr="00B41D0B">
            <w:rPr>
              <w:rFonts w:ascii="Arial" w:eastAsia="Times New Roman" w:hAnsi="Arial" w:cs="Arial"/>
              <w:noProof/>
              <w:sz w:val="24"/>
            </w:rPr>
            <w:t>(Raabe E. , 2008)</w:t>
          </w:r>
          <w:r>
            <w:rPr>
              <w:rFonts w:ascii="Arial" w:eastAsia="Times New Roman" w:hAnsi="Arial" w:cs="Arial"/>
              <w:sz w:val="24"/>
            </w:rPr>
            <w:fldChar w:fldCharType="end"/>
          </w:r>
        </w:sdtContent>
      </w:sdt>
    </w:p>
    <w:p w14:paraId="1978048C" w14:textId="77777777" w:rsidR="00B41D0B" w:rsidRDefault="00A75133" w:rsidP="001219F6">
      <w:pPr>
        <w:spacing w:after="0" w:line="240" w:lineRule="auto"/>
        <w:rPr>
          <w:rFonts w:ascii="Arial" w:eastAsia="Times New Roman" w:hAnsi="Arial" w:cs="Arial"/>
          <w:sz w:val="24"/>
        </w:rPr>
      </w:pPr>
      <w:r>
        <w:rPr>
          <w:rFonts w:ascii="Arial" w:eastAsia="Times New Roman" w:hAnsi="Arial" w:cs="Arial"/>
          <w:noProof/>
          <w:sz w:val="24"/>
        </w:rPr>
        <w:lastRenderedPageBreak/>
        <w:drawing>
          <wp:anchor distT="0" distB="0" distL="114300" distR="114300" simplePos="0" relativeHeight="251661312" behindDoc="0" locked="0" layoutInCell="1" allowOverlap="1" wp14:anchorId="3A45DA2E" wp14:editId="24CFDE32">
            <wp:simplePos x="0" y="0"/>
            <wp:positionH relativeFrom="margin">
              <wp:posOffset>590550</wp:posOffset>
            </wp:positionH>
            <wp:positionV relativeFrom="paragraph">
              <wp:posOffset>0</wp:posOffset>
            </wp:positionV>
            <wp:extent cx="4371975" cy="318579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71975" cy="3185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5334D8" w14:textId="77777777" w:rsidR="00943E44" w:rsidRDefault="00943E44" w:rsidP="001219F6">
      <w:pPr>
        <w:spacing w:after="0" w:line="240" w:lineRule="auto"/>
        <w:rPr>
          <w:rFonts w:ascii="Arial" w:eastAsia="Times New Roman" w:hAnsi="Arial" w:cs="Arial"/>
          <w:sz w:val="24"/>
        </w:rPr>
      </w:pPr>
    </w:p>
    <w:p w14:paraId="0F1F0EF9" w14:textId="77777777" w:rsidR="00E838F6" w:rsidRDefault="00E838F6" w:rsidP="001219F6">
      <w:pPr>
        <w:spacing w:after="0" w:line="240" w:lineRule="auto"/>
        <w:rPr>
          <w:rFonts w:ascii="Arial" w:eastAsia="Times New Roman" w:hAnsi="Arial" w:cs="Arial"/>
          <w:sz w:val="24"/>
        </w:rPr>
      </w:pPr>
    </w:p>
    <w:p w14:paraId="358E2B64" w14:textId="77777777" w:rsidR="002709F7" w:rsidRDefault="00E838F6" w:rsidP="001219F6">
      <w:pPr>
        <w:spacing w:after="0" w:line="240" w:lineRule="auto"/>
        <w:rPr>
          <w:rFonts w:ascii="Arial" w:eastAsia="Times New Roman" w:hAnsi="Arial" w:cs="Arial"/>
          <w:sz w:val="24"/>
        </w:rPr>
      </w:pPr>
      <w:r>
        <w:rPr>
          <w:rFonts w:ascii="Arial" w:eastAsia="Times New Roman" w:hAnsi="Arial" w:cs="Arial"/>
          <w:sz w:val="24"/>
        </w:rPr>
        <w:t xml:space="preserve">Figure 3- Preliminary mapping efforts of water quality sampling from FWC, FDACS, and Tom Frazer, based on Dr. E </w:t>
      </w:r>
      <w:r w:rsidRPr="00F8653B">
        <w:rPr>
          <w:rFonts w:ascii="Arial" w:eastAsia="Times New Roman" w:hAnsi="Arial" w:cs="Arial"/>
          <w:sz w:val="24"/>
        </w:rPr>
        <w:t>Christensen</w:t>
      </w:r>
      <w:r>
        <w:rPr>
          <w:rFonts w:ascii="Arial" w:eastAsia="Times New Roman" w:hAnsi="Arial" w:cs="Arial"/>
          <w:sz w:val="24"/>
        </w:rPr>
        <w:t xml:space="preserve"> data set </w:t>
      </w:r>
    </w:p>
    <w:p w14:paraId="2A23795D" w14:textId="77777777" w:rsidR="00F8653B" w:rsidRDefault="00F8653B" w:rsidP="001219F6">
      <w:pPr>
        <w:spacing w:after="0" w:line="240" w:lineRule="auto"/>
        <w:rPr>
          <w:rFonts w:ascii="Arial" w:eastAsia="Times New Roman" w:hAnsi="Arial" w:cs="Arial"/>
          <w:sz w:val="24"/>
        </w:rPr>
      </w:pPr>
    </w:p>
    <w:p w14:paraId="2DF3BD0D" w14:textId="77777777" w:rsidR="00267BCC" w:rsidRDefault="00E838F6" w:rsidP="00267BCC">
      <w:pPr>
        <w:spacing w:after="0" w:line="240" w:lineRule="auto"/>
        <w:rPr>
          <w:rFonts w:ascii="Arial" w:eastAsia="Times New Roman" w:hAnsi="Arial" w:cs="Arial"/>
          <w:sz w:val="24"/>
        </w:rPr>
      </w:pPr>
      <w:r>
        <w:rPr>
          <w:rFonts w:ascii="Arial" w:eastAsia="Times New Roman" w:hAnsi="Arial" w:cs="Arial"/>
          <w:sz w:val="24"/>
        </w:rPr>
        <w:t xml:space="preserve">For introductory salinity data, I am compiling data sets from multiple sources. One resource is the water quality data collected by Dr. Tom Frazer, Director of School of Natural Resources and Environment, at the University of Florida.  His data sets were collected from 1997 to 2015. </w:t>
      </w:r>
      <w:r w:rsidRPr="00F8653B">
        <w:rPr>
          <w:rFonts w:ascii="Arial" w:eastAsia="Times New Roman" w:hAnsi="Arial" w:cs="Arial"/>
          <w:sz w:val="24"/>
        </w:rPr>
        <w:t>Florida Fish and Wildlife Conservation Commission</w:t>
      </w:r>
      <w:r>
        <w:rPr>
          <w:rFonts w:ascii="Arial" w:eastAsia="Times New Roman" w:hAnsi="Arial" w:cs="Arial"/>
          <w:sz w:val="24"/>
        </w:rPr>
        <w:t xml:space="preserve"> (FWC), has also collected water quality data in the Big Bend area from 1996 to present day. </w:t>
      </w:r>
      <w:r w:rsidRPr="006327E2">
        <w:rPr>
          <w:rFonts w:ascii="Arial" w:eastAsia="Times New Roman" w:hAnsi="Arial" w:cs="Arial"/>
          <w:sz w:val="24"/>
        </w:rPr>
        <w:t>Florida Department of Agriculture &amp; Consumer Services</w:t>
      </w:r>
      <w:r>
        <w:rPr>
          <w:rFonts w:ascii="Arial" w:eastAsia="Times New Roman" w:hAnsi="Arial" w:cs="Arial"/>
          <w:sz w:val="24"/>
        </w:rPr>
        <w:t xml:space="preserve"> has also collected water quality data in the Gul</w:t>
      </w:r>
      <w:r w:rsidR="00D52E4D">
        <w:rPr>
          <w:rFonts w:ascii="Arial" w:eastAsia="Times New Roman" w:hAnsi="Arial" w:cs="Arial"/>
          <w:sz w:val="24"/>
        </w:rPr>
        <w:t>f</w:t>
      </w:r>
      <w:r>
        <w:rPr>
          <w:rFonts w:ascii="Arial" w:eastAsia="Times New Roman" w:hAnsi="Arial" w:cs="Arial"/>
          <w:sz w:val="24"/>
        </w:rPr>
        <w:t xml:space="preserve"> of Mexico, Cedar Key area since 1981. Compiling these data will require a huge effort, which some has been completed by PhD student E. </w:t>
      </w:r>
      <w:r w:rsidRPr="00F8653B">
        <w:rPr>
          <w:rFonts w:ascii="Arial" w:eastAsia="Times New Roman" w:hAnsi="Arial" w:cs="Arial"/>
          <w:sz w:val="24"/>
        </w:rPr>
        <w:t>Christensen</w:t>
      </w:r>
      <w:r>
        <w:rPr>
          <w:rFonts w:ascii="Arial" w:eastAsia="Times New Roman" w:hAnsi="Arial" w:cs="Arial"/>
          <w:sz w:val="24"/>
        </w:rPr>
        <w:t xml:space="preserve"> in early 2018.</w:t>
      </w:r>
    </w:p>
    <w:p w14:paraId="7AA87482" w14:textId="77777777" w:rsidR="00BF3414" w:rsidRDefault="00BF3414" w:rsidP="00267BCC">
      <w:pPr>
        <w:spacing w:after="0" w:line="240" w:lineRule="auto"/>
        <w:rPr>
          <w:rFonts w:ascii="Arial" w:eastAsia="Times New Roman" w:hAnsi="Arial" w:cs="Arial"/>
          <w:sz w:val="24"/>
        </w:rPr>
      </w:pPr>
    </w:p>
    <w:p w14:paraId="2B8AA8CC" w14:textId="77777777" w:rsidR="00267BCC" w:rsidRPr="00B778AB" w:rsidRDefault="00267BCC" w:rsidP="00267BCC">
      <w:pPr>
        <w:spacing w:after="0" w:line="240" w:lineRule="auto"/>
        <w:ind w:left="720" w:hanging="720"/>
        <w:rPr>
          <w:rFonts w:ascii="Arial" w:eastAsia="Times New Roman" w:hAnsi="Arial" w:cs="Arial"/>
          <w:sz w:val="24"/>
        </w:rPr>
      </w:pPr>
    </w:p>
    <w:p w14:paraId="017A6079" w14:textId="77777777" w:rsidR="00267BCC" w:rsidRPr="00B778AB" w:rsidRDefault="00267BCC" w:rsidP="00267BCC">
      <w:pPr>
        <w:spacing w:after="0" w:line="240" w:lineRule="auto"/>
        <w:rPr>
          <w:rFonts w:ascii="Arial" w:eastAsia="Times New Roman" w:hAnsi="Arial" w:cs="Arial"/>
          <w:b/>
          <w:sz w:val="24"/>
        </w:rPr>
      </w:pPr>
      <w:r w:rsidRPr="00B778AB">
        <w:rPr>
          <w:rFonts w:ascii="Arial" w:eastAsia="Times New Roman" w:hAnsi="Arial" w:cs="Arial"/>
          <w:b/>
          <w:sz w:val="24"/>
        </w:rPr>
        <w:t>Research Design</w:t>
      </w:r>
      <w:r w:rsidR="004B1D77">
        <w:rPr>
          <w:rFonts w:ascii="Arial" w:eastAsia="Times New Roman" w:hAnsi="Arial" w:cs="Arial"/>
          <w:b/>
          <w:sz w:val="24"/>
        </w:rPr>
        <w:t xml:space="preserve">: </w:t>
      </w:r>
    </w:p>
    <w:p w14:paraId="4ED3A493" w14:textId="77777777" w:rsidR="00267BCC" w:rsidRPr="00B778AB" w:rsidRDefault="00267BCC" w:rsidP="00267BCC">
      <w:pPr>
        <w:spacing w:after="0" w:line="240" w:lineRule="auto"/>
        <w:rPr>
          <w:rFonts w:ascii="Arial" w:eastAsia="Times New Roman" w:hAnsi="Arial" w:cs="Arial"/>
          <w:sz w:val="24"/>
        </w:rPr>
      </w:pPr>
    </w:p>
    <w:p w14:paraId="285D7219" w14:textId="77777777" w:rsidR="00267BCC" w:rsidRDefault="0006015B" w:rsidP="00267BCC">
      <w:pPr>
        <w:spacing w:after="0" w:line="240" w:lineRule="auto"/>
        <w:rPr>
          <w:rFonts w:ascii="Arial" w:eastAsia="Times New Roman" w:hAnsi="Arial" w:cs="Arial"/>
          <w:sz w:val="24"/>
        </w:rPr>
      </w:pPr>
      <w:r>
        <w:rPr>
          <w:rFonts w:ascii="Arial" w:eastAsia="Times New Roman" w:hAnsi="Arial" w:cs="Arial"/>
          <w:sz w:val="24"/>
        </w:rPr>
        <w:t>This case study will have a descriptive research design</w:t>
      </w:r>
      <w:r w:rsidR="00267BCC" w:rsidRPr="00B778AB">
        <w:rPr>
          <w:rFonts w:ascii="Arial" w:eastAsia="Times New Roman" w:hAnsi="Arial" w:cs="Arial"/>
          <w:sz w:val="24"/>
        </w:rPr>
        <w:t>.</w:t>
      </w:r>
      <w:r w:rsidR="00267BCC">
        <w:rPr>
          <w:rFonts w:ascii="Arial" w:eastAsia="Times New Roman" w:hAnsi="Arial" w:cs="Arial"/>
          <w:sz w:val="24"/>
        </w:rPr>
        <w:t xml:space="preserve"> </w:t>
      </w:r>
      <w:r w:rsidR="00267BCC" w:rsidRPr="00B778AB">
        <w:rPr>
          <w:rFonts w:ascii="Arial" w:eastAsia="Times New Roman" w:hAnsi="Arial" w:cs="Arial"/>
          <w:sz w:val="24"/>
        </w:rPr>
        <w:t xml:space="preserve">My research will use various tools, ArcGIS and R to </w:t>
      </w:r>
      <w:r>
        <w:rPr>
          <w:rFonts w:ascii="Arial" w:eastAsia="Times New Roman" w:hAnsi="Arial" w:cs="Arial"/>
          <w:sz w:val="24"/>
        </w:rPr>
        <w:t>portray an accurate representation of shoreline loss/gain</w:t>
      </w:r>
      <w:r w:rsidR="00FE29E3">
        <w:rPr>
          <w:rFonts w:ascii="Arial" w:eastAsia="Times New Roman" w:hAnsi="Arial" w:cs="Arial"/>
          <w:sz w:val="24"/>
        </w:rPr>
        <w:t xml:space="preserve"> and salinity changes</w:t>
      </w:r>
      <w:r w:rsidR="00267BCC" w:rsidRPr="00B778AB">
        <w:rPr>
          <w:rFonts w:ascii="Arial" w:eastAsia="Times New Roman" w:hAnsi="Arial" w:cs="Arial"/>
          <w:sz w:val="24"/>
        </w:rPr>
        <w:t xml:space="preserve"> of Cedar Key</w:t>
      </w:r>
      <w:r w:rsidR="00FE29E3">
        <w:rPr>
          <w:rFonts w:ascii="Arial" w:eastAsia="Times New Roman" w:hAnsi="Arial" w:cs="Arial"/>
          <w:sz w:val="24"/>
        </w:rPr>
        <w:t>, FL, focusing on the Big Bend.</w:t>
      </w:r>
      <w:r w:rsidR="00267BCC">
        <w:rPr>
          <w:rFonts w:ascii="Arial" w:eastAsia="Times New Roman" w:hAnsi="Arial" w:cs="Arial"/>
          <w:sz w:val="24"/>
        </w:rPr>
        <w:t xml:space="preserve"> There are no </w:t>
      </w:r>
      <w:r w:rsidR="004B1D77">
        <w:rPr>
          <w:rFonts w:ascii="Arial" w:eastAsia="Times New Roman" w:hAnsi="Arial" w:cs="Arial"/>
          <w:sz w:val="24"/>
        </w:rPr>
        <w:t>hypotheses to test</w:t>
      </w:r>
      <w:r w:rsidR="00267BCC">
        <w:rPr>
          <w:rFonts w:ascii="Arial" w:eastAsia="Times New Roman" w:hAnsi="Arial" w:cs="Arial"/>
          <w:sz w:val="24"/>
        </w:rPr>
        <w:t xml:space="preserve">, </w:t>
      </w:r>
      <w:r w:rsidR="004B1D77">
        <w:rPr>
          <w:rFonts w:ascii="Arial" w:eastAsia="Times New Roman" w:hAnsi="Arial" w:cs="Arial"/>
          <w:sz w:val="24"/>
        </w:rPr>
        <w:t xml:space="preserve">since the descriptive research design is non-inferential and will only measure the broader changes, without discerning the “why” of these </w:t>
      </w:r>
      <w:r w:rsidR="00EC7AC3">
        <w:rPr>
          <w:rFonts w:ascii="Arial" w:eastAsia="Times New Roman" w:hAnsi="Arial" w:cs="Arial"/>
          <w:sz w:val="24"/>
        </w:rPr>
        <w:t>ecological variations</w:t>
      </w:r>
      <w:r w:rsidR="004B1D77">
        <w:rPr>
          <w:rFonts w:ascii="Arial" w:eastAsia="Times New Roman" w:hAnsi="Arial" w:cs="Arial"/>
          <w:sz w:val="24"/>
        </w:rPr>
        <w:t>.</w:t>
      </w:r>
    </w:p>
    <w:p w14:paraId="23EEEE18" w14:textId="77777777" w:rsidR="0006015B" w:rsidRDefault="0006015B" w:rsidP="00267BCC">
      <w:pPr>
        <w:spacing w:after="0" w:line="240" w:lineRule="auto"/>
        <w:rPr>
          <w:rFonts w:ascii="Arial" w:eastAsia="Times New Roman" w:hAnsi="Arial" w:cs="Arial"/>
          <w:sz w:val="24"/>
        </w:rPr>
      </w:pPr>
    </w:p>
    <w:p w14:paraId="2030CD5C" w14:textId="77777777" w:rsidR="0006015B" w:rsidRDefault="0006015B" w:rsidP="00267BCC">
      <w:pPr>
        <w:spacing w:after="0" w:line="240" w:lineRule="auto"/>
        <w:rPr>
          <w:rFonts w:ascii="Arial" w:eastAsia="Times New Roman" w:hAnsi="Arial" w:cs="Arial"/>
          <w:sz w:val="24"/>
        </w:rPr>
      </w:pPr>
      <w:r>
        <w:rPr>
          <w:rFonts w:ascii="Arial" w:eastAsia="Times New Roman" w:hAnsi="Arial" w:cs="Arial"/>
          <w:sz w:val="24"/>
        </w:rPr>
        <w:t xml:space="preserve">The descriptive study will be a statistical inference, measuring the amount of shoreline </w:t>
      </w:r>
      <w:r w:rsidR="001219F6">
        <w:rPr>
          <w:rFonts w:ascii="Arial" w:eastAsia="Times New Roman" w:hAnsi="Arial" w:cs="Arial"/>
          <w:sz w:val="24"/>
        </w:rPr>
        <w:t>lost/gained</w:t>
      </w:r>
      <w:r>
        <w:rPr>
          <w:rFonts w:ascii="Arial" w:eastAsia="Times New Roman" w:hAnsi="Arial" w:cs="Arial"/>
          <w:sz w:val="24"/>
        </w:rPr>
        <w:t xml:space="preserve"> over time </w:t>
      </w:r>
      <w:r w:rsidR="00D358B1">
        <w:rPr>
          <w:rFonts w:ascii="Arial" w:eastAsia="Times New Roman" w:hAnsi="Arial" w:cs="Arial"/>
          <w:sz w:val="24"/>
        </w:rPr>
        <w:t>in meters</w:t>
      </w:r>
      <w:r>
        <w:rPr>
          <w:rFonts w:ascii="Arial" w:eastAsia="Times New Roman" w:hAnsi="Arial" w:cs="Arial"/>
          <w:sz w:val="24"/>
        </w:rPr>
        <w:t>. Salinity trends will also be represented visually, a</w:t>
      </w:r>
      <w:r w:rsidR="00D358B1">
        <w:rPr>
          <w:rFonts w:ascii="Arial" w:eastAsia="Times New Roman" w:hAnsi="Arial" w:cs="Arial"/>
          <w:sz w:val="24"/>
        </w:rPr>
        <w:t>nd</w:t>
      </w:r>
      <w:r>
        <w:rPr>
          <w:rFonts w:ascii="Arial" w:eastAsia="Times New Roman" w:hAnsi="Arial" w:cs="Arial"/>
          <w:sz w:val="24"/>
        </w:rPr>
        <w:t xml:space="preserve"> represented in a time series investigation</w:t>
      </w:r>
      <w:r w:rsidR="00D358B1">
        <w:rPr>
          <w:rFonts w:ascii="Arial" w:eastAsia="Times New Roman" w:hAnsi="Arial" w:cs="Arial"/>
          <w:sz w:val="24"/>
        </w:rPr>
        <w:t>, in parts per trillion</w:t>
      </w:r>
      <w:r>
        <w:rPr>
          <w:rFonts w:ascii="Arial" w:eastAsia="Times New Roman" w:hAnsi="Arial" w:cs="Arial"/>
          <w:sz w:val="24"/>
        </w:rPr>
        <w:t xml:space="preserve">. </w:t>
      </w:r>
    </w:p>
    <w:p w14:paraId="0B431692" w14:textId="77777777" w:rsidR="0006015B" w:rsidRDefault="0006015B" w:rsidP="00267BCC">
      <w:pPr>
        <w:spacing w:after="0" w:line="240" w:lineRule="auto"/>
        <w:rPr>
          <w:rFonts w:ascii="Arial" w:eastAsia="Times New Roman" w:hAnsi="Arial" w:cs="Arial"/>
          <w:sz w:val="24"/>
        </w:rPr>
      </w:pPr>
    </w:p>
    <w:p w14:paraId="27C591D8" w14:textId="77777777" w:rsidR="0006015B" w:rsidRDefault="0006015B" w:rsidP="00267BCC">
      <w:pPr>
        <w:spacing w:after="0" w:line="240" w:lineRule="auto"/>
        <w:rPr>
          <w:rFonts w:ascii="Arial" w:eastAsia="Times New Roman" w:hAnsi="Arial" w:cs="Arial"/>
          <w:sz w:val="24"/>
        </w:rPr>
      </w:pPr>
      <w:r>
        <w:rPr>
          <w:rFonts w:ascii="Arial" w:eastAsia="Times New Roman" w:hAnsi="Arial" w:cs="Arial"/>
          <w:sz w:val="24"/>
        </w:rPr>
        <w:t xml:space="preserve">An assumption for this study will be that there </w:t>
      </w:r>
      <w:r w:rsidR="001219F6">
        <w:rPr>
          <w:rFonts w:ascii="Arial" w:eastAsia="Times New Roman" w:hAnsi="Arial" w:cs="Arial"/>
          <w:sz w:val="24"/>
        </w:rPr>
        <w:t>have</w:t>
      </w:r>
      <w:r>
        <w:rPr>
          <w:rFonts w:ascii="Arial" w:eastAsia="Times New Roman" w:hAnsi="Arial" w:cs="Arial"/>
          <w:sz w:val="24"/>
        </w:rPr>
        <w:t xml:space="preserve"> been immense change</w:t>
      </w:r>
      <w:r w:rsidR="001219F6">
        <w:rPr>
          <w:rFonts w:ascii="Arial" w:eastAsia="Times New Roman" w:hAnsi="Arial" w:cs="Arial"/>
          <w:sz w:val="24"/>
        </w:rPr>
        <w:t>s</w:t>
      </w:r>
      <w:r>
        <w:rPr>
          <w:rFonts w:ascii="Arial" w:eastAsia="Times New Roman" w:hAnsi="Arial" w:cs="Arial"/>
          <w:sz w:val="24"/>
        </w:rPr>
        <w:t xml:space="preserve"> in shoreline and salinity gradients over </w:t>
      </w:r>
      <w:r w:rsidR="000514E9">
        <w:rPr>
          <w:rFonts w:ascii="Arial" w:eastAsia="Times New Roman" w:hAnsi="Arial" w:cs="Arial"/>
          <w:sz w:val="24"/>
        </w:rPr>
        <w:t xml:space="preserve">the past </w:t>
      </w:r>
      <w:r>
        <w:rPr>
          <w:rFonts w:ascii="Arial" w:eastAsia="Times New Roman" w:hAnsi="Arial" w:cs="Arial"/>
          <w:sz w:val="24"/>
        </w:rPr>
        <w:t>20 ye</w:t>
      </w:r>
      <w:r w:rsidR="006F4EC8">
        <w:rPr>
          <w:rFonts w:ascii="Arial" w:eastAsia="Times New Roman" w:hAnsi="Arial" w:cs="Arial"/>
          <w:sz w:val="24"/>
        </w:rPr>
        <w:t xml:space="preserve"> </w:t>
      </w:r>
      <w:proofErr w:type="spellStart"/>
      <w:r>
        <w:rPr>
          <w:rFonts w:ascii="Arial" w:eastAsia="Times New Roman" w:hAnsi="Arial" w:cs="Arial"/>
          <w:sz w:val="24"/>
        </w:rPr>
        <w:t>ars</w:t>
      </w:r>
      <w:proofErr w:type="spellEnd"/>
      <w:r w:rsidR="00DF2455">
        <w:rPr>
          <w:rFonts w:ascii="Arial" w:eastAsia="Times New Roman" w:hAnsi="Arial" w:cs="Arial"/>
          <w:sz w:val="24"/>
        </w:rPr>
        <w:t>. This</w:t>
      </w:r>
      <w:r w:rsidR="000514E9">
        <w:rPr>
          <w:rFonts w:ascii="Arial" w:eastAsia="Times New Roman" w:hAnsi="Arial" w:cs="Arial"/>
          <w:sz w:val="24"/>
        </w:rPr>
        <w:t xml:space="preserve"> case study will characterize these changes in </w:t>
      </w:r>
      <w:r w:rsidR="001219F6">
        <w:rPr>
          <w:rFonts w:ascii="Arial" w:eastAsia="Times New Roman" w:hAnsi="Arial" w:cs="Arial"/>
          <w:sz w:val="24"/>
        </w:rPr>
        <w:t>a</w:t>
      </w:r>
      <w:r w:rsidR="000514E9">
        <w:rPr>
          <w:rFonts w:ascii="Arial" w:eastAsia="Times New Roman" w:hAnsi="Arial" w:cs="Arial"/>
          <w:sz w:val="24"/>
        </w:rPr>
        <w:t xml:space="preserve"> straightforward </w:t>
      </w:r>
      <w:r w:rsidR="00DF2455">
        <w:rPr>
          <w:rFonts w:ascii="Arial" w:eastAsia="Times New Roman" w:hAnsi="Arial" w:cs="Arial"/>
          <w:sz w:val="24"/>
        </w:rPr>
        <w:t>manner</w:t>
      </w:r>
      <w:r w:rsidR="001219F6">
        <w:rPr>
          <w:rFonts w:ascii="Arial" w:eastAsia="Times New Roman" w:hAnsi="Arial" w:cs="Arial"/>
          <w:sz w:val="24"/>
        </w:rPr>
        <w:t xml:space="preserve">, </w:t>
      </w:r>
      <w:r w:rsidR="00DF2455">
        <w:rPr>
          <w:rFonts w:ascii="Arial" w:eastAsia="Times New Roman" w:hAnsi="Arial" w:cs="Arial"/>
          <w:sz w:val="24"/>
        </w:rPr>
        <w:t xml:space="preserve">readily available to be recognized by the public and other conservation agencies. </w:t>
      </w:r>
    </w:p>
    <w:p w14:paraId="6178C4CA" w14:textId="77777777" w:rsidR="00267BCC" w:rsidRDefault="00267BCC"/>
    <w:p w14:paraId="7122517F" w14:textId="77777777" w:rsidR="001219F6" w:rsidRDefault="001219F6"/>
    <w:sdt>
      <w:sdtPr>
        <w:rPr>
          <w:rFonts w:asciiTheme="minorHAnsi" w:eastAsiaTheme="minorHAnsi" w:hAnsiTheme="minorHAnsi" w:cstheme="minorBidi"/>
          <w:color w:val="auto"/>
          <w:sz w:val="22"/>
          <w:szCs w:val="22"/>
        </w:rPr>
        <w:id w:val="-540679676"/>
        <w:docPartObj>
          <w:docPartGallery w:val="Bibliographies"/>
          <w:docPartUnique/>
        </w:docPartObj>
      </w:sdtPr>
      <w:sdtEndPr/>
      <w:sdtContent>
        <w:p w14:paraId="4C9D665A" w14:textId="77777777" w:rsidR="00CA6778" w:rsidRDefault="00CA6778">
          <w:pPr>
            <w:pStyle w:val="Heading1"/>
          </w:pPr>
          <w:r>
            <w:t>Bibliography</w:t>
          </w:r>
        </w:p>
        <w:sdt>
          <w:sdtPr>
            <w:id w:val="111145805"/>
            <w:bibliography/>
          </w:sdtPr>
          <w:sdtEndPr/>
          <w:sdtContent>
            <w:p w14:paraId="4D6C7638" w14:textId="77777777" w:rsidR="002345AB" w:rsidRDefault="00CA6778" w:rsidP="002345AB">
              <w:pPr>
                <w:pStyle w:val="Bibliography"/>
                <w:ind w:left="720" w:hanging="720"/>
                <w:rPr>
                  <w:noProof/>
                  <w:sz w:val="24"/>
                  <w:szCs w:val="24"/>
                </w:rPr>
              </w:pPr>
              <w:r>
                <w:fldChar w:fldCharType="begin"/>
              </w:r>
              <w:r>
                <w:instrText xml:space="preserve"> BIBLIOGRAPHY </w:instrText>
              </w:r>
              <w:r>
                <w:fldChar w:fldCharType="separate"/>
              </w:r>
              <w:r w:rsidR="002345AB">
                <w:rPr>
                  <w:noProof/>
                </w:rPr>
                <w:t xml:space="preserve">Christensen, J., Monaco, M., Lowery, T., Christensen, J., Monaco, M., &amp; Lowery, T. (1997). An Index to Assess the Sensitivity of Gulf of Mexico Species to Changes in Estuarine Salinity Regimes Recommended Citation AN INDEX TO ASSESS THE SENSITIVITY OF GULF OF MEXICO SPECIES TO CHANGES IN ESTUARINE SALINITY REGIMES. </w:t>
              </w:r>
              <w:r w:rsidR="002345AB">
                <w:rPr>
                  <w:i/>
                  <w:iCs/>
                  <w:noProof/>
                </w:rPr>
                <w:t>019</w:t>
              </w:r>
              <w:r w:rsidR="002345AB">
                <w:rPr>
                  <w:noProof/>
                </w:rPr>
                <w:t>(4), 219-229.</w:t>
              </w:r>
            </w:p>
            <w:p w14:paraId="55000EEB" w14:textId="77777777" w:rsidR="002345AB" w:rsidRDefault="002345AB" w:rsidP="002345AB">
              <w:pPr>
                <w:pStyle w:val="Bibliography"/>
                <w:ind w:left="720" w:hanging="720"/>
                <w:rPr>
                  <w:noProof/>
                </w:rPr>
              </w:pPr>
              <w:r>
                <w:rPr>
                  <w:noProof/>
                </w:rPr>
                <w:t xml:space="preserve">Colson, S. (2000). One shining moment known as Clamelot: the Cedar Key story. </w:t>
              </w:r>
              <w:r>
                <w:rPr>
                  <w:i/>
                  <w:iCs/>
                  <w:noProof/>
                </w:rPr>
                <w:t>Journal of Shellfish</w:t>
              </w:r>
              <w:r>
                <w:rPr>
                  <w:noProof/>
                </w:rPr>
                <w:t>, 477-480.</w:t>
              </w:r>
            </w:p>
            <w:p w14:paraId="7E493FA2" w14:textId="77777777" w:rsidR="002345AB" w:rsidRDefault="002345AB" w:rsidP="002345AB">
              <w:pPr>
                <w:pStyle w:val="Bibliography"/>
                <w:ind w:left="720" w:hanging="720"/>
                <w:rPr>
                  <w:noProof/>
                </w:rPr>
              </w:pPr>
              <w:r>
                <w:rPr>
                  <w:noProof/>
                </w:rPr>
                <w:t xml:space="preserve">Farbotko, C. (2010). Wishful sinking: Disappearing islands, climate refugees and cosmopolitan experimentation. </w:t>
              </w:r>
              <w:r>
                <w:rPr>
                  <w:i/>
                  <w:iCs/>
                  <w:noProof/>
                </w:rPr>
                <w:t>Asia Pacific Viewpoint</w:t>
              </w:r>
              <w:r>
                <w:rPr>
                  <w:noProof/>
                </w:rPr>
                <w:t>, 47-60.</w:t>
              </w:r>
            </w:p>
            <w:p w14:paraId="5B1B2A21" w14:textId="77777777" w:rsidR="002345AB" w:rsidRDefault="002345AB" w:rsidP="002345AB">
              <w:pPr>
                <w:pStyle w:val="Bibliography"/>
                <w:ind w:left="720" w:hanging="720"/>
                <w:rPr>
                  <w:noProof/>
                </w:rPr>
              </w:pPr>
              <w:r>
                <w:rPr>
                  <w:noProof/>
                </w:rPr>
                <w:t xml:space="preserve">Guariglia, A. (2006). A multisource approach for coastline mapping and identification of shoreline changes . </w:t>
              </w:r>
              <w:r>
                <w:rPr>
                  <w:i/>
                  <w:iCs/>
                  <w:noProof/>
                </w:rPr>
                <w:t>ANNALS OF GEOPHYSICS</w:t>
              </w:r>
              <w:r>
                <w:rPr>
                  <w:noProof/>
                </w:rPr>
                <w:t>.</w:t>
              </w:r>
            </w:p>
            <w:p w14:paraId="3C2C0CA1" w14:textId="77777777" w:rsidR="002345AB" w:rsidRDefault="002345AB" w:rsidP="002345AB">
              <w:pPr>
                <w:pStyle w:val="Bibliography"/>
                <w:ind w:left="720" w:hanging="720"/>
                <w:rPr>
                  <w:noProof/>
                </w:rPr>
              </w:pPr>
              <w:r>
                <w:rPr>
                  <w:noProof/>
                </w:rPr>
                <w:t xml:space="preserve">Motes, M., Depaola, A., Cook, D., Veazey, J., Hunsucker, J., Garthright, W., . . . Chirtel, S. (1998). </w:t>
              </w:r>
              <w:r>
                <w:rPr>
                  <w:i/>
                  <w:iCs/>
                  <w:noProof/>
                </w:rPr>
                <w:t>1 ; State Cooperative Programs, Southeast Region, U.S. Food and Drug Administration.</w:t>
              </w:r>
              <w:r>
                <w:rPr>
                  <w:noProof/>
                </w:rPr>
                <w:t xml:space="preserve"> </w:t>
              </w:r>
            </w:p>
            <w:p w14:paraId="00ED51C3" w14:textId="77777777" w:rsidR="002345AB" w:rsidRDefault="002345AB" w:rsidP="002345AB">
              <w:pPr>
                <w:pStyle w:val="Bibliography"/>
                <w:ind w:left="720" w:hanging="720"/>
                <w:rPr>
                  <w:noProof/>
                </w:rPr>
              </w:pPr>
              <w:r>
                <w:rPr>
                  <w:noProof/>
                </w:rPr>
                <w:t xml:space="preserve">Raabe, E. (2008). </w:t>
              </w:r>
              <w:r>
                <w:rPr>
                  <w:i/>
                  <w:iCs/>
                  <w:noProof/>
                </w:rPr>
                <w:t>Mapping of Florida's Coastal and Marine Resources: Setting Priorities Workshop.</w:t>
              </w:r>
              <w:r>
                <w:rPr>
                  <w:noProof/>
                </w:rPr>
                <w:t xml:space="preserve"> </w:t>
              </w:r>
            </w:p>
            <w:p w14:paraId="2B664E14" w14:textId="77777777" w:rsidR="002345AB" w:rsidRDefault="002345AB" w:rsidP="002345AB">
              <w:pPr>
                <w:pStyle w:val="Bibliography"/>
                <w:ind w:left="720" w:hanging="720"/>
                <w:rPr>
                  <w:noProof/>
                </w:rPr>
              </w:pPr>
              <w:r>
                <w:rPr>
                  <w:noProof/>
                </w:rPr>
                <w:t xml:space="preserve">Raabe, E., &amp; Stumpf, R. (2016). Expansion of Tidal Marsh in Response to Sea-Level Rise: Gulf Coast of Florida, USA. </w:t>
              </w:r>
              <w:r>
                <w:rPr>
                  <w:i/>
                  <w:iCs/>
                  <w:noProof/>
                </w:rPr>
                <w:t>Estuaries and Coasts</w:t>
              </w:r>
              <w:r>
                <w:rPr>
                  <w:noProof/>
                </w:rPr>
                <w:t>.</w:t>
              </w:r>
            </w:p>
            <w:p w14:paraId="0ECE1D80" w14:textId="77777777" w:rsidR="002345AB" w:rsidRDefault="002345AB" w:rsidP="002345AB">
              <w:pPr>
                <w:pStyle w:val="Bibliography"/>
                <w:ind w:left="720" w:hanging="720"/>
                <w:rPr>
                  <w:noProof/>
                </w:rPr>
              </w:pPr>
              <w:r>
                <w:rPr>
                  <w:noProof/>
                </w:rPr>
                <w:t xml:space="preserve">Roy, S., Mahapatra, M., &amp; Chakraborty, A. (2018). Shoreline change detection along the coast of Odisha, India using digital shoreline analysis system. </w:t>
              </w:r>
              <w:r>
                <w:rPr>
                  <w:i/>
                  <w:iCs/>
                  <w:noProof/>
                </w:rPr>
                <w:t>Spatial Information Research</w:t>
              </w:r>
              <w:r>
                <w:rPr>
                  <w:noProof/>
                </w:rPr>
                <w:t>.</w:t>
              </w:r>
            </w:p>
            <w:p w14:paraId="144E7A60" w14:textId="77777777" w:rsidR="002345AB" w:rsidRDefault="002345AB" w:rsidP="002345AB">
              <w:pPr>
                <w:pStyle w:val="Bibliography"/>
                <w:ind w:left="720" w:hanging="720"/>
                <w:rPr>
                  <w:noProof/>
                </w:rPr>
              </w:pPr>
              <w:r>
                <w:rPr>
                  <w:noProof/>
                </w:rPr>
                <w:t xml:space="preserve">San, B., &amp; Ulusar, U. (2018). An approach for prediction of shoreline with spatial uncertainty mapping (SLiP-SUM). </w:t>
              </w:r>
              <w:r>
                <w:rPr>
                  <w:i/>
                  <w:iCs/>
                  <w:noProof/>
                </w:rPr>
                <w:t>International Journal of Applied Earth Observation and Geoinformation</w:t>
              </w:r>
              <w:r>
                <w:rPr>
                  <w:noProof/>
                </w:rPr>
                <w:t>.</w:t>
              </w:r>
            </w:p>
            <w:p w14:paraId="21B97FEB" w14:textId="77777777" w:rsidR="002345AB" w:rsidRDefault="002345AB" w:rsidP="002345AB">
              <w:pPr>
                <w:pStyle w:val="Bibliography"/>
                <w:ind w:left="720" w:hanging="720"/>
                <w:rPr>
                  <w:noProof/>
                </w:rPr>
              </w:pPr>
              <w:r>
                <w:rPr>
                  <w:noProof/>
                </w:rPr>
                <w:t xml:space="preserve">Sesli, F. A. (2010). Mapping and monitoring temporal changes for coastline and coastal area by using aerial data images and digital photogrammetry: A case study from Samsun, Turkey. </w:t>
              </w:r>
              <w:r>
                <w:rPr>
                  <w:i/>
                  <w:iCs/>
                  <w:noProof/>
                </w:rPr>
                <w:t xml:space="preserve">INTERNATIONAL JOURNAL OF </w:t>
              </w:r>
              <w:r>
                <w:rPr>
                  <w:noProof/>
                </w:rPr>
                <w:t>, 1567-1575.</w:t>
              </w:r>
            </w:p>
            <w:p w14:paraId="646D1DB1" w14:textId="77777777" w:rsidR="002345AB" w:rsidRDefault="002345AB" w:rsidP="002345AB">
              <w:pPr>
                <w:pStyle w:val="Bibliography"/>
                <w:ind w:left="720" w:hanging="720"/>
                <w:rPr>
                  <w:noProof/>
                </w:rPr>
              </w:pPr>
              <w:r>
                <w:rPr>
                  <w:noProof/>
                </w:rPr>
                <w:t xml:space="preserve">States National Ocean Service Strategic Environmental Assessments Division, U. (n.d.). </w:t>
              </w:r>
              <w:r>
                <w:rPr>
                  <w:i/>
                  <w:iCs/>
                  <w:noProof/>
                </w:rPr>
                <w:t>Salinity characteristics of Gulf of Mexico estuaries.</w:t>
              </w:r>
              <w:r>
                <w:rPr>
                  <w:noProof/>
                </w:rPr>
                <w:t xml:space="preserve"> </w:t>
              </w:r>
            </w:p>
            <w:p w14:paraId="49190427" w14:textId="77777777" w:rsidR="002345AB" w:rsidRDefault="002345AB" w:rsidP="002345AB">
              <w:pPr>
                <w:pStyle w:val="Bibliography"/>
                <w:ind w:left="720" w:hanging="720"/>
                <w:rPr>
                  <w:noProof/>
                </w:rPr>
              </w:pPr>
              <w:r>
                <w:rPr>
                  <w:noProof/>
                </w:rPr>
                <w:t>Yenni, G., Christensen, E., Bledsoe, E., Supp, S., Diaz, R., White, E., &amp; Morgan Ernest, S. (n.d.). Developing a modern data workflow for living data.</w:t>
              </w:r>
            </w:p>
            <w:p w14:paraId="5FC11D17" w14:textId="77777777" w:rsidR="00CA6778" w:rsidRDefault="00CA6778" w:rsidP="002345AB">
              <w:pPr>
                <w:tabs>
                  <w:tab w:val="left" w:pos="5295"/>
                </w:tabs>
              </w:pPr>
              <w:r>
                <w:rPr>
                  <w:b/>
                  <w:bCs/>
                  <w:noProof/>
                </w:rPr>
                <w:fldChar w:fldCharType="end"/>
              </w:r>
              <w:r w:rsidR="00780FC1">
                <w:rPr>
                  <w:b/>
                  <w:bCs/>
                  <w:noProof/>
                </w:rPr>
                <w:tab/>
              </w:r>
            </w:p>
          </w:sdtContent>
        </w:sdt>
      </w:sdtContent>
    </w:sdt>
    <w:p w14:paraId="0E85DBCB" w14:textId="77777777" w:rsidR="001219F6" w:rsidRDefault="001219F6" w:rsidP="001219F6"/>
    <w:p w14:paraId="404DA575" w14:textId="77777777" w:rsidR="001219F6" w:rsidRDefault="001219F6"/>
    <w:p w14:paraId="7DD14182" w14:textId="77777777" w:rsidR="00267BCC" w:rsidRDefault="00267BCC"/>
    <w:p w14:paraId="5FCB076B" w14:textId="77777777" w:rsidR="00267BCC" w:rsidRDefault="00267BCC"/>
    <w:p w14:paraId="0AE882FE" w14:textId="77777777" w:rsidR="00267BCC" w:rsidRDefault="00267BCC"/>
    <w:p w14:paraId="14F60C10" w14:textId="77777777" w:rsidR="00267BCC" w:rsidRDefault="00267BCC"/>
    <w:p w14:paraId="3E3987B9" w14:textId="77777777" w:rsidR="00267BCC" w:rsidRDefault="00267BCC"/>
    <w:p w14:paraId="401889BE" w14:textId="77777777" w:rsidR="00267BCC" w:rsidRDefault="00267BCC"/>
    <w:p w14:paraId="08690715" w14:textId="77777777" w:rsidR="00267BCC" w:rsidRDefault="00267BCC"/>
    <w:p w14:paraId="404167ED" w14:textId="77777777" w:rsidR="00267BCC" w:rsidRDefault="00267BCC"/>
    <w:p w14:paraId="283CCAE3" w14:textId="77777777" w:rsidR="00267BCC" w:rsidRDefault="00267BCC"/>
    <w:p w14:paraId="3F402D7F" w14:textId="77777777" w:rsidR="00267BCC" w:rsidRDefault="00267BCC"/>
    <w:p w14:paraId="1C1E4279" w14:textId="77777777" w:rsidR="00267BCC" w:rsidRDefault="00267BCC"/>
    <w:p w14:paraId="4FE8CD8F" w14:textId="77777777" w:rsidR="00267BCC" w:rsidRDefault="00267BCC"/>
    <w:p w14:paraId="3122CA3B" w14:textId="77777777" w:rsidR="00267BCC" w:rsidRDefault="00267BCC"/>
    <w:sectPr w:rsidR="00267B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ine, Bill" w:date="2018-11-12T17:03:00Z" w:initials="PB">
    <w:p w14:paraId="3A5513F4" w14:textId="77777777" w:rsidR="004859A4" w:rsidRDefault="004859A4">
      <w:pPr>
        <w:pStyle w:val="CommentText"/>
      </w:pPr>
      <w:r>
        <w:rPr>
          <w:rStyle w:val="CommentReference"/>
        </w:rPr>
        <w:annotationRef/>
      </w:r>
      <w:r>
        <w:t>Good title</w:t>
      </w:r>
    </w:p>
  </w:comment>
  <w:comment w:id="1" w:author="Pine, Bill" w:date="2018-11-12T17:31:00Z" w:initials="PB">
    <w:p w14:paraId="6CEB5D77" w14:textId="77777777" w:rsidR="00B52D23" w:rsidRDefault="00B52D23">
      <w:pPr>
        <w:pStyle w:val="CommentText"/>
      </w:pPr>
      <w:r>
        <w:rPr>
          <w:rStyle w:val="CommentReference"/>
        </w:rPr>
        <w:annotationRef/>
      </w:r>
      <w:r>
        <w:t>Mel, you should find a journal article and mimic the structure in that journal article for your references and things.</w:t>
      </w:r>
    </w:p>
  </w:comment>
  <w:comment w:id="19" w:author="Pine, Bill" w:date="2018-11-12T17:19:00Z" w:initials="PB">
    <w:p w14:paraId="1C6D98AA" w14:textId="77777777" w:rsidR="00BB6196" w:rsidRDefault="00BB6196">
      <w:pPr>
        <w:pStyle w:val="CommentText"/>
      </w:pPr>
      <w:r>
        <w:rPr>
          <w:rStyle w:val="CommentReference"/>
        </w:rPr>
        <w:annotationRef/>
      </w:r>
      <w:r>
        <w:t>See “Big Bend” summary report I’m sending via email on the economic dependence of the region on fishing, timber, and other “extractive” resources.</w:t>
      </w:r>
    </w:p>
  </w:comment>
  <w:comment w:id="32" w:author="Pine, Bill" w:date="2018-11-12T17:45:00Z" w:initials="PB">
    <w:p w14:paraId="3386841B" w14:textId="77777777" w:rsidR="00FB36D1" w:rsidRDefault="00FB36D1">
      <w:pPr>
        <w:pStyle w:val="CommentText"/>
      </w:pPr>
      <w:r>
        <w:rPr>
          <w:rStyle w:val="CommentReference"/>
        </w:rPr>
        <w:annotationRef/>
      </w:r>
      <w:r w:rsidRPr="00FB36D1">
        <w:t>https://books.google.com/books?hl=en&amp;lr=&amp;id=w1Hd-4MyY-8C&amp;oi=fnd&amp;pg=PA259&amp;dq=rob+mattson+big+bend&amp;ots=NhSiCS-C5t&amp;sig=KnFqINmxgThFKFiJUsts4SAHc5g#v=onepage&amp;q=rob%20mattson%20big%20bend&amp;f=false</w:t>
      </w:r>
    </w:p>
  </w:comment>
  <w:comment w:id="37" w:author="Pine, Bill" w:date="2018-11-12T17:57:00Z" w:initials="PB">
    <w:p w14:paraId="4A86CB30" w14:textId="77777777" w:rsidR="00715671" w:rsidRDefault="00715671">
      <w:pPr>
        <w:pStyle w:val="CommentText"/>
      </w:pPr>
      <w:r>
        <w:rPr>
          <w:rStyle w:val="CommentReference"/>
        </w:rPr>
        <w:annotationRef/>
      </w:r>
      <w:proofErr w:type="gramStart"/>
      <w:r>
        <w:t>strengths</w:t>
      </w:r>
      <w:proofErr w:type="gramEnd"/>
      <w:r>
        <w:t>, weaknesses, opportunities, threats</w:t>
      </w:r>
    </w:p>
  </w:comment>
  <w:comment w:id="43" w:author="Pine, Bill" w:date="2018-11-12T17:22:00Z" w:initials="PB">
    <w:p w14:paraId="302DBFF0" w14:textId="77777777" w:rsidR="00BB6196" w:rsidRDefault="00BB6196">
      <w:pPr>
        <w:pStyle w:val="CommentText"/>
      </w:pPr>
      <w:r>
        <w:rPr>
          <w:rStyle w:val="CommentReference"/>
        </w:rPr>
        <w:annotationRef/>
      </w:r>
      <w:r>
        <w:t xml:space="preserve">Colson and Sturmer </w:t>
      </w:r>
      <w:r w:rsidR="00B52D23">
        <w:t>2000?</w:t>
      </w:r>
    </w:p>
  </w:comment>
  <w:comment w:id="54" w:author="Pine, Bill" w:date="2018-11-12T18:03:00Z" w:initials="PB">
    <w:p w14:paraId="6629294F" w14:textId="77777777" w:rsidR="00E32166" w:rsidRDefault="00E32166">
      <w:pPr>
        <w:pStyle w:val="CommentText"/>
      </w:pPr>
      <w:r>
        <w:rPr>
          <w:rStyle w:val="CommentReference"/>
        </w:rPr>
        <w:annotationRef/>
      </w:r>
      <w:r w:rsidRPr="00E32166">
        <w:t>https://link.springer.com/content/pdf/10.1007/s10584-011-0084-y.pdf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5513F4" w15:done="0"/>
  <w15:commentEx w15:paraId="6CEB5D77" w15:done="0"/>
  <w15:commentEx w15:paraId="1C6D98AA" w15:done="0"/>
  <w15:commentEx w15:paraId="3386841B" w15:done="0"/>
  <w15:commentEx w15:paraId="4A86CB30" w15:done="0"/>
  <w15:commentEx w15:paraId="302DBFF0" w15:done="0"/>
  <w15:commentEx w15:paraId="6629294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ine, Bill">
    <w15:presenceInfo w15:providerId="AD" w15:userId="S-1-5-21-1308237860-4193317556-336787646-2422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BCC"/>
    <w:rsid w:val="000514E9"/>
    <w:rsid w:val="0006015B"/>
    <w:rsid w:val="000B480D"/>
    <w:rsid w:val="001219F6"/>
    <w:rsid w:val="0014302F"/>
    <w:rsid w:val="001731E2"/>
    <w:rsid w:val="001D769E"/>
    <w:rsid w:val="002345AB"/>
    <w:rsid w:val="00267BCC"/>
    <w:rsid w:val="002709F7"/>
    <w:rsid w:val="0029072C"/>
    <w:rsid w:val="003917B9"/>
    <w:rsid w:val="003A1A79"/>
    <w:rsid w:val="003F0068"/>
    <w:rsid w:val="00450AFD"/>
    <w:rsid w:val="00462809"/>
    <w:rsid w:val="004859A4"/>
    <w:rsid w:val="004A5184"/>
    <w:rsid w:val="004B1D77"/>
    <w:rsid w:val="006327E2"/>
    <w:rsid w:val="00643FD5"/>
    <w:rsid w:val="00657BE5"/>
    <w:rsid w:val="006F4EC8"/>
    <w:rsid w:val="00715671"/>
    <w:rsid w:val="00723271"/>
    <w:rsid w:val="00734E72"/>
    <w:rsid w:val="00766ACE"/>
    <w:rsid w:val="00780FC1"/>
    <w:rsid w:val="007A4B96"/>
    <w:rsid w:val="00943E44"/>
    <w:rsid w:val="0097538A"/>
    <w:rsid w:val="00A75133"/>
    <w:rsid w:val="00B41D0B"/>
    <w:rsid w:val="00B52D23"/>
    <w:rsid w:val="00BB6196"/>
    <w:rsid w:val="00BF3414"/>
    <w:rsid w:val="00CA6778"/>
    <w:rsid w:val="00D073A1"/>
    <w:rsid w:val="00D358B1"/>
    <w:rsid w:val="00D52E4D"/>
    <w:rsid w:val="00DF2455"/>
    <w:rsid w:val="00E057EC"/>
    <w:rsid w:val="00E32166"/>
    <w:rsid w:val="00E838F6"/>
    <w:rsid w:val="00EB19E3"/>
    <w:rsid w:val="00EC7AC3"/>
    <w:rsid w:val="00F630E7"/>
    <w:rsid w:val="00F63886"/>
    <w:rsid w:val="00F82CEB"/>
    <w:rsid w:val="00F8653B"/>
    <w:rsid w:val="00F930A7"/>
    <w:rsid w:val="00FB36D1"/>
    <w:rsid w:val="00FE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A76D7"/>
  <w15:chartTrackingRefBased/>
  <w15:docId w15:val="{7FE32BCB-01E6-4153-A657-13153204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BCC"/>
  </w:style>
  <w:style w:type="paragraph" w:styleId="Heading1">
    <w:name w:val="heading 1"/>
    <w:basedOn w:val="Normal"/>
    <w:next w:val="Normal"/>
    <w:link w:val="Heading1Char"/>
    <w:uiPriority w:val="9"/>
    <w:qFormat/>
    <w:rsid w:val="001219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65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9F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219F6"/>
  </w:style>
  <w:style w:type="character" w:customStyle="1" w:styleId="Heading3Char">
    <w:name w:val="Heading 3 Char"/>
    <w:basedOn w:val="DefaultParagraphFont"/>
    <w:link w:val="Heading3"/>
    <w:uiPriority w:val="9"/>
    <w:semiHidden/>
    <w:rsid w:val="00F865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8653B"/>
    <w:rPr>
      <w:color w:val="0000FF"/>
      <w:u w:val="single"/>
    </w:rPr>
  </w:style>
  <w:style w:type="table" w:styleId="TableGrid">
    <w:name w:val="Table Grid"/>
    <w:basedOn w:val="TableNormal"/>
    <w:uiPriority w:val="39"/>
    <w:rsid w:val="00B41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859A4"/>
    <w:rPr>
      <w:sz w:val="16"/>
      <w:szCs w:val="16"/>
    </w:rPr>
  </w:style>
  <w:style w:type="paragraph" w:styleId="CommentText">
    <w:name w:val="annotation text"/>
    <w:basedOn w:val="Normal"/>
    <w:link w:val="CommentTextChar"/>
    <w:uiPriority w:val="99"/>
    <w:semiHidden/>
    <w:unhideWhenUsed/>
    <w:rsid w:val="004859A4"/>
    <w:pPr>
      <w:spacing w:line="240" w:lineRule="auto"/>
    </w:pPr>
    <w:rPr>
      <w:sz w:val="20"/>
      <w:szCs w:val="20"/>
    </w:rPr>
  </w:style>
  <w:style w:type="character" w:customStyle="1" w:styleId="CommentTextChar">
    <w:name w:val="Comment Text Char"/>
    <w:basedOn w:val="DefaultParagraphFont"/>
    <w:link w:val="CommentText"/>
    <w:uiPriority w:val="99"/>
    <w:semiHidden/>
    <w:rsid w:val="004859A4"/>
    <w:rPr>
      <w:sz w:val="20"/>
      <w:szCs w:val="20"/>
    </w:rPr>
  </w:style>
  <w:style w:type="paragraph" w:styleId="CommentSubject">
    <w:name w:val="annotation subject"/>
    <w:basedOn w:val="CommentText"/>
    <w:next w:val="CommentText"/>
    <w:link w:val="CommentSubjectChar"/>
    <w:uiPriority w:val="99"/>
    <w:semiHidden/>
    <w:unhideWhenUsed/>
    <w:rsid w:val="004859A4"/>
    <w:rPr>
      <w:b/>
      <w:bCs/>
    </w:rPr>
  </w:style>
  <w:style w:type="character" w:customStyle="1" w:styleId="CommentSubjectChar">
    <w:name w:val="Comment Subject Char"/>
    <w:basedOn w:val="CommentTextChar"/>
    <w:link w:val="CommentSubject"/>
    <w:uiPriority w:val="99"/>
    <w:semiHidden/>
    <w:rsid w:val="004859A4"/>
    <w:rPr>
      <w:b/>
      <w:bCs/>
      <w:sz w:val="20"/>
      <w:szCs w:val="20"/>
    </w:rPr>
  </w:style>
  <w:style w:type="paragraph" w:styleId="BalloonText">
    <w:name w:val="Balloon Text"/>
    <w:basedOn w:val="Normal"/>
    <w:link w:val="BalloonTextChar"/>
    <w:uiPriority w:val="99"/>
    <w:semiHidden/>
    <w:unhideWhenUsed/>
    <w:rsid w:val="00485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9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5466">
      <w:bodyDiv w:val="1"/>
      <w:marLeft w:val="0"/>
      <w:marRight w:val="0"/>
      <w:marTop w:val="0"/>
      <w:marBottom w:val="0"/>
      <w:divBdr>
        <w:top w:val="none" w:sz="0" w:space="0" w:color="auto"/>
        <w:left w:val="none" w:sz="0" w:space="0" w:color="auto"/>
        <w:bottom w:val="none" w:sz="0" w:space="0" w:color="auto"/>
        <w:right w:val="none" w:sz="0" w:space="0" w:color="auto"/>
      </w:divBdr>
    </w:div>
    <w:div w:id="20254294">
      <w:bodyDiv w:val="1"/>
      <w:marLeft w:val="0"/>
      <w:marRight w:val="0"/>
      <w:marTop w:val="0"/>
      <w:marBottom w:val="0"/>
      <w:divBdr>
        <w:top w:val="none" w:sz="0" w:space="0" w:color="auto"/>
        <w:left w:val="none" w:sz="0" w:space="0" w:color="auto"/>
        <w:bottom w:val="none" w:sz="0" w:space="0" w:color="auto"/>
        <w:right w:val="none" w:sz="0" w:space="0" w:color="auto"/>
      </w:divBdr>
    </w:div>
    <w:div w:id="25065701">
      <w:bodyDiv w:val="1"/>
      <w:marLeft w:val="0"/>
      <w:marRight w:val="0"/>
      <w:marTop w:val="0"/>
      <w:marBottom w:val="0"/>
      <w:divBdr>
        <w:top w:val="none" w:sz="0" w:space="0" w:color="auto"/>
        <w:left w:val="none" w:sz="0" w:space="0" w:color="auto"/>
        <w:bottom w:val="none" w:sz="0" w:space="0" w:color="auto"/>
        <w:right w:val="none" w:sz="0" w:space="0" w:color="auto"/>
      </w:divBdr>
    </w:div>
    <w:div w:id="39791628">
      <w:bodyDiv w:val="1"/>
      <w:marLeft w:val="0"/>
      <w:marRight w:val="0"/>
      <w:marTop w:val="0"/>
      <w:marBottom w:val="0"/>
      <w:divBdr>
        <w:top w:val="none" w:sz="0" w:space="0" w:color="auto"/>
        <w:left w:val="none" w:sz="0" w:space="0" w:color="auto"/>
        <w:bottom w:val="none" w:sz="0" w:space="0" w:color="auto"/>
        <w:right w:val="none" w:sz="0" w:space="0" w:color="auto"/>
      </w:divBdr>
    </w:div>
    <w:div w:id="50008256">
      <w:bodyDiv w:val="1"/>
      <w:marLeft w:val="0"/>
      <w:marRight w:val="0"/>
      <w:marTop w:val="0"/>
      <w:marBottom w:val="0"/>
      <w:divBdr>
        <w:top w:val="none" w:sz="0" w:space="0" w:color="auto"/>
        <w:left w:val="none" w:sz="0" w:space="0" w:color="auto"/>
        <w:bottom w:val="none" w:sz="0" w:space="0" w:color="auto"/>
        <w:right w:val="none" w:sz="0" w:space="0" w:color="auto"/>
      </w:divBdr>
    </w:div>
    <w:div w:id="85736386">
      <w:bodyDiv w:val="1"/>
      <w:marLeft w:val="0"/>
      <w:marRight w:val="0"/>
      <w:marTop w:val="0"/>
      <w:marBottom w:val="0"/>
      <w:divBdr>
        <w:top w:val="none" w:sz="0" w:space="0" w:color="auto"/>
        <w:left w:val="none" w:sz="0" w:space="0" w:color="auto"/>
        <w:bottom w:val="none" w:sz="0" w:space="0" w:color="auto"/>
        <w:right w:val="none" w:sz="0" w:space="0" w:color="auto"/>
      </w:divBdr>
    </w:div>
    <w:div w:id="90207538">
      <w:bodyDiv w:val="1"/>
      <w:marLeft w:val="0"/>
      <w:marRight w:val="0"/>
      <w:marTop w:val="0"/>
      <w:marBottom w:val="0"/>
      <w:divBdr>
        <w:top w:val="none" w:sz="0" w:space="0" w:color="auto"/>
        <w:left w:val="none" w:sz="0" w:space="0" w:color="auto"/>
        <w:bottom w:val="none" w:sz="0" w:space="0" w:color="auto"/>
        <w:right w:val="none" w:sz="0" w:space="0" w:color="auto"/>
      </w:divBdr>
    </w:div>
    <w:div w:id="96606976">
      <w:bodyDiv w:val="1"/>
      <w:marLeft w:val="0"/>
      <w:marRight w:val="0"/>
      <w:marTop w:val="0"/>
      <w:marBottom w:val="0"/>
      <w:divBdr>
        <w:top w:val="none" w:sz="0" w:space="0" w:color="auto"/>
        <w:left w:val="none" w:sz="0" w:space="0" w:color="auto"/>
        <w:bottom w:val="none" w:sz="0" w:space="0" w:color="auto"/>
        <w:right w:val="none" w:sz="0" w:space="0" w:color="auto"/>
      </w:divBdr>
    </w:div>
    <w:div w:id="107824668">
      <w:bodyDiv w:val="1"/>
      <w:marLeft w:val="0"/>
      <w:marRight w:val="0"/>
      <w:marTop w:val="0"/>
      <w:marBottom w:val="0"/>
      <w:divBdr>
        <w:top w:val="none" w:sz="0" w:space="0" w:color="auto"/>
        <w:left w:val="none" w:sz="0" w:space="0" w:color="auto"/>
        <w:bottom w:val="none" w:sz="0" w:space="0" w:color="auto"/>
        <w:right w:val="none" w:sz="0" w:space="0" w:color="auto"/>
      </w:divBdr>
    </w:div>
    <w:div w:id="115802560">
      <w:bodyDiv w:val="1"/>
      <w:marLeft w:val="0"/>
      <w:marRight w:val="0"/>
      <w:marTop w:val="0"/>
      <w:marBottom w:val="0"/>
      <w:divBdr>
        <w:top w:val="none" w:sz="0" w:space="0" w:color="auto"/>
        <w:left w:val="none" w:sz="0" w:space="0" w:color="auto"/>
        <w:bottom w:val="none" w:sz="0" w:space="0" w:color="auto"/>
        <w:right w:val="none" w:sz="0" w:space="0" w:color="auto"/>
      </w:divBdr>
    </w:div>
    <w:div w:id="115879514">
      <w:bodyDiv w:val="1"/>
      <w:marLeft w:val="0"/>
      <w:marRight w:val="0"/>
      <w:marTop w:val="0"/>
      <w:marBottom w:val="0"/>
      <w:divBdr>
        <w:top w:val="none" w:sz="0" w:space="0" w:color="auto"/>
        <w:left w:val="none" w:sz="0" w:space="0" w:color="auto"/>
        <w:bottom w:val="none" w:sz="0" w:space="0" w:color="auto"/>
        <w:right w:val="none" w:sz="0" w:space="0" w:color="auto"/>
      </w:divBdr>
    </w:div>
    <w:div w:id="137843657">
      <w:bodyDiv w:val="1"/>
      <w:marLeft w:val="0"/>
      <w:marRight w:val="0"/>
      <w:marTop w:val="0"/>
      <w:marBottom w:val="0"/>
      <w:divBdr>
        <w:top w:val="none" w:sz="0" w:space="0" w:color="auto"/>
        <w:left w:val="none" w:sz="0" w:space="0" w:color="auto"/>
        <w:bottom w:val="none" w:sz="0" w:space="0" w:color="auto"/>
        <w:right w:val="none" w:sz="0" w:space="0" w:color="auto"/>
      </w:divBdr>
    </w:div>
    <w:div w:id="183326653">
      <w:bodyDiv w:val="1"/>
      <w:marLeft w:val="0"/>
      <w:marRight w:val="0"/>
      <w:marTop w:val="0"/>
      <w:marBottom w:val="0"/>
      <w:divBdr>
        <w:top w:val="none" w:sz="0" w:space="0" w:color="auto"/>
        <w:left w:val="none" w:sz="0" w:space="0" w:color="auto"/>
        <w:bottom w:val="none" w:sz="0" w:space="0" w:color="auto"/>
        <w:right w:val="none" w:sz="0" w:space="0" w:color="auto"/>
      </w:divBdr>
    </w:div>
    <w:div w:id="198471133">
      <w:bodyDiv w:val="1"/>
      <w:marLeft w:val="0"/>
      <w:marRight w:val="0"/>
      <w:marTop w:val="0"/>
      <w:marBottom w:val="0"/>
      <w:divBdr>
        <w:top w:val="none" w:sz="0" w:space="0" w:color="auto"/>
        <w:left w:val="none" w:sz="0" w:space="0" w:color="auto"/>
        <w:bottom w:val="none" w:sz="0" w:space="0" w:color="auto"/>
        <w:right w:val="none" w:sz="0" w:space="0" w:color="auto"/>
      </w:divBdr>
    </w:div>
    <w:div w:id="207298645">
      <w:bodyDiv w:val="1"/>
      <w:marLeft w:val="0"/>
      <w:marRight w:val="0"/>
      <w:marTop w:val="0"/>
      <w:marBottom w:val="0"/>
      <w:divBdr>
        <w:top w:val="none" w:sz="0" w:space="0" w:color="auto"/>
        <w:left w:val="none" w:sz="0" w:space="0" w:color="auto"/>
        <w:bottom w:val="none" w:sz="0" w:space="0" w:color="auto"/>
        <w:right w:val="none" w:sz="0" w:space="0" w:color="auto"/>
      </w:divBdr>
    </w:div>
    <w:div w:id="217059940">
      <w:bodyDiv w:val="1"/>
      <w:marLeft w:val="0"/>
      <w:marRight w:val="0"/>
      <w:marTop w:val="0"/>
      <w:marBottom w:val="0"/>
      <w:divBdr>
        <w:top w:val="none" w:sz="0" w:space="0" w:color="auto"/>
        <w:left w:val="none" w:sz="0" w:space="0" w:color="auto"/>
        <w:bottom w:val="none" w:sz="0" w:space="0" w:color="auto"/>
        <w:right w:val="none" w:sz="0" w:space="0" w:color="auto"/>
      </w:divBdr>
    </w:div>
    <w:div w:id="223807338">
      <w:bodyDiv w:val="1"/>
      <w:marLeft w:val="0"/>
      <w:marRight w:val="0"/>
      <w:marTop w:val="0"/>
      <w:marBottom w:val="0"/>
      <w:divBdr>
        <w:top w:val="none" w:sz="0" w:space="0" w:color="auto"/>
        <w:left w:val="none" w:sz="0" w:space="0" w:color="auto"/>
        <w:bottom w:val="none" w:sz="0" w:space="0" w:color="auto"/>
        <w:right w:val="none" w:sz="0" w:space="0" w:color="auto"/>
      </w:divBdr>
    </w:div>
    <w:div w:id="267585269">
      <w:bodyDiv w:val="1"/>
      <w:marLeft w:val="0"/>
      <w:marRight w:val="0"/>
      <w:marTop w:val="0"/>
      <w:marBottom w:val="0"/>
      <w:divBdr>
        <w:top w:val="none" w:sz="0" w:space="0" w:color="auto"/>
        <w:left w:val="none" w:sz="0" w:space="0" w:color="auto"/>
        <w:bottom w:val="none" w:sz="0" w:space="0" w:color="auto"/>
        <w:right w:val="none" w:sz="0" w:space="0" w:color="auto"/>
      </w:divBdr>
    </w:div>
    <w:div w:id="354158461">
      <w:bodyDiv w:val="1"/>
      <w:marLeft w:val="0"/>
      <w:marRight w:val="0"/>
      <w:marTop w:val="0"/>
      <w:marBottom w:val="0"/>
      <w:divBdr>
        <w:top w:val="none" w:sz="0" w:space="0" w:color="auto"/>
        <w:left w:val="none" w:sz="0" w:space="0" w:color="auto"/>
        <w:bottom w:val="none" w:sz="0" w:space="0" w:color="auto"/>
        <w:right w:val="none" w:sz="0" w:space="0" w:color="auto"/>
      </w:divBdr>
    </w:div>
    <w:div w:id="357390881">
      <w:bodyDiv w:val="1"/>
      <w:marLeft w:val="0"/>
      <w:marRight w:val="0"/>
      <w:marTop w:val="0"/>
      <w:marBottom w:val="0"/>
      <w:divBdr>
        <w:top w:val="none" w:sz="0" w:space="0" w:color="auto"/>
        <w:left w:val="none" w:sz="0" w:space="0" w:color="auto"/>
        <w:bottom w:val="none" w:sz="0" w:space="0" w:color="auto"/>
        <w:right w:val="none" w:sz="0" w:space="0" w:color="auto"/>
      </w:divBdr>
    </w:div>
    <w:div w:id="366032011">
      <w:bodyDiv w:val="1"/>
      <w:marLeft w:val="0"/>
      <w:marRight w:val="0"/>
      <w:marTop w:val="0"/>
      <w:marBottom w:val="0"/>
      <w:divBdr>
        <w:top w:val="none" w:sz="0" w:space="0" w:color="auto"/>
        <w:left w:val="none" w:sz="0" w:space="0" w:color="auto"/>
        <w:bottom w:val="none" w:sz="0" w:space="0" w:color="auto"/>
        <w:right w:val="none" w:sz="0" w:space="0" w:color="auto"/>
      </w:divBdr>
    </w:div>
    <w:div w:id="409277570">
      <w:bodyDiv w:val="1"/>
      <w:marLeft w:val="0"/>
      <w:marRight w:val="0"/>
      <w:marTop w:val="0"/>
      <w:marBottom w:val="0"/>
      <w:divBdr>
        <w:top w:val="none" w:sz="0" w:space="0" w:color="auto"/>
        <w:left w:val="none" w:sz="0" w:space="0" w:color="auto"/>
        <w:bottom w:val="none" w:sz="0" w:space="0" w:color="auto"/>
        <w:right w:val="none" w:sz="0" w:space="0" w:color="auto"/>
      </w:divBdr>
    </w:div>
    <w:div w:id="430663200">
      <w:bodyDiv w:val="1"/>
      <w:marLeft w:val="0"/>
      <w:marRight w:val="0"/>
      <w:marTop w:val="0"/>
      <w:marBottom w:val="0"/>
      <w:divBdr>
        <w:top w:val="none" w:sz="0" w:space="0" w:color="auto"/>
        <w:left w:val="none" w:sz="0" w:space="0" w:color="auto"/>
        <w:bottom w:val="none" w:sz="0" w:space="0" w:color="auto"/>
        <w:right w:val="none" w:sz="0" w:space="0" w:color="auto"/>
      </w:divBdr>
    </w:div>
    <w:div w:id="494338594">
      <w:bodyDiv w:val="1"/>
      <w:marLeft w:val="0"/>
      <w:marRight w:val="0"/>
      <w:marTop w:val="0"/>
      <w:marBottom w:val="0"/>
      <w:divBdr>
        <w:top w:val="none" w:sz="0" w:space="0" w:color="auto"/>
        <w:left w:val="none" w:sz="0" w:space="0" w:color="auto"/>
        <w:bottom w:val="none" w:sz="0" w:space="0" w:color="auto"/>
        <w:right w:val="none" w:sz="0" w:space="0" w:color="auto"/>
      </w:divBdr>
    </w:div>
    <w:div w:id="500505706">
      <w:bodyDiv w:val="1"/>
      <w:marLeft w:val="0"/>
      <w:marRight w:val="0"/>
      <w:marTop w:val="0"/>
      <w:marBottom w:val="0"/>
      <w:divBdr>
        <w:top w:val="none" w:sz="0" w:space="0" w:color="auto"/>
        <w:left w:val="none" w:sz="0" w:space="0" w:color="auto"/>
        <w:bottom w:val="none" w:sz="0" w:space="0" w:color="auto"/>
        <w:right w:val="none" w:sz="0" w:space="0" w:color="auto"/>
      </w:divBdr>
    </w:div>
    <w:div w:id="512383808">
      <w:bodyDiv w:val="1"/>
      <w:marLeft w:val="0"/>
      <w:marRight w:val="0"/>
      <w:marTop w:val="0"/>
      <w:marBottom w:val="0"/>
      <w:divBdr>
        <w:top w:val="none" w:sz="0" w:space="0" w:color="auto"/>
        <w:left w:val="none" w:sz="0" w:space="0" w:color="auto"/>
        <w:bottom w:val="none" w:sz="0" w:space="0" w:color="auto"/>
        <w:right w:val="none" w:sz="0" w:space="0" w:color="auto"/>
      </w:divBdr>
    </w:div>
    <w:div w:id="515777509">
      <w:bodyDiv w:val="1"/>
      <w:marLeft w:val="0"/>
      <w:marRight w:val="0"/>
      <w:marTop w:val="0"/>
      <w:marBottom w:val="0"/>
      <w:divBdr>
        <w:top w:val="none" w:sz="0" w:space="0" w:color="auto"/>
        <w:left w:val="none" w:sz="0" w:space="0" w:color="auto"/>
        <w:bottom w:val="none" w:sz="0" w:space="0" w:color="auto"/>
        <w:right w:val="none" w:sz="0" w:space="0" w:color="auto"/>
      </w:divBdr>
    </w:div>
    <w:div w:id="539322715">
      <w:bodyDiv w:val="1"/>
      <w:marLeft w:val="0"/>
      <w:marRight w:val="0"/>
      <w:marTop w:val="0"/>
      <w:marBottom w:val="0"/>
      <w:divBdr>
        <w:top w:val="none" w:sz="0" w:space="0" w:color="auto"/>
        <w:left w:val="none" w:sz="0" w:space="0" w:color="auto"/>
        <w:bottom w:val="none" w:sz="0" w:space="0" w:color="auto"/>
        <w:right w:val="none" w:sz="0" w:space="0" w:color="auto"/>
      </w:divBdr>
    </w:div>
    <w:div w:id="548029548">
      <w:bodyDiv w:val="1"/>
      <w:marLeft w:val="0"/>
      <w:marRight w:val="0"/>
      <w:marTop w:val="0"/>
      <w:marBottom w:val="0"/>
      <w:divBdr>
        <w:top w:val="none" w:sz="0" w:space="0" w:color="auto"/>
        <w:left w:val="none" w:sz="0" w:space="0" w:color="auto"/>
        <w:bottom w:val="none" w:sz="0" w:space="0" w:color="auto"/>
        <w:right w:val="none" w:sz="0" w:space="0" w:color="auto"/>
      </w:divBdr>
    </w:div>
    <w:div w:id="593560960">
      <w:bodyDiv w:val="1"/>
      <w:marLeft w:val="0"/>
      <w:marRight w:val="0"/>
      <w:marTop w:val="0"/>
      <w:marBottom w:val="0"/>
      <w:divBdr>
        <w:top w:val="none" w:sz="0" w:space="0" w:color="auto"/>
        <w:left w:val="none" w:sz="0" w:space="0" w:color="auto"/>
        <w:bottom w:val="none" w:sz="0" w:space="0" w:color="auto"/>
        <w:right w:val="none" w:sz="0" w:space="0" w:color="auto"/>
      </w:divBdr>
    </w:div>
    <w:div w:id="637611936">
      <w:bodyDiv w:val="1"/>
      <w:marLeft w:val="0"/>
      <w:marRight w:val="0"/>
      <w:marTop w:val="0"/>
      <w:marBottom w:val="0"/>
      <w:divBdr>
        <w:top w:val="none" w:sz="0" w:space="0" w:color="auto"/>
        <w:left w:val="none" w:sz="0" w:space="0" w:color="auto"/>
        <w:bottom w:val="none" w:sz="0" w:space="0" w:color="auto"/>
        <w:right w:val="none" w:sz="0" w:space="0" w:color="auto"/>
      </w:divBdr>
    </w:div>
    <w:div w:id="657344551">
      <w:bodyDiv w:val="1"/>
      <w:marLeft w:val="0"/>
      <w:marRight w:val="0"/>
      <w:marTop w:val="0"/>
      <w:marBottom w:val="0"/>
      <w:divBdr>
        <w:top w:val="none" w:sz="0" w:space="0" w:color="auto"/>
        <w:left w:val="none" w:sz="0" w:space="0" w:color="auto"/>
        <w:bottom w:val="none" w:sz="0" w:space="0" w:color="auto"/>
        <w:right w:val="none" w:sz="0" w:space="0" w:color="auto"/>
      </w:divBdr>
    </w:div>
    <w:div w:id="662046861">
      <w:bodyDiv w:val="1"/>
      <w:marLeft w:val="0"/>
      <w:marRight w:val="0"/>
      <w:marTop w:val="0"/>
      <w:marBottom w:val="0"/>
      <w:divBdr>
        <w:top w:val="none" w:sz="0" w:space="0" w:color="auto"/>
        <w:left w:val="none" w:sz="0" w:space="0" w:color="auto"/>
        <w:bottom w:val="none" w:sz="0" w:space="0" w:color="auto"/>
        <w:right w:val="none" w:sz="0" w:space="0" w:color="auto"/>
      </w:divBdr>
    </w:div>
    <w:div w:id="693116394">
      <w:bodyDiv w:val="1"/>
      <w:marLeft w:val="0"/>
      <w:marRight w:val="0"/>
      <w:marTop w:val="0"/>
      <w:marBottom w:val="0"/>
      <w:divBdr>
        <w:top w:val="none" w:sz="0" w:space="0" w:color="auto"/>
        <w:left w:val="none" w:sz="0" w:space="0" w:color="auto"/>
        <w:bottom w:val="none" w:sz="0" w:space="0" w:color="auto"/>
        <w:right w:val="none" w:sz="0" w:space="0" w:color="auto"/>
      </w:divBdr>
    </w:div>
    <w:div w:id="720904990">
      <w:bodyDiv w:val="1"/>
      <w:marLeft w:val="0"/>
      <w:marRight w:val="0"/>
      <w:marTop w:val="0"/>
      <w:marBottom w:val="0"/>
      <w:divBdr>
        <w:top w:val="none" w:sz="0" w:space="0" w:color="auto"/>
        <w:left w:val="none" w:sz="0" w:space="0" w:color="auto"/>
        <w:bottom w:val="none" w:sz="0" w:space="0" w:color="auto"/>
        <w:right w:val="none" w:sz="0" w:space="0" w:color="auto"/>
      </w:divBdr>
    </w:div>
    <w:div w:id="739328269">
      <w:bodyDiv w:val="1"/>
      <w:marLeft w:val="0"/>
      <w:marRight w:val="0"/>
      <w:marTop w:val="0"/>
      <w:marBottom w:val="0"/>
      <w:divBdr>
        <w:top w:val="none" w:sz="0" w:space="0" w:color="auto"/>
        <w:left w:val="none" w:sz="0" w:space="0" w:color="auto"/>
        <w:bottom w:val="none" w:sz="0" w:space="0" w:color="auto"/>
        <w:right w:val="none" w:sz="0" w:space="0" w:color="auto"/>
      </w:divBdr>
    </w:div>
    <w:div w:id="743255683">
      <w:bodyDiv w:val="1"/>
      <w:marLeft w:val="0"/>
      <w:marRight w:val="0"/>
      <w:marTop w:val="0"/>
      <w:marBottom w:val="0"/>
      <w:divBdr>
        <w:top w:val="none" w:sz="0" w:space="0" w:color="auto"/>
        <w:left w:val="none" w:sz="0" w:space="0" w:color="auto"/>
        <w:bottom w:val="none" w:sz="0" w:space="0" w:color="auto"/>
        <w:right w:val="none" w:sz="0" w:space="0" w:color="auto"/>
      </w:divBdr>
    </w:div>
    <w:div w:id="754057435">
      <w:bodyDiv w:val="1"/>
      <w:marLeft w:val="0"/>
      <w:marRight w:val="0"/>
      <w:marTop w:val="0"/>
      <w:marBottom w:val="0"/>
      <w:divBdr>
        <w:top w:val="none" w:sz="0" w:space="0" w:color="auto"/>
        <w:left w:val="none" w:sz="0" w:space="0" w:color="auto"/>
        <w:bottom w:val="none" w:sz="0" w:space="0" w:color="auto"/>
        <w:right w:val="none" w:sz="0" w:space="0" w:color="auto"/>
      </w:divBdr>
    </w:div>
    <w:div w:id="784352932">
      <w:bodyDiv w:val="1"/>
      <w:marLeft w:val="0"/>
      <w:marRight w:val="0"/>
      <w:marTop w:val="0"/>
      <w:marBottom w:val="0"/>
      <w:divBdr>
        <w:top w:val="none" w:sz="0" w:space="0" w:color="auto"/>
        <w:left w:val="none" w:sz="0" w:space="0" w:color="auto"/>
        <w:bottom w:val="none" w:sz="0" w:space="0" w:color="auto"/>
        <w:right w:val="none" w:sz="0" w:space="0" w:color="auto"/>
      </w:divBdr>
    </w:div>
    <w:div w:id="807091084">
      <w:bodyDiv w:val="1"/>
      <w:marLeft w:val="0"/>
      <w:marRight w:val="0"/>
      <w:marTop w:val="0"/>
      <w:marBottom w:val="0"/>
      <w:divBdr>
        <w:top w:val="none" w:sz="0" w:space="0" w:color="auto"/>
        <w:left w:val="none" w:sz="0" w:space="0" w:color="auto"/>
        <w:bottom w:val="none" w:sz="0" w:space="0" w:color="auto"/>
        <w:right w:val="none" w:sz="0" w:space="0" w:color="auto"/>
      </w:divBdr>
    </w:div>
    <w:div w:id="825441948">
      <w:bodyDiv w:val="1"/>
      <w:marLeft w:val="0"/>
      <w:marRight w:val="0"/>
      <w:marTop w:val="0"/>
      <w:marBottom w:val="0"/>
      <w:divBdr>
        <w:top w:val="none" w:sz="0" w:space="0" w:color="auto"/>
        <w:left w:val="none" w:sz="0" w:space="0" w:color="auto"/>
        <w:bottom w:val="none" w:sz="0" w:space="0" w:color="auto"/>
        <w:right w:val="none" w:sz="0" w:space="0" w:color="auto"/>
      </w:divBdr>
    </w:div>
    <w:div w:id="870073603">
      <w:bodyDiv w:val="1"/>
      <w:marLeft w:val="0"/>
      <w:marRight w:val="0"/>
      <w:marTop w:val="0"/>
      <w:marBottom w:val="0"/>
      <w:divBdr>
        <w:top w:val="none" w:sz="0" w:space="0" w:color="auto"/>
        <w:left w:val="none" w:sz="0" w:space="0" w:color="auto"/>
        <w:bottom w:val="none" w:sz="0" w:space="0" w:color="auto"/>
        <w:right w:val="none" w:sz="0" w:space="0" w:color="auto"/>
      </w:divBdr>
    </w:div>
    <w:div w:id="894198533">
      <w:bodyDiv w:val="1"/>
      <w:marLeft w:val="0"/>
      <w:marRight w:val="0"/>
      <w:marTop w:val="0"/>
      <w:marBottom w:val="0"/>
      <w:divBdr>
        <w:top w:val="none" w:sz="0" w:space="0" w:color="auto"/>
        <w:left w:val="none" w:sz="0" w:space="0" w:color="auto"/>
        <w:bottom w:val="none" w:sz="0" w:space="0" w:color="auto"/>
        <w:right w:val="none" w:sz="0" w:space="0" w:color="auto"/>
      </w:divBdr>
    </w:div>
    <w:div w:id="901061333">
      <w:bodyDiv w:val="1"/>
      <w:marLeft w:val="0"/>
      <w:marRight w:val="0"/>
      <w:marTop w:val="0"/>
      <w:marBottom w:val="0"/>
      <w:divBdr>
        <w:top w:val="none" w:sz="0" w:space="0" w:color="auto"/>
        <w:left w:val="none" w:sz="0" w:space="0" w:color="auto"/>
        <w:bottom w:val="none" w:sz="0" w:space="0" w:color="auto"/>
        <w:right w:val="none" w:sz="0" w:space="0" w:color="auto"/>
      </w:divBdr>
    </w:div>
    <w:div w:id="925041063">
      <w:bodyDiv w:val="1"/>
      <w:marLeft w:val="0"/>
      <w:marRight w:val="0"/>
      <w:marTop w:val="0"/>
      <w:marBottom w:val="0"/>
      <w:divBdr>
        <w:top w:val="none" w:sz="0" w:space="0" w:color="auto"/>
        <w:left w:val="none" w:sz="0" w:space="0" w:color="auto"/>
        <w:bottom w:val="none" w:sz="0" w:space="0" w:color="auto"/>
        <w:right w:val="none" w:sz="0" w:space="0" w:color="auto"/>
      </w:divBdr>
    </w:div>
    <w:div w:id="932861271">
      <w:bodyDiv w:val="1"/>
      <w:marLeft w:val="0"/>
      <w:marRight w:val="0"/>
      <w:marTop w:val="0"/>
      <w:marBottom w:val="0"/>
      <w:divBdr>
        <w:top w:val="none" w:sz="0" w:space="0" w:color="auto"/>
        <w:left w:val="none" w:sz="0" w:space="0" w:color="auto"/>
        <w:bottom w:val="none" w:sz="0" w:space="0" w:color="auto"/>
        <w:right w:val="none" w:sz="0" w:space="0" w:color="auto"/>
      </w:divBdr>
    </w:div>
    <w:div w:id="1040202264">
      <w:bodyDiv w:val="1"/>
      <w:marLeft w:val="0"/>
      <w:marRight w:val="0"/>
      <w:marTop w:val="0"/>
      <w:marBottom w:val="0"/>
      <w:divBdr>
        <w:top w:val="none" w:sz="0" w:space="0" w:color="auto"/>
        <w:left w:val="none" w:sz="0" w:space="0" w:color="auto"/>
        <w:bottom w:val="none" w:sz="0" w:space="0" w:color="auto"/>
        <w:right w:val="none" w:sz="0" w:space="0" w:color="auto"/>
      </w:divBdr>
    </w:div>
    <w:div w:id="1069425527">
      <w:bodyDiv w:val="1"/>
      <w:marLeft w:val="0"/>
      <w:marRight w:val="0"/>
      <w:marTop w:val="0"/>
      <w:marBottom w:val="0"/>
      <w:divBdr>
        <w:top w:val="none" w:sz="0" w:space="0" w:color="auto"/>
        <w:left w:val="none" w:sz="0" w:space="0" w:color="auto"/>
        <w:bottom w:val="none" w:sz="0" w:space="0" w:color="auto"/>
        <w:right w:val="none" w:sz="0" w:space="0" w:color="auto"/>
      </w:divBdr>
    </w:div>
    <w:div w:id="1115976235">
      <w:bodyDiv w:val="1"/>
      <w:marLeft w:val="0"/>
      <w:marRight w:val="0"/>
      <w:marTop w:val="0"/>
      <w:marBottom w:val="0"/>
      <w:divBdr>
        <w:top w:val="none" w:sz="0" w:space="0" w:color="auto"/>
        <w:left w:val="none" w:sz="0" w:space="0" w:color="auto"/>
        <w:bottom w:val="none" w:sz="0" w:space="0" w:color="auto"/>
        <w:right w:val="none" w:sz="0" w:space="0" w:color="auto"/>
      </w:divBdr>
    </w:div>
    <w:div w:id="1136140146">
      <w:bodyDiv w:val="1"/>
      <w:marLeft w:val="0"/>
      <w:marRight w:val="0"/>
      <w:marTop w:val="0"/>
      <w:marBottom w:val="0"/>
      <w:divBdr>
        <w:top w:val="none" w:sz="0" w:space="0" w:color="auto"/>
        <w:left w:val="none" w:sz="0" w:space="0" w:color="auto"/>
        <w:bottom w:val="none" w:sz="0" w:space="0" w:color="auto"/>
        <w:right w:val="none" w:sz="0" w:space="0" w:color="auto"/>
      </w:divBdr>
    </w:div>
    <w:div w:id="1156800494">
      <w:bodyDiv w:val="1"/>
      <w:marLeft w:val="0"/>
      <w:marRight w:val="0"/>
      <w:marTop w:val="0"/>
      <w:marBottom w:val="0"/>
      <w:divBdr>
        <w:top w:val="none" w:sz="0" w:space="0" w:color="auto"/>
        <w:left w:val="none" w:sz="0" w:space="0" w:color="auto"/>
        <w:bottom w:val="none" w:sz="0" w:space="0" w:color="auto"/>
        <w:right w:val="none" w:sz="0" w:space="0" w:color="auto"/>
      </w:divBdr>
    </w:div>
    <w:div w:id="1165508895">
      <w:bodyDiv w:val="1"/>
      <w:marLeft w:val="0"/>
      <w:marRight w:val="0"/>
      <w:marTop w:val="0"/>
      <w:marBottom w:val="0"/>
      <w:divBdr>
        <w:top w:val="none" w:sz="0" w:space="0" w:color="auto"/>
        <w:left w:val="none" w:sz="0" w:space="0" w:color="auto"/>
        <w:bottom w:val="none" w:sz="0" w:space="0" w:color="auto"/>
        <w:right w:val="none" w:sz="0" w:space="0" w:color="auto"/>
      </w:divBdr>
    </w:div>
    <w:div w:id="1190797215">
      <w:bodyDiv w:val="1"/>
      <w:marLeft w:val="0"/>
      <w:marRight w:val="0"/>
      <w:marTop w:val="0"/>
      <w:marBottom w:val="0"/>
      <w:divBdr>
        <w:top w:val="none" w:sz="0" w:space="0" w:color="auto"/>
        <w:left w:val="none" w:sz="0" w:space="0" w:color="auto"/>
        <w:bottom w:val="none" w:sz="0" w:space="0" w:color="auto"/>
        <w:right w:val="none" w:sz="0" w:space="0" w:color="auto"/>
      </w:divBdr>
    </w:div>
    <w:div w:id="1249270692">
      <w:bodyDiv w:val="1"/>
      <w:marLeft w:val="0"/>
      <w:marRight w:val="0"/>
      <w:marTop w:val="0"/>
      <w:marBottom w:val="0"/>
      <w:divBdr>
        <w:top w:val="none" w:sz="0" w:space="0" w:color="auto"/>
        <w:left w:val="none" w:sz="0" w:space="0" w:color="auto"/>
        <w:bottom w:val="none" w:sz="0" w:space="0" w:color="auto"/>
        <w:right w:val="none" w:sz="0" w:space="0" w:color="auto"/>
      </w:divBdr>
    </w:div>
    <w:div w:id="1256286013">
      <w:bodyDiv w:val="1"/>
      <w:marLeft w:val="0"/>
      <w:marRight w:val="0"/>
      <w:marTop w:val="0"/>
      <w:marBottom w:val="0"/>
      <w:divBdr>
        <w:top w:val="none" w:sz="0" w:space="0" w:color="auto"/>
        <w:left w:val="none" w:sz="0" w:space="0" w:color="auto"/>
        <w:bottom w:val="none" w:sz="0" w:space="0" w:color="auto"/>
        <w:right w:val="none" w:sz="0" w:space="0" w:color="auto"/>
      </w:divBdr>
    </w:div>
    <w:div w:id="1288851158">
      <w:bodyDiv w:val="1"/>
      <w:marLeft w:val="0"/>
      <w:marRight w:val="0"/>
      <w:marTop w:val="0"/>
      <w:marBottom w:val="0"/>
      <w:divBdr>
        <w:top w:val="none" w:sz="0" w:space="0" w:color="auto"/>
        <w:left w:val="none" w:sz="0" w:space="0" w:color="auto"/>
        <w:bottom w:val="none" w:sz="0" w:space="0" w:color="auto"/>
        <w:right w:val="none" w:sz="0" w:space="0" w:color="auto"/>
      </w:divBdr>
    </w:div>
    <w:div w:id="1292399856">
      <w:bodyDiv w:val="1"/>
      <w:marLeft w:val="0"/>
      <w:marRight w:val="0"/>
      <w:marTop w:val="0"/>
      <w:marBottom w:val="0"/>
      <w:divBdr>
        <w:top w:val="none" w:sz="0" w:space="0" w:color="auto"/>
        <w:left w:val="none" w:sz="0" w:space="0" w:color="auto"/>
        <w:bottom w:val="none" w:sz="0" w:space="0" w:color="auto"/>
        <w:right w:val="none" w:sz="0" w:space="0" w:color="auto"/>
      </w:divBdr>
    </w:div>
    <w:div w:id="1310747325">
      <w:bodyDiv w:val="1"/>
      <w:marLeft w:val="0"/>
      <w:marRight w:val="0"/>
      <w:marTop w:val="0"/>
      <w:marBottom w:val="0"/>
      <w:divBdr>
        <w:top w:val="none" w:sz="0" w:space="0" w:color="auto"/>
        <w:left w:val="none" w:sz="0" w:space="0" w:color="auto"/>
        <w:bottom w:val="none" w:sz="0" w:space="0" w:color="auto"/>
        <w:right w:val="none" w:sz="0" w:space="0" w:color="auto"/>
      </w:divBdr>
    </w:div>
    <w:div w:id="1320573133">
      <w:bodyDiv w:val="1"/>
      <w:marLeft w:val="0"/>
      <w:marRight w:val="0"/>
      <w:marTop w:val="0"/>
      <w:marBottom w:val="0"/>
      <w:divBdr>
        <w:top w:val="none" w:sz="0" w:space="0" w:color="auto"/>
        <w:left w:val="none" w:sz="0" w:space="0" w:color="auto"/>
        <w:bottom w:val="none" w:sz="0" w:space="0" w:color="auto"/>
        <w:right w:val="none" w:sz="0" w:space="0" w:color="auto"/>
      </w:divBdr>
    </w:div>
    <w:div w:id="1351373114">
      <w:bodyDiv w:val="1"/>
      <w:marLeft w:val="0"/>
      <w:marRight w:val="0"/>
      <w:marTop w:val="0"/>
      <w:marBottom w:val="0"/>
      <w:divBdr>
        <w:top w:val="none" w:sz="0" w:space="0" w:color="auto"/>
        <w:left w:val="none" w:sz="0" w:space="0" w:color="auto"/>
        <w:bottom w:val="none" w:sz="0" w:space="0" w:color="auto"/>
        <w:right w:val="none" w:sz="0" w:space="0" w:color="auto"/>
      </w:divBdr>
    </w:div>
    <w:div w:id="1359308963">
      <w:bodyDiv w:val="1"/>
      <w:marLeft w:val="0"/>
      <w:marRight w:val="0"/>
      <w:marTop w:val="0"/>
      <w:marBottom w:val="0"/>
      <w:divBdr>
        <w:top w:val="none" w:sz="0" w:space="0" w:color="auto"/>
        <w:left w:val="none" w:sz="0" w:space="0" w:color="auto"/>
        <w:bottom w:val="none" w:sz="0" w:space="0" w:color="auto"/>
        <w:right w:val="none" w:sz="0" w:space="0" w:color="auto"/>
      </w:divBdr>
    </w:div>
    <w:div w:id="1366055522">
      <w:bodyDiv w:val="1"/>
      <w:marLeft w:val="0"/>
      <w:marRight w:val="0"/>
      <w:marTop w:val="0"/>
      <w:marBottom w:val="0"/>
      <w:divBdr>
        <w:top w:val="none" w:sz="0" w:space="0" w:color="auto"/>
        <w:left w:val="none" w:sz="0" w:space="0" w:color="auto"/>
        <w:bottom w:val="none" w:sz="0" w:space="0" w:color="auto"/>
        <w:right w:val="none" w:sz="0" w:space="0" w:color="auto"/>
      </w:divBdr>
    </w:div>
    <w:div w:id="1368875497">
      <w:bodyDiv w:val="1"/>
      <w:marLeft w:val="0"/>
      <w:marRight w:val="0"/>
      <w:marTop w:val="0"/>
      <w:marBottom w:val="0"/>
      <w:divBdr>
        <w:top w:val="none" w:sz="0" w:space="0" w:color="auto"/>
        <w:left w:val="none" w:sz="0" w:space="0" w:color="auto"/>
        <w:bottom w:val="none" w:sz="0" w:space="0" w:color="auto"/>
        <w:right w:val="none" w:sz="0" w:space="0" w:color="auto"/>
      </w:divBdr>
    </w:div>
    <w:div w:id="1401365035">
      <w:bodyDiv w:val="1"/>
      <w:marLeft w:val="0"/>
      <w:marRight w:val="0"/>
      <w:marTop w:val="0"/>
      <w:marBottom w:val="0"/>
      <w:divBdr>
        <w:top w:val="none" w:sz="0" w:space="0" w:color="auto"/>
        <w:left w:val="none" w:sz="0" w:space="0" w:color="auto"/>
        <w:bottom w:val="none" w:sz="0" w:space="0" w:color="auto"/>
        <w:right w:val="none" w:sz="0" w:space="0" w:color="auto"/>
      </w:divBdr>
    </w:div>
    <w:div w:id="1402094890">
      <w:bodyDiv w:val="1"/>
      <w:marLeft w:val="0"/>
      <w:marRight w:val="0"/>
      <w:marTop w:val="0"/>
      <w:marBottom w:val="0"/>
      <w:divBdr>
        <w:top w:val="none" w:sz="0" w:space="0" w:color="auto"/>
        <w:left w:val="none" w:sz="0" w:space="0" w:color="auto"/>
        <w:bottom w:val="none" w:sz="0" w:space="0" w:color="auto"/>
        <w:right w:val="none" w:sz="0" w:space="0" w:color="auto"/>
      </w:divBdr>
    </w:div>
    <w:div w:id="1412972390">
      <w:bodyDiv w:val="1"/>
      <w:marLeft w:val="0"/>
      <w:marRight w:val="0"/>
      <w:marTop w:val="0"/>
      <w:marBottom w:val="0"/>
      <w:divBdr>
        <w:top w:val="none" w:sz="0" w:space="0" w:color="auto"/>
        <w:left w:val="none" w:sz="0" w:space="0" w:color="auto"/>
        <w:bottom w:val="none" w:sz="0" w:space="0" w:color="auto"/>
        <w:right w:val="none" w:sz="0" w:space="0" w:color="auto"/>
      </w:divBdr>
    </w:div>
    <w:div w:id="1450509569">
      <w:bodyDiv w:val="1"/>
      <w:marLeft w:val="0"/>
      <w:marRight w:val="0"/>
      <w:marTop w:val="0"/>
      <w:marBottom w:val="0"/>
      <w:divBdr>
        <w:top w:val="none" w:sz="0" w:space="0" w:color="auto"/>
        <w:left w:val="none" w:sz="0" w:space="0" w:color="auto"/>
        <w:bottom w:val="none" w:sz="0" w:space="0" w:color="auto"/>
        <w:right w:val="none" w:sz="0" w:space="0" w:color="auto"/>
      </w:divBdr>
    </w:div>
    <w:div w:id="1451167804">
      <w:bodyDiv w:val="1"/>
      <w:marLeft w:val="0"/>
      <w:marRight w:val="0"/>
      <w:marTop w:val="0"/>
      <w:marBottom w:val="0"/>
      <w:divBdr>
        <w:top w:val="none" w:sz="0" w:space="0" w:color="auto"/>
        <w:left w:val="none" w:sz="0" w:space="0" w:color="auto"/>
        <w:bottom w:val="none" w:sz="0" w:space="0" w:color="auto"/>
        <w:right w:val="none" w:sz="0" w:space="0" w:color="auto"/>
      </w:divBdr>
    </w:div>
    <w:div w:id="1480031159">
      <w:bodyDiv w:val="1"/>
      <w:marLeft w:val="0"/>
      <w:marRight w:val="0"/>
      <w:marTop w:val="0"/>
      <w:marBottom w:val="0"/>
      <w:divBdr>
        <w:top w:val="none" w:sz="0" w:space="0" w:color="auto"/>
        <w:left w:val="none" w:sz="0" w:space="0" w:color="auto"/>
        <w:bottom w:val="none" w:sz="0" w:space="0" w:color="auto"/>
        <w:right w:val="none" w:sz="0" w:space="0" w:color="auto"/>
      </w:divBdr>
    </w:div>
    <w:div w:id="1492260574">
      <w:bodyDiv w:val="1"/>
      <w:marLeft w:val="0"/>
      <w:marRight w:val="0"/>
      <w:marTop w:val="0"/>
      <w:marBottom w:val="0"/>
      <w:divBdr>
        <w:top w:val="none" w:sz="0" w:space="0" w:color="auto"/>
        <w:left w:val="none" w:sz="0" w:space="0" w:color="auto"/>
        <w:bottom w:val="none" w:sz="0" w:space="0" w:color="auto"/>
        <w:right w:val="none" w:sz="0" w:space="0" w:color="auto"/>
      </w:divBdr>
    </w:div>
    <w:div w:id="1512641043">
      <w:bodyDiv w:val="1"/>
      <w:marLeft w:val="0"/>
      <w:marRight w:val="0"/>
      <w:marTop w:val="0"/>
      <w:marBottom w:val="0"/>
      <w:divBdr>
        <w:top w:val="none" w:sz="0" w:space="0" w:color="auto"/>
        <w:left w:val="none" w:sz="0" w:space="0" w:color="auto"/>
        <w:bottom w:val="none" w:sz="0" w:space="0" w:color="auto"/>
        <w:right w:val="none" w:sz="0" w:space="0" w:color="auto"/>
      </w:divBdr>
    </w:div>
    <w:div w:id="1514807647">
      <w:bodyDiv w:val="1"/>
      <w:marLeft w:val="0"/>
      <w:marRight w:val="0"/>
      <w:marTop w:val="0"/>
      <w:marBottom w:val="0"/>
      <w:divBdr>
        <w:top w:val="none" w:sz="0" w:space="0" w:color="auto"/>
        <w:left w:val="none" w:sz="0" w:space="0" w:color="auto"/>
        <w:bottom w:val="none" w:sz="0" w:space="0" w:color="auto"/>
        <w:right w:val="none" w:sz="0" w:space="0" w:color="auto"/>
      </w:divBdr>
    </w:div>
    <w:div w:id="1516459910">
      <w:bodyDiv w:val="1"/>
      <w:marLeft w:val="0"/>
      <w:marRight w:val="0"/>
      <w:marTop w:val="0"/>
      <w:marBottom w:val="0"/>
      <w:divBdr>
        <w:top w:val="none" w:sz="0" w:space="0" w:color="auto"/>
        <w:left w:val="none" w:sz="0" w:space="0" w:color="auto"/>
        <w:bottom w:val="none" w:sz="0" w:space="0" w:color="auto"/>
        <w:right w:val="none" w:sz="0" w:space="0" w:color="auto"/>
      </w:divBdr>
    </w:div>
    <w:div w:id="1532180652">
      <w:bodyDiv w:val="1"/>
      <w:marLeft w:val="0"/>
      <w:marRight w:val="0"/>
      <w:marTop w:val="0"/>
      <w:marBottom w:val="0"/>
      <w:divBdr>
        <w:top w:val="none" w:sz="0" w:space="0" w:color="auto"/>
        <w:left w:val="none" w:sz="0" w:space="0" w:color="auto"/>
        <w:bottom w:val="none" w:sz="0" w:space="0" w:color="auto"/>
        <w:right w:val="none" w:sz="0" w:space="0" w:color="auto"/>
      </w:divBdr>
    </w:div>
    <w:div w:id="1538817391">
      <w:bodyDiv w:val="1"/>
      <w:marLeft w:val="0"/>
      <w:marRight w:val="0"/>
      <w:marTop w:val="0"/>
      <w:marBottom w:val="0"/>
      <w:divBdr>
        <w:top w:val="none" w:sz="0" w:space="0" w:color="auto"/>
        <w:left w:val="none" w:sz="0" w:space="0" w:color="auto"/>
        <w:bottom w:val="none" w:sz="0" w:space="0" w:color="auto"/>
        <w:right w:val="none" w:sz="0" w:space="0" w:color="auto"/>
      </w:divBdr>
    </w:div>
    <w:div w:id="1588231255">
      <w:bodyDiv w:val="1"/>
      <w:marLeft w:val="0"/>
      <w:marRight w:val="0"/>
      <w:marTop w:val="0"/>
      <w:marBottom w:val="0"/>
      <w:divBdr>
        <w:top w:val="none" w:sz="0" w:space="0" w:color="auto"/>
        <w:left w:val="none" w:sz="0" w:space="0" w:color="auto"/>
        <w:bottom w:val="none" w:sz="0" w:space="0" w:color="auto"/>
        <w:right w:val="none" w:sz="0" w:space="0" w:color="auto"/>
      </w:divBdr>
    </w:div>
    <w:div w:id="1648436301">
      <w:bodyDiv w:val="1"/>
      <w:marLeft w:val="0"/>
      <w:marRight w:val="0"/>
      <w:marTop w:val="0"/>
      <w:marBottom w:val="0"/>
      <w:divBdr>
        <w:top w:val="none" w:sz="0" w:space="0" w:color="auto"/>
        <w:left w:val="none" w:sz="0" w:space="0" w:color="auto"/>
        <w:bottom w:val="none" w:sz="0" w:space="0" w:color="auto"/>
        <w:right w:val="none" w:sz="0" w:space="0" w:color="auto"/>
      </w:divBdr>
    </w:div>
    <w:div w:id="1700737168">
      <w:bodyDiv w:val="1"/>
      <w:marLeft w:val="0"/>
      <w:marRight w:val="0"/>
      <w:marTop w:val="0"/>
      <w:marBottom w:val="0"/>
      <w:divBdr>
        <w:top w:val="none" w:sz="0" w:space="0" w:color="auto"/>
        <w:left w:val="none" w:sz="0" w:space="0" w:color="auto"/>
        <w:bottom w:val="none" w:sz="0" w:space="0" w:color="auto"/>
        <w:right w:val="none" w:sz="0" w:space="0" w:color="auto"/>
      </w:divBdr>
    </w:div>
    <w:div w:id="1710035677">
      <w:bodyDiv w:val="1"/>
      <w:marLeft w:val="0"/>
      <w:marRight w:val="0"/>
      <w:marTop w:val="0"/>
      <w:marBottom w:val="0"/>
      <w:divBdr>
        <w:top w:val="none" w:sz="0" w:space="0" w:color="auto"/>
        <w:left w:val="none" w:sz="0" w:space="0" w:color="auto"/>
        <w:bottom w:val="none" w:sz="0" w:space="0" w:color="auto"/>
        <w:right w:val="none" w:sz="0" w:space="0" w:color="auto"/>
      </w:divBdr>
    </w:div>
    <w:div w:id="1743138530">
      <w:bodyDiv w:val="1"/>
      <w:marLeft w:val="0"/>
      <w:marRight w:val="0"/>
      <w:marTop w:val="0"/>
      <w:marBottom w:val="0"/>
      <w:divBdr>
        <w:top w:val="none" w:sz="0" w:space="0" w:color="auto"/>
        <w:left w:val="none" w:sz="0" w:space="0" w:color="auto"/>
        <w:bottom w:val="none" w:sz="0" w:space="0" w:color="auto"/>
        <w:right w:val="none" w:sz="0" w:space="0" w:color="auto"/>
      </w:divBdr>
    </w:div>
    <w:div w:id="1756659051">
      <w:bodyDiv w:val="1"/>
      <w:marLeft w:val="0"/>
      <w:marRight w:val="0"/>
      <w:marTop w:val="0"/>
      <w:marBottom w:val="0"/>
      <w:divBdr>
        <w:top w:val="none" w:sz="0" w:space="0" w:color="auto"/>
        <w:left w:val="none" w:sz="0" w:space="0" w:color="auto"/>
        <w:bottom w:val="none" w:sz="0" w:space="0" w:color="auto"/>
        <w:right w:val="none" w:sz="0" w:space="0" w:color="auto"/>
      </w:divBdr>
    </w:div>
    <w:div w:id="1758288002">
      <w:bodyDiv w:val="1"/>
      <w:marLeft w:val="0"/>
      <w:marRight w:val="0"/>
      <w:marTop w:val="0"/>
      <w:marBottom w:val="0"/>
      <w:divBdr>
        <w:top w:val="none" w:sz="0" w:space="0" w:color="auto"/>
        <w:left w:val="none" w:sz="0" w:space="0" w:color="auto"/>
        <w:bottom w:val="none" w:sz="0" w:space="0" w:color="auto"/>
        <w:right w:val="none" w:sz="0" w:space="0" w:color="auto"/>
      </w:divBdr>
    </w:div>
    <w:div w:id="1758936812">
      <w:bodyDiv w:val="1"/>
      <w:marLeft w:val="0"/>
      <w:marRight w:val="0"/>
      <w:marTop w:val="0"/>
      <w:marBottom w:val="0"/>
      <w:divBdr>
        <w:top w:val="none" w:sz="0" w:space="0" w:color="auto"/>
        <w:left w:val="none" w:sz="0" w:space="0" w:color="auto"/>
        <w:bottom w:val="none" w:sz="0" w:space="0" w:color="auto"/>
        <w:right w:val="none" w:sz="0" w:space="0" w:color="auto"/>
      </w:divBdr>
    </w:div>
    <w:div w:id="1804224687">
      <w:bodyDiv w:val="1"/>
      <w:marLeft w:val="0"/>
      <w:marRight w:val="0"/>
      <w:marTop w:val="0"/>
      <w:marBottom w:val="0"/>
      <w:divBdr>
        <w:top w:val="none" w:sz="0" w:space="0" w:color="auto"/>
        <w:left w:val="none" w:sz="0" w:space="0" w:color="auto"/>
        <w:bottom w:val="none" w:sz="0" w:space="0" w:color="auto"/>
        <w:right w:val="none" w:sz="0" w:space="0" w:color="auto"/>
      </w:divBdr>
    </w:div>
    <w:div w:id="1823500299">
      <w:bodyDiv w:val="1"/>
      <w:marLeft w:val="0"/>
      <w:marRight w:val="0"/>
      <w:marTop w:val="0"/>
      <w:marBottom w:val="0"/>
      <w:divBdr>
        <w:top w:val="none" w:sz="0" w:space="0" w:color="auto"/>
        <w:left w:val="none" w:sz="0" w:space="0" w:color="auto"/>
        <w:bottom w:val="none" w:sz="0" w:space="0" w:color="auto"/>
        <w:right w:val="none" w:sz="0" w:space="0" w:color="auto"/>
      </w:divBdr>
    </w:div>
    <w:div w:id="1823690974">
      <w:bodyDiv w:val="1"/>
      <w:marLeft w:val="0"/>
      <w:marRight w:val="0"/>
      <w:marTop w:val="0"/>
      <w:marBottom w:val="0"/>
      <w:divBdr>
        <w:top w:val="none" w:sz="0" w:space="0" w:color="auto"/>
        <w:left w:val="none" w:sz="0" w:space="0" w:color="auto"/>
        <w:bottom w:val="none" w:sz="0" w:space="0" w:color="auto"/>
        <w:right w:val="none" w:sz="0" w:space="0" w:color="auto"/>
      </w:divBdr>
    </w:div>
    <w:div w:id="1891385161">
      <w:bodyDiv w:val="1"/>
      <w:marLeft w:val="0"/>
      <w:marRight w:val="0"/>
      <w:marTop w:val="0"/>
      <w:marBottom w:val="0"/>
      <w:divBdr>
        <w:top w:val="none" w:sz="0" w:space="0" w:color="auto"/>
        <w:left w:val="none" w:sz="0" w:space="0" w:color="auto"/>
        <w:bottom w:val="none" w:sz="0" w:space="0" w:color="auto"/>
        <w:right w:val="none" w:sz="0" w:space="0" w:color="auto"/>
      </w:divBdr>
    </w:div>
    <w:div w:id="1897155475">
      <w:bodyDiv w:val="1"/>
      <w:marLeft w:val="0"/>
      <w:marRight w:val="0"/>
      <w:marTop w:val="0"/>
      <w:marBottom w:val="0"/>
      <w:divBdr>
        <w:top w:val="none" w:sz="0" w:space="0" w:color="auto"/>
        <w:left w:val="none" w:sz="0" w:space="0" w:color="auto"/>
        <w:bottom w:val="none" w:sz="0" w:space="0" w:color="auto"/>
        <w:right w:val="none" w:sz="0" w:space="0" w:color="auto"/>
      </w:divBdr>
    </w:div>
    <w:div w:id="1916821241">
      <w:bodyDiv w:val="1"/>
      <w:marLeft w:val="0"/>
      <w:marRight w:val="0"/>
      <w:marTop w:val="0"/>
      <w:marBottom w:val="0"/>
      <w:divBdr>
        <w:top w:val="none" w:sz="0" w:space="0" w:color="auto"/>
        <w:left w:val="none" w:sz="0" w:space="0" w:color="auto"/>
        <w:bottom w:val="none" w:sz="0" w:space="0" w:color="auto"/>
        <w:right w:val="none" w:sz="0" w:space="0" w:color="auto"/>
      </w:divBdr>
    </w:div>
    <w:div w:id="1920097214">
      <w:bodyDiv w:val="1"/>
      <w:marLeft w:val="0"/>
      <w:marRight w:val="0"/>
      <w:marTop w:val="0"/>
      <w:marBottom w:val="0"/>
      <w:divBdr>
        <w:top w:val="none" w:sz="0" w:space="0" w:color="auto"/>
        <w:left w:val="none" w:sz="0" w:space="0" w:color="auto"/>
        <w:bottom w:val="none" w:sz="0" w:space="0" w:color="auto"/>
        <w:right w:val="none" w:sz="0" w:space="0" w:color="auto"/>
      </w:divBdr>
    </w:div>
    <w:div w:id="1926841774">
      <w:bodyDiv w:val="1"/>
      <w:marLeft w:val="0"/>
      <w:marRight w:val="0"/>
      <w:marTop w:val="0"/>
      <w:marBottom w:val="0"/>
      <w:divBdr>
        <w:top w:val="none" w:sz="0" w:space="0" w:color="auto"/>
        <w:left w:val="none" w:sz="0" w:space="0" w:color="auto"/>
        <w:bottom w:val="none" w:sz="0" w:space="0" w:color="auto"/>
        <w:right w:val="none" w:sz="0" w:space="0" w:color="auto"/>
      </w:divBdr>
    </w:div>
    <w:div w:id="1939369254">
      <w:bodyDiv w:val="1"/>
      <w:marLeft w:val="0"/>
      <w:marRight w:val="0"/>
      <w:marTop w:val="0"/>
      <w:marBottom w:val="0"/>
      <w:divBdr>
        <w:top w:val="none" w:sz="0" w:space="0" w:color="auto"/>
        <w:left w:val="none" w:sz="0" w:space="0" w:color="auto"/>
        <w:bottom w:val="none" w:sz="0" w:space="0" w:color="auto"/>
        <w:right w:val="none" w:sz="0" w:space="0" w:color="auto"/>
      </w:divBdr>
    </w:div>
    <w:div w:id="1981689379">
      <w:bodyDiv w:val="1"/>
      <w:marLeft w:val="0"/>
      <w:marRight w:val="0"/>
      <w:marTop w:val="0"/>
      <w:marBottom w:val="0"/>
      <w:divBdr>
        <w:top w:val="none" w:sz="0" w:space="0" w:color="auto"/>
        <w:left w:val="none" w:sz="0" w:space="0" w:color="auto"/>
        <w:bottom w:val="none" w:sz="0" w:space="0" w:color="auto"/>
        <w:right w:val="none" w:sz="0" w:space="0" w:color="auto"/>
      </w:divBdr>
    </w:div>
    <w:div w:id="2008051001">
      <w:bodyDiv w:val="1"/>
      <w:marLeft w:val="0"/>
      <w:marRight w:val="0"/>
      <w:marTop w:val="0"/>
      <w:marBottom w:val="0"/>
      <w:divBdr>
        <w:top w:val="none" w:sz="0" w:space="0" w:color="auto"/>
        <w:left w:val="none" w:sz="0" w:space="0" w:color="auto"/>
        <w:bottom w:val="none" w:sz="0" w:space="0" w:color="auto"/>
        <w:right w:val="none" w:sz="0" w:space="0" w:color="auto"/>
      </w:divBdr>
    </w:div>
    <w:div w:id="2012371553">
      <w:bodyDiv w:val="1"/>
      <w:marLeft w:val="0"/>
      <w:marRight w:val="0"/>
      <w:marTop w:val="0"/>
      <w:marBottom w:val="0"/>
      <w:divBdr>
        <w:top w:val="none" w:sz="0" w:space="0" w:color="auto"/>
        <w:left w:val="none" w:sz="0" w:space="0" w:color="auto"/>
        <w:bottom w:val="none" w:sz="0" w:space="0" w:color="auto"/>
        <w:right w:val="none" w:sz="0" w:space="0" w:color="auto"/>
      </w:divBdr>
    </w:div>
    <w:div w:id="2039350562">
      <w:bodyDiv w:val="1"/>
      <w:marLeft w:val="0"/>
      <w:marRight w:val="0"/>
      <w:marTop w:val="0"/>
      <w:marBottom w:val="0"/>
      <w:divBdr>
        <w:top w:val="none" w:sz="0" w:space="0" w:color="auto"/>
        <w:left w:val="none" w:sz="0" w:space="0" w:color="auto"/>
        <w:bottom w:val="none" w:sz="0" w:space="0" w:color="auto"/>
        <w:right w:val="none" w:sz="0" w:space="0" w:color="auto"/>
      </w:divBdr>
    </w:div>
    <w:div w:id="2066179802">
      <w:bodyDiv w:val="1"/>
      <w:marLeft w:val="0"/>
      <w:marRight w:val="0"/>
      <w:marTop w:val="0"/>
      <w:marBottom w:val="0"/>
      <w:divBdr>
        <w:top w:val="none" w:sz="0" w:space="0" w:color="auto"/>
        <w:left w:val="none" w:sz="0" w:space="0" w:color="auto"/>
        <w:bottom w:val="none" w:sz="0" w:space="0" w:color="auto"/>
        <w:right w:val="none" w:sz="0" w:space="0" w:color="auto"/>
      </w:divBdr>
    </w:div>
    <w:div w:id="2074503733">
      <w:bodyDiv w:val="1"/>
      <w:marLeft w:val="0"/>
      <w:marRight w:val="0"/>
      <w:marTop w:val="0"/>
      <w:marBottom w:val="0"/>
      <w:divBdr>
        <w:top w:val="none" w:sz="0" w:space="0" w:color="auto"/>
        <w:left w:val="none" w:sz="0" w:space="0" w:color="auto"/>
        <w:bottom w:val="none" w:sz="0" w:space="0" w:color="auto"/>
        <w:right w:val="none" w:sz="0" w:space="0" w:color="auto"/>
      </w:divBdr>
    </w:div>
    <w:div w:id="2089299827">
      <w:bodyDiv w:val="1"/>
      <w:marLeft w:val="0"/>
      <w:marRight w:val="0"/>
      <w:marTop w:val="0"/>
      <w:marBottom w:val="0"/>
      <w:divBdr>
        <w:top w:val="none" w:sz="0" w:space="0" w:color="auto"/>
        <w:left w:val="none" w:sz="0" w:space="0" w:color="auto"/>
        <w:bottom w:val="none" w:sz="0" w:space="0" w:color="auto"/>
        <w:right w:val="none" w:sz="0" w:space="0" w:color="auto"/>
      </w:divBdr>
    </w:div>
    <w:div w:id="2117751687">
      <w:bodyDiv w:val="1"/>
      <w:marLeft w:val="0"/>
      <w:marRight w:val="0"/>
      <w:marTop w:val="0"/>
      <w:marBottom w:val="0"/>
      <w:divBdr>
        <w:top w:val="none" w:sz="0" w:space="0" w:color="auto"/>
        <w:left w:val="none" w:sz="0" w:space="0" w:color="auto"/>
        <w:bottom w:val="none" w:sz="0" w:space="0" w:color="auto"/>
        <w:right w:val="none" w:sz="0" w:space="0" w:color="auto"/>
      </w:divBdr>
    </w:div>
    <w:div w:id="2124957899">
      <w:bodyDiv w:val="1"/>
      <w:marLeft w:val="0"/>
      <w:marRight w:val="0"/>
      <w:marTop w:val="0"/>
      <w:marBottom w:val="0"/>
      <w:divBdr>
        <w:top w:val="none" w:sz="0" w:space="0" w:color="auto"/>
        <w:left w:val="none" w:sz="0" w:space="0" w:color="auto"/>
        <w:bottom w:val="none" w:sz="0" w:space="0" w:color="auto"/>
        <w:right w:val="none" w:sz="0" w:space="0" w:color="auto"/>
      </w:divBdr>
    </w:div>
    <w:div w:id="214384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Ann06</b:Tag>
    <b:SourceType>JournalArticle</b:SourceType>
    <b:Guid>{33E874AD-894C-4663-9586-6DFC4D4067E8}</b:Guid>
    <b:Author>
      <b:Author>
        <b:NameList>
          <b:Person>
            <b:Last>Guariglia</b:Last>
            <b:First>Annibale</b:First>
          </b:Person>
        </b:NameList>
      </b:Author>
    </b:Author>
    <b:Title>A multisource approach for coastline mapping and identification of shoreline changes </b:Title>
    <b:JournalName>ANNALS OF GEOPHYSICS</b:JournalName>
    <b:Year>2006</b:Year>
    <b:RefOrder>3</b:RefOrder>
  </b:Source>
  <b:Source>
    <b:Tag>Fai10</b:Tag>
    <b:SourceType>JournalArticle</b:SourceType>
    <b:Guid>{B589DEEF-D2C8-4FFD-AC21-F155E64210F6}</b:Guid>
    <b:Title>Mapping and monitoring temporal changes for coastline and coastal area by using aerial data images and digital photogrammetry: A case study from Samsun, Turkey</b:Title>
    <b:Year>2010</b:Year>
    <b:Author>
      <b:Author>
        <b:NameList>
          <b:Person>
            <b:Last>Sesli</b:Last>
            <b:First>Faik</b:First>
            <b:Middle>Ahmet</b:Middle>
          </b:Person>
        </b:NameList>
      </b:Author>
    </b:Author>
    <b:JournalName>INTERNATIONAL JOURNAL OF </b:JournalName>
    <b:Pages>1567-1575</b:Pages>
    <b:RefOrder>4</b:RefOrder>
  </b:Source>
  <b:Source>
    <b:Tag>Car10</b:Tag>
    <b:SourceType>JournalArticle</b:SourceType>
    <b:Guid>{8A0BA930-666C-42BC-B072-C7A7BA7C8BC3}</b:Guid>
    <b:Author>
      <b:Author>
        <b:NameList>
          <b:Person>
            <b:Last>Farbotko</b:Last>
            <b:First>Carol</b:First>
          </b:Person>
        </b:NameList>
      </b:Author>
    </b:Author>
    <b:Title>Wishful sinking: Disappearing islands, climate refugees and cosmopolitan experimentation</b:Title>
    <b:JournalName>Asia Pacific Viewpoint</b:JournalName>
    <b:Year>2010</b:Year>
    <b:Pages>47-60</b:Pages>
    <b:RefOrder>5</b:RefOrder>
  </b:Source>
  <b:Source>
    <b:Tag>SCo00</b:Tag>
    <b:SourceType>JournalArticle</b:SourceType>
    <b:Guid>{E558EAC5-50E0-4C6D-B0A5-ED3BCE18C27A}</b:Guid>
    <b:Author>
      <b:Author>
        <b:NameList>
          <b:Person>
            <b:Last>Colson</b:Last>
            <b:First>S.</b:First>
          </b:Person>
        </b:NameList>
      </b:Author>
    </b:Author>
    <b:Title>One shining moment known as Clamelot: the Cedar Key story</b:Title>
    <b:JournalName>Journal of Shellfish</b:JournalName>
    <b:Year>2000</b:Year>
    <b:Pages>477-480</b:Pages>
    <b:RefOrder>1</b:RefOrder>
  </b:Source>
  <b:Source>
    <b:Tag>yenni-christensen-developing-a-modern-data-workflow-for-living-data</b:Tag>
    <b:SourceType>JournalArticle</b:SourceType>
    <b:Title>Developing a modern data workflow for living data</b:Title>
    <b:Author>
      <b:Author>
        <b:NameList>
          <b:Person>
            <b:First>Glenda M</b:First>
            <b:Last>Yenni</b:Last>
          </b:Person>
          <b:Person>
            <b:First>Erica M</b:First>
            <b:Last>Christensen</b:Last>
          </b:Person>
          <b:Person>
            <b:First>Ellen K</b:First>
            <b:Last>Bledsoe</b:Last>
          </b:Person>
          <b:Person>
            <b:First>Sarah R</b:First>
            <b:Last>Supp</b:Last>
          </b:Person>
          <b:Person>
            <b:First>Renata M</b:First>
            <b:Last>Diaz</b:Last>
          </b:Person>
          <b:Person>
            <b:First>Ethan P</b:First>
            <b:Last>White</b:Last>
          </b:Person>
          <b:Person>
            <b:First>S K</b:First>
            <b:Last>Morgan Ernest</b:Last>
          </b:Person>
        </b:NameList>
      </b:Author>
    </b:Author>
    <b:StandardNumber>10.1101/344804</b:StandardNumber>
    <b:RefOrder>8</b:RefOrder>
  </b:Source>
  <b:Source>
    <b:Tag>san-ulusar-2018-an-approach-for-prediction-of-shoreline-with-spatial-uncertainty-mapping-(slip-sum)</b:Tag>
    <b:SourceType>JournalArticle</b:SourceType>
    <b:Title>An approach for prediction of shoreline with spatial uncertainty mapping (SLiP-SUM)</b:Title>
    <b:Year>2018</b:Year>
    <b:Author>
      <b:Author>
        <b:NameList>
          <b:Person>
            <b:First>Bekir Taner</b:First>
            <b:Last>San</b:Last>
          </b:Person>
          <b:Person>
            <b:First>Umit Deniz</b:First>
            <b:Last>Ulusar</b:Last>
          </b:Person>
        </b:NameList>
      </b:Author>
    </b:Author>
    <b:JournalName>International Journal of Applied Earth Observation and Geoinformation</b:JournalName>
    <b:StandardNumber>10.1016/j.jag.2018.08.005</b:StandardNumber>
    <b:RefOrder>2</b:RefOrder>
  </b:Source>
  <b:Source>
    <b:Tag>roy-mahapatra-2018-shoreline-change-detection-along-the-coast-of-odisha,-india-using-digital-shoreline-analysis-system</b:Tag>
    <b:SourceType>JournalArticle</b:SourceType>
    <b:Title>Shoreline change detection along the coast of Odisha, India using digital shoreline analysis system</b:Title>
    <b:Year>2018</b:Year>
    <b:Author>
      <b:Author>
        <b:NameList>
          <b:Person>
            <b:First>Santanu</b:First>
            <b:Last>Roy</b:Last>
          </b:Person>
          <b:Person>
            <b:First>Manik</b:First>
            <b:Last>Mahapatra</b:Last>
          </b:Person>
          <b:Person>
            <b:First>Abhishekh</b:First>
            <b:Last>Chakraborty</b:Last>
          </b:Person>
        </b:NameList>
      </b:Author>
    </b:Author>
    <b:JournalName>Spatial Information Research</b:JournalName>
    <b:StandardNumber>10.1007/s41324-018-0199-6</b:StandardNumber>
    <b:RefOrder>11</b:RefOrder>
  </b:Source>
  <b:Source>
    <b:Tag>raabe-stumpf-2016-expansion-of-tidal-marsh-in-response-to-sea-level-rise:-gulf-coast-of-florida,-usa</b:Tag>
    <b:SourceType>JournalArticle</b:SourceType>
    <b:Title>Expansion of Tidal Marsh in Response to Sea-Level Rise: Gulf Coast of Florida, USA</b:Title>
    <b:Year>2016</b:Year>
    <b:Author>
      <b:Author>
        <b:NameList>
          <b:Person>
            <b:First>Ellen A.</b:First>
            <b:Last>Raabe</b:Last>
          </b:Person>
          <b:Person>
            <b:First>Richard P.</b:First>
            <b:Last>Stumpf</b:Last>
          </b:Person>
        </b:NameList>
      </b:Author>
    </b:Author>
    <b:JournalName>Estuaries and Coasts</b:JournalName>
    <b:StandardNumber>10.1007/s12237-015-9974-y</b:StandardNumber>
    <b:RefOrder>9</b:RefOrder>
  </b:Source>
  <b:Source>
    <b:Tag>raabe-2008-mapping-of-florida's-coastal-and-marine-resources:-setting-priorities-workshop</b:Tag>
    <b:SourceType>Report</b:SourceType>
    <b:Title>Mapping of Florida's Coastal and Marine Resources: Setting Priorities Workshop</b:Title>
    <b:Year>2008</b:Year>
    <b:Author>
      <b:Author>
        <b:NameList>
          <b:Person>
            <b:First>Ellen</b:First>
            <b:Last>Raabe</b:Last>
          </b:Person>
        </b:NameList>
      </b:Author>
    </b:Author>
    <b:RefOrder>10</b:RefOrder>
  </b:Source>
  <b:Source>
    <b:Tag>states-national-ocean-service-strategic-environmental-assessments-division-salinity-characteristics-of-gulf-of-mexico-estuaries</b:Tag>
    <b:SourceType>Report</b:SourceType>
    <b:Title>Salinity characteristics of Gulf of Mexico estuaries</b:Title>
    <b:Author>
      <b:Author>
        <b:NameList>
          <b:Person>
            <b:First>United</b:First>
            <b:Last>States National Ocean Service Strategic Environmental Assessments Division</b:Last>
          </b:Person>
        </b:NameList>
      </b:Author>
    </b:Author>
    <b:RefOrder>12</b:RefOrder>
  </b:Source>
  <b:Source>
    <b:Tag>christensen-monaco-1997-an-index-to-assess-the-sensitivity-of-gulf-of-mexico-species-to-changes-in-estuarine-salinity-regimes-recommended-citation-an-index-to-assess-the-sensitivity-of-gulf-of-mexico-species-to-changes-in-estuarine-salinity-regimes</b:Tag>
    <b:SourceType>JournalArticle</b:SourceType>
    <b:Title>An Index to Assess the Sensitivity of Gulf of Mexico Species to Changes in Estuarine Salinity Regimes Recommended Citation AN INDEX TO ASSESS THE SENSITIVITY OF GULF OF MEXICO SPECIES TO CHANGES IN ESTUARINE SALINITY REGIMES</b:Title>
    <b:Year>1997</b:Year>
    <b:Author>
      <b:Author>
        <b:NameList>
          <b:Person>
            <b:First>John D</b:First>
            <b:Last>Christensen</b:Last>
          </b:Person>
          <b:Person>
            <b:First>Mark E</b:First>
            <b:Last>Monaco</b:Last>
          </b:Person>
          <b:Person>
            <b:First>Tony A</b:First>
            <b:Last>Lowery</b:Last>
          </b:Person>
          <b:Person>
            <b:First>J D</b:First>
            <b:Last>Christensen</b:Last>
          </b:Person>
          <b:Person>
            <b:First>M E</b:First>
            <b:Last>Monaco</b:Last>
          </b:Person>
          <b:Person>
            <b:First>T A</b:First>
            <b:Last>Lowery</b:Last>
          </b:Person>
        </b:NameList>
      </b:Author>
    </b:Author>
    <b:Pages>219-229</b:Pages>
    <b:Volume>019</b:Volume>
    <b:Issue>4</b:Issue>
    <b:StandardNumber>10.18785/grr.0904.01</b:StandardNumber>
    <b:RefOrder>6</b:RefOrder>
  </b:Source>
  <b:Source>
    <b:Tag>motes-depaola-1998-1-;-state-cooperative-programs,-southeast-region,-u.s.-food-and-drug-administration</b:Tag>
    <b:SourceType>Report</b:SourceType>
    <b:Title>1 ; State Cooperative Programs, Southeast Region, U.S. Food and Drug Administration</b:Title>
    <b:Year>1998</b:Year>
    <b:Author>
      <b:Author>
        <b:NameList>
          <b:Person>
            <b:First>M L</b:First>
            <b:Last>Motes</b:Last>
          </b:Person>
          <b:Person>
            <b:First>A</b:First>
            <b:Last>Depaola</b:Last>
          </b:Person>
          <b:Person>
            <b:First>D W</b:First>
            <b:Last>Cook</b:Last>
          </b:Person>
          <b:Person>
            <b:First>J E</b:First>
            <b:Last>Veazey</b:Last>
          </b:Person>
          <b:Person>
            <b:First>J C</b:First>
            <b:Last>Hunsucker</b:Last>
          </b:Person>
          <b:Person>
            <b:First>W E</b:First>
            <b:Last>Garthright</b:Last>
          </b:Person>
          <b:Person>
            <b:First>R J</b:First>
            <b:Last>Blodgett</b:Last>
          </b:Person>
          <b:Person>
            <b:First>S J</b:First>
            <b:Last>Chirtel</b:Last>
          </b:Person>
        </b:NameList>
      </b:Author>
    </b:Author>
    <b:Pages>4</b:Pages>
    <b:RefOrder>7</b:RefOrder>
  </b:Source>
</b:Sources>
</file>

<file path=customXml/itemProps1.xml><?xml version="1.0" encoding="utf-8"?>
<ds:datastoreItem xmlns:ds="http://schemas.openxmlformats.org/officeDocument/2006/customXml" ds:itemID="{D25D6A27-200A-44D8-996F-7208F51B0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1976</Words>
  <Characters>11266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Pine, Bill</cp:lastModifiedBy>
  <cp:revision>2</cp:revision>
  <dcterms:created xsi:type="dcterms:W3CDTF">2018-11-12T23:03:00Z</dcterms:created>
  <dcterms:modified xsi:type="dcterms:W3CDTF">2018-11-12T23:03:00Z</dcterms:modified>
</cp:coreProperties>
</file>