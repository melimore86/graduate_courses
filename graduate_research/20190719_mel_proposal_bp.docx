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15A2C" w14:textId="5E0CAC3C" w:rsidR="00A77E78" w:rsidRDefault="00A77E78">
      <w:pPr>
        <w:pStyle w:val="Author"/>
        <w:spacing w:after="0" w:line="360" w:lineRule="auto"/>
        <w:rPr>
          <w:b/>
          <w:bCs/>
        </w:rPr>
        <w:pPrChange w:id="0" w:author="Bill Pine" w:date="2019-07-20T15:57:00Z">
          <w:pPr>
            <w:pStyle w:val="Author"/>
          </w:pPr>
        </w:pPrChange>
      </w:pPr>
    </w:p>
    <w:p w14:paraId="27386F83" w14:textId="3B1AB5C7" w:rsidR="00A77E78" w:rsidRDefault="00A77E78">
      <w:pPr>
        <w:pStyle w:val="Author"/>
        <w:spacing w:after="0" w:line="360" w:lineRule="auto"/>
        <w:pPrChange w:id="1" w:author="Bill Pine" w:date="2019-07-20T15:57:00Z">
          <w:pPr>
            <w:pStyle w:val="Author"/>
          </w:pPr>
        </w:pPrChange>
      </w:pPr>
    </w:p>
    <w:p w14:paraId="0ABC6E2F" w14:textId="79DBC136" w:rsidR="00A77E78" w:rsidRDefault="00A77E78">
      <w:pPr>
        <w:pStyle w:val="Author"/>
        <w:spacing w:after="0" w:line="360" w:lineRule="auto"/>
        <w:pPrChange w:id="2" w:author="Bill Pine" w:date="2019-07-20T15:57:00Z">
          <w:pPr>
            <w:pStyle w:val="Author"/>
          </w:pPr>
        </w:pPrChange>
      </w:pPr>
    </w:p>
    <w:p w14:paraId="7E902109" w14:textId="7A50502D" w:rsidR="00A77E78" w:rsidRDefault="00A77E78">
      <w:pPr>
        <w:pStyle w:val="Author"/>
        <w:spacing w:after="0" w:line="360" w:lineRule="auto"/>
        <w:pPrChange w:id="3" w:author="Bill Pine" w:date="2019-07-20T15:57:00Z">
          <w:pPr>
            <w:pStyle w:val="Author"/>
          </w:pPr>
        </w:pPrChange>
      </w:pPr>
    </w:p>
    <w:p w14:paraId="7620BC90" w14:textId="60EEE802" w:rsidR="00A77E78" w:rsidRDefault="00A77E78">
      <w:pPr>
        <w:pStyle w:val="Author"/>
        <w:spacing w:after="0" w:line="360" w:lineRule="auto"/>
        <w:pPrChange w:id="4" w:author="Bill Pine" w:date="2019-07-20T15:57:00Z">
          <w:pPr>
            <w:pStyle w:val="Author"/>
          </w:pPr>
        </w:pPrChange>
      </w:pPr>
    </w:p>
    <w:p w14:paraId="48476CC4" w14:textId="77248573" w:rsidR="00A77E78" w:rsidRPr="00A77E78" w:rsidRDefault="00A77E78">
      <w:pPr>
        <w:pStyle w:val="Author"/>
        <w:spacing w:after="0" w:line="360" w:lineRule="auto"/>
        <w:rPr>
          <w:rFonts w:ascii="Arial" w:hAnsi="Arial" w:cs="Arial"/>
          <w:b/>
          <w:bCs/>
        </w:rPr>
        <w:pPrChange w:id="5" w:author="Bill Pine" w:date="2019-07-20T15:57:00Z">
          <w:pPr>
            <w:pStyle w:val="Author"/>
          </w:pPr>
        </w:pPrChange>
      </w:pPr>
    </w:p>
    <w:p w14:paraId="20E54333" w14:textId="4CC8872D" w:rsidR="00A77E78" w:rsidRPr="00A77E78" w:rsidRDefault="00A77E78">
      <w:pPr>
        <w:pStyle w:val="Author"/>
        <w:spacing w:after="0" w:line="360" w:lineRule="auto"/>
        <w:rPr>
          <w:rFonts w:ascii="Arial" w:hAnsi="Arial" w:cs="Arial"/>
          <w:b/>
          <w:bCs/>
        </w:rPr>
        <w:pPrChange w:id="6" w:author="Bill Pine" w:date="2019-07-20T15:57:00Z">
          <w:pPr>
            <w:pStyle w:val="Author"/>
          </w:pPr>
        </w:pPrChange>
      </w:pPr>
      <w:r w:rsidRPr="00A77E78">
        <w:rPr>
          <w:rFonts w:ascii="Arial" w:hAnsi="Arial" w:cs="Arial"/>
          <w:b/>
          <w:bCs/>
        </w:rPr>
        <w:t>Graduate Proposal</w:t>
      </w:r>
    </w:p>
    <w:p w14:paraId="43F6A0DD" w14:textId="6A3D29A1" w:rsidR="00A77E78" w:rsidRPr="00A77E78" w:rsidRDefault="00A77E78">
      <w:pPr>
        <w:pStyle w:val="BodyText"/>
        <w:spacing w:after="0" w:line="360" w:lineRule="auto"/>
        <w:jc w:val="center"/>
        <w:rPr>
          <w:rFonts w:ascii="Arial" w:hAnsi="Arial" w:cs="Arial"/>
          <w:b/>
          <w:bCs/>
        </w:rPr>
        <w:pPrChange w:id="7" w:author="Bill Pine" w:date="2019-07-20T15:57:00Z">
          <w:pPr>
            <w:pStyle w:val="BodyText"/>
            <w:jc w:val="center"/>
          </w:pPr>
        </w:pPrChange>
      </w:pPr>
      <w:r w:rsidRPr="00A77E78">
        <w:rPr>
          <w:rFonts w:ascii="Arial" w:hAnsi="Arial" w:cs="Arial"/>
          <w:b/>
          <w:bCs/>
        </w:rPr>
        <w:t>Mel Moreno</w:t>
      </w:r>
    </w:p>
    <w:p w14:paraId="4773041E" w14:textId="72B5C0E9" w:rsidR="00A77E78" w:rsidRPr="00A77E78" w:rsidRDefault="00A77E78">
      <w:pPr>
        <w:pStyle w:val="BodyText"/>
        <w:spacing w:after="0" w:line="360" w:lineRule="auto"/>
        <w:jc w:val="center"/>
        <w:rPr>
          <w:rFonts w:ascii="Arial" w:hAnsi="Arial" w:cs="Arial"/>
          <w:b/>
          <w:bCs/>
        </w:rPr>
        <w:pPrChange w:id="8" w:author="Bill Pine" w:date="2019-07-20T15:57:00Z">
          <w:pPr>
            <w:pStyle w:val="BodyText"/>
            <w:jc w:val="center"/>
          </w:pPr>
        </w:pPrChange>
      </w:pPr>
      <w:r w:rsidRPr="00A77E78">
        <w:rPr>
          <w:rFonts w:ascii="Arial" w:hAnsi="Arial" w:cs="Arial"/>
          <w:b/>
          <w:bCs/>
        </w:rPr>
        <w:t xml:space="preserve">July </w:t>
      </w:r>
      <w:r w:rsidR="00805C86">
        <w:rPr>
          <w:rFonts w:ascii="Arial" w:hAnsi="Arial" w:cs="Arial"/>
          <w:b/>
          <w:bCs/>
        </w:rPr>
        <w:t>1</w:t>
      </w:r>
      <w:r w:rsidR="009069E2">
        <w:rPr>
          <w:rFonts w:ascii="Arial" w:hAnsi="Arial" w:cs="Arial"/>
          <w:b/>
          <w:bCs/>
        </w:rPr>
        <w:t>8</w:t>
      </w:r>
      <w:r w:rsidRPr="00A77E78">
        <w:rPr>
          <w:rFonts w:ascii="Arial" w:hAnsi="Arial" w:cs="Arial"/>
          <w:b/>
          <w:bCs/>
        </w:rPr>
        <w:t>, 2019</w:t>
      </w:r>
    </w:p>
    <w:p w14:paraId="73B09917" w14:textId="58EDF161" w:rsidR="00A77E78" w:rsidRDefault="00A77E78">
      <w:pPr>
        <w:pStyle w:val="Author"/>
        <w:spacing w:after="0" w:line="360" w:lineRule="auto"/>
        <w:pPrChange w:id="9" w:author="Bill Pine" w:date="2019-07-20T15:57:00Z">
          <w:pPr>
            <w:pStyle w:val="Author"/>
          </w:pPr>
        </w:pPrChange>
      </w:pPr>
    </w:p>
    <w:p w14:paraId="3B51F0FA" w14:textId="51967F63" w:rsidR="00A77E78" w:rsidRDefault="00A77E78">
      <w:pPr>
        <w:pStyle w:val="Author"/>
        <w:spacing w:after="0" w:line="360" w:lineRule="auto"/>
        <w:pPrChange w:id="10" w:author="Bill Pine" w:date="2019-07-20T15:57:00Z">
          <w:pPr>
            <w:pStyle w:val="Author"/>
          </w:pPr>
        </w:pPrChange>
      </w:pPr>
    </w:p>
    <w:p w14:paraId="15A1C745" w14:textId="7A664E6C" w:rsidR="00A77E78" w:rsidRDefault="00A77E78">
      <w:pPr>
        <w:pStyle w:val="Author"/>
        <w:spacing w:after="0" w:line="360" w:lineRule="auto"/>
        <w:pPrChange w:id="11" w:author="Bill Pine" w:date="2019-07-20T15:57:00Z">
          <w:pPr>
            <w:pStyle w:val="Author"/>
          </w:pPr>
        </w:pPrChange>
      </w:pPr>
    </w:p>
    <w:p w14:paraId="41DB7374" w14:textId="1AE90A7A" w:rsidR="00A77E78" w:rsidRDefault="00A77E78">
      <w:pPr>
        <w:pStyle w:val="Author"/>
        <w:spacing w:after="0" w:line="360" w:lineRule="auto"/>
        <w:pPrChange w:id="12" w:author="Bill Pine" w:date="2019-07-20T15:57:00Z">
          <w:pPr>
            <w:pStyle w:val="Author"/>
          </w:pPr>
        </w:pPrChange>
      </w:pPr>
    </w:p>
    <w:p w14:paraId="79439BEB" w14:textId="31C19004" w:rsidR="00A77E78" w:rsidRDefault="00A77E78">
      <w:pPr>
        <w:pStyle w:val="Author"/>
        <w:spacing w:after="0" w:line="360" w:lineRule="auto"/>
        <w:pPrChange w:id="13" w:author="Bill Pine" w:date="2019-07-20T15:57:00Z">
          <w:pPr>
            <w:pStyle w:val="Author"/>
          </w:pPr>
        </w:pPrChange>
      </w:pPr>
    </w:p>
    <w:p w14:paraId="69BEB6DA" w14:textId="5479BB63" w:rsidR="00A77E78" w:rsidRDefault="00A77E78">
      <w:pPr>
        <w:pStyle w:val="Author"/>
        <w:spacing w:after="0" w:line="360" w:lineRule="auto"/>
        <w:pPrChange w:id="14" w:author="Bill Pine" w:date="2019-07-20T15:57:00Z">
          <w:pPr>
            <w:pStyle w:val="Author"/>
          </w:pPr>
        </w:pPrChange>
      </w:pPr>
    </w:p>
    <w:p w14:paraId="5D1697E9" w14:textId="46CEA268" w:rsidR="00A77E78" w:rsidRDefault="00A77E78">
      <w:pPr>
        <w:pStyle w:val="Author"/>
        <w:spacing w:after="0" w:line="360" w:lineRule="auto"/>
        <w:pPrChange w:id="15" w:author="Bill Pine" w:date="2019-07-20T15:57:00Z">
          <w:pPr>
            <w:pStyle w:val="Author"/>
          </w:pPr>
        </w:pPrChange>
      </w:pPr>
    </w:p>
    <w:p w14:paraId="57E15EF6" w14:textId="6BB85ED2" w:rsidR="00A77E78" w:rsidRDefault="00A77E78">
      <w:pPr>
        <w:pStyle w:val="Author"/>
        <w:spacing w:after="0" w:line="360" w:lineRule="auto"/>
        <w:pPrChange w:id="16" w:author="Bill Pine" w:date="2019-07-20T15:57:00Z">
          <w:pPr>
            <w:pStyle w:val="Author"/>
          </w:pPr>
        </w:pPrChange>
      </w:pPr>
    </w:p>
    <w:p w14:paraId="1B1A7D13" w14:textId="623D1333" w:rsidR="00A77E78" w:rsidRDefault="00A77E78">
      <w:pPr>
        <w:pStyle w:val="BodyText"/>
        <w:spacing w:after="0" w:line="360" w:lineRule="auto"/>
        <w:pPrChange w:id="17" w:author="Bill Pine" w:date="2019-07-20T15:57:00Z">
          <w:pPr>
            <w:pStyle w:val="BodyText"/>
          </w:pPr>
        </w:pPrChange>
      </w:pPr>
    </w:p>
    <w:p w14:paraId="5C166870" w14:textId="62B17384" w:rsidR="00A77E78" w:rsidRDefault="00A77E78">
      <w:pPr>
        <w:pStyle w:val="BodyText"/>
        <w:spacing w:after="0" w:line="360" w:lineRule="auto"/>
        <w:pPrChange w:id="18" w:author="Bill Pine" w:date="2019-07-20T15:57:00Z">
          <w:pPr>
            <w:pStyle w:val="BodyText"/>
          </w:pPr>
        </w:pPrChange>
      </w:pPr>
    </w:p>
    <w:p w14:paraId="4CA97F32" w14:textId="1D817EC0" w:rsidR="00A77E78" w:rsidRDefault="00A77E78">
      <w:pPr>
        <w:pStyle w:val="BodyText"/>
        <w:spacing w:after="0" w:line="360" w:lineRule="auto"/>
        <w:pPrChange w:id="19" w:author="Bill Pine" w:date="2019-07-20T15:57:00Z">
          <w:pPr>
            <w:pStyle w:val="BodyText"/>
          </w:pPr>
        </w:pPrChange>
      </w:pPr>
    </w:p>
    <w:p w14:paraId="0BE86093" w14:textId="6CCD8C31" w:rsidR="00A77E78" w:rsidRDefault="00A77E78">
      <w:pPr>
        <w:pStyle w:val="BodyText"/>
        <w:spacing w:after="0" w:line="360" w:lineRule="auto"/>
        <w:pPrChange w:id="20" w:author="Bill Pine" w:date="2019-07-20T15:57:00Z">
          <w:pPr>
            <w:pStyle w:val="BodyText"/>
          </w:pPr>
        </w:pPrChange>
      </w:pPr>
    </w:p>
    <w:p w14:paraId="248814C3" w14:textId="1391321E" w:rsidR="00A77E78" w:rsidRDefault="00A77E78">
      <w:pPr>
        <w:pStyle w:val="BodyText"/>
        <w:spacing w:after="0" w:line="360" w:lineRule="auto"/>
        <w:pPrChange w:id="21" w:author="Bill Pine" w:date="2019-07-20T15:57:00Z">
          <w:pPr>
            <w:pStyle w:val="BodyText"/>
          </w:pPr>
        </w:pPrChange>
      </w:pPr>
    </w:p>
    <w:p w14:paraId="443C61FE" w14:textId="77777777" w:rsidR="00A77E78" w:rsidRPr="00A77E78" w:rsidRDefault="00A77E78">
      <w:pPr>
        <w:pStyle w:val="BodyText"/>
        <w:spacing w:after="0" w:line="360" w:lineRule="auto"/>
        <w:pPrChange w:id="22" w:author="Bill Pine" w:date="2019-07-20T15:57:00Z">
          <w:pPr>
            <w:pStyle w:val="BodyText"/>
          </w:pPr>
        </w:pPrChange>
      </w:pPr>
    </w:p>
    <w:p w14:paraId="631CBB1D" w14:textId="77720A12" w:rsidR="00EC79B1" w:rsidRDefault="00EC79B1">
      <w:pPr>
        <w:spacing w:after="0" w:line="360" w:lineRule="auto"/>
        <w:rPr>
          <w:ins w:id="23" w:author="Bill Pine" w:date="2019-07-19T15:40:00Z"/>
        </w:rPr>
        <w:pPrChange w:id="24" w:author="Bill Pine" w:date="2019-07-20T15:57:00Z">
          <w:pPr/>
        </w:pPrChange>
      </w:pPr>
      <w:ins w:id="25" w:author="Bill Pine" w:date="2019-07-19T15:40:00Z">
        <w:r>
          <w:br w:type="page"/>
        </w:r>
      </w:ins>
    </w:p>
    <w:p w14:paraId="6CF9484D" w14:textId="77777777" w:rsidR="00A77E78" w:rsidRDefault="00A77E78">
      <w:pPr>
        <w:pStyle w:val="Author"/>
        <w:spacing w:after="0" w:line="360" w:lineRule="auto"/>
        <w:pPrChange w:id="26" w:author="Bill Pine" w:date="2019-07-20T15:57:00Z">
          <w:pPr>
            <w:pStyle w:val="Author"/>
          </w:pPr>
        </w:pPrChange>
      </w:pPr>
    </w:p>
    <w:p w14:paraId="1DBD2C4A" w14:textId="62C21D06" w:rsidR="00EC79B1" w:rsidRDefault="00EC79B1">
      <w:pPr>
        <w:pStyle w:val="Author"/>
        <w:spacing w:after="0" w:line="360" w:lineRule="auto"/>
        <w:jc w:val="left"/>
        <w:rPr>
          <w:ins w:id="27" w:author="Bill Pine" w:date="2019-07-19T15:40:00Z"/>
          <w:rFonts w:ascii="Arial" w:hAnsi="Arial" w:cs="Arial"/>
          <w:b/>
          <w:bCs/>
          <w:color w:val="000000" w:themeColor="text1"/>
        </w:rPr>
        <w:pPrChange w:id="28" w:author="Bill Pine" w:date="2019-07-20T15:57:00Z">
          <w:pPr>
            <w:pStyle w:val="Author"/>
            <w:jc w:val="left"/>
          </w:pPr>
        </w:pPrChange>
      </w:pPr>
      <w:bookmarkStart w:id="29" w:name="chapter-1--data-management-workflow"/>
      <w:bookmarkStart w:id="30" w:name="_Hlk17484056"/>
      <w:bookmarkEnd w:id="29"/>
      <w:ins w:id="31" w:author="Bill Pine" w:date="2019-07-19T15:40:00Z">
        <w:r>
          <w:rPr>
            <w:rFonts w:ascii="Arial" w:hAnsi="Arial" w:cs="Arial"/>
            <w:b/>
            <w:bCs/>
            <w:color w:val="000000" w:themeColor="text1"/>
          </w:rPr>
          <w:t>Thesis overview</w:t>
        </w:r>
      </w:ins>
    </w:p>
    <w:p w14:paraId="4BE05036" w14:textId="661C5193" w:rsidR="00EC79B1" w:rsidRPr="00EC79B1" w:rsidRDefault="00EC79B1">
      <w:pPr>
        <w:pStyle w:val="BodyText"/>
        <w:spacing w:after="0" w:line="360" w:lineRule="auto"/>
        <w:rPr>
          <w:ins w:id="32" w:author="Bill Pine" w:date="2019-07-19T15:39:00Z"/>
          <w:rPrChange w:id="33" w:author="Bill Pine" w:date="2019-07-19T15:40:00Z">
            <w:rPr>
              <w:ins w:id="34" w:author="Bill Pine" w:date="2019-07-19T15:39:00Z"/>
              <w:rFonts w:ascii="Arial" w:hAnsi="Arial" w:cs="Arial"/>
              <w:b/>
              <w:bCs/>
              <w:color w:val="000000" w:themeColor="text1"/>
            </w:rPr>
          </w:rPrChange>
        </w:rPr>
        <w:pPrChange w:id="35" w:author="Bill Pine" w:date="2019-07-20T15:57:00Z">
          <w:pPr>
            <w:pStyle w:val="Author"/>
          </w:pPr>
        </w:pPrChange>
      </w:pPr>
      <w:ins w:id="36" w:author="Bill Pine" w:date="2019-07-19T15:40:00Z">
        <w:r>
          <w:tab/>
          <w:t>This thesis uses</w:t>
        </w:r>
      </w:ins>
      <w:ins w:id="37" w:author="Bill Pine" w:date="2019-07-19T15:41:00Z">
        <w:r>
          <w:t xml:space="preserve"> ongoing research and restoration efforts in the Big Bend region of Florida as a case history </w:t>
        </w:r>
      </w:ins>
      <w:ins w:id="38" w:author="Bill Pine" w:date="2019-07-19T15:43:00Z">
        <w:r>
          <w:t xml:space="preserve">to develop data products that follow </w:t>
        </w:r>
      </w:ins>
      <w:ins w:id="39" w:author="Bill Pine" w:date="2019-07-19T15:44:00Z">
        <w:r>
          <w:t>best practices of being open and reproducible.  This is done in two chapters.  Chapter 1 describes the development of a data management plan for the restoration of Lone Cabbage oyster reef in Suwannee Sound.  This chap</w:t>
        </w:r>
      </w:ins>
      <w:ins w:id="40" w:author="Bill Pine" w:date="2019-07-19T15:45:00Z">
        <w:r>
          <w:t>ter includes a description of data workflow products</w:t>
        </w:r>
      </w:ins>
      <w:ins w:id="41" w:author="Bill Pine" w:date="2019-07-19T16:00:00Z">
        <w:r w:rsidR="0084284E">
          <w:t xml:space="preserve"> related to counts of oysters and water quality measurements</w:t>
        </w:r>
      </w:ins>
      <w:ins w:id="42" w:author="Bill Pine" w:date="2019-07-19T15:45:00Z">
        <w:r>
          <w:t xml:space="preserve"> from field collection, data analyses, and long-term storage.  Chapter 2</w:t>
        </w:r>
      </w:ins>
      <w:ins w:id="43" w:author="Bill Pine" w:date="2019-07-19T16:00:00Z">
        <w:r w:rsidR="0084284E">
          <w:t xml:space="preserve"> </w:t>
        </w:r>
      </w:ins>
      <w:ins w:id="44" w:author="Bill Pine" w:date="2019-07-19T16:01:00Z">
        <w:r w:rsidR="0084284E">
          <w:t>uses</w:t>
        </w:r>
      </w:ins>
      <w:ins w:id="45" w:author="Bill Pine" w:date="2019-07-19T16:00:00Z">
        <w:r w:rsidR="0084284E">
          <w:t xml:space="preserve"> publicly available spatial data to</w:t>
        </w:r>
      </w:ins>
      <w:ins w:id="46" w:author="Bill Pine" w:date="2019-07-19T16:01:00Z">
        <w:r w:rsidR="0084284E">
          <w:t xml:space="preserve"> assess changes in geographic features in the Suwannee Sound region.  This chapter catalogs available imagery, and image characteristics, and then </w:t>
        </w:r>
      </w:ins>
      <w:ins w:id="47" w:author="Bill Pine" w:date="2019-07-19T16:02:00Z">
        <w:r w:rsidR="0084284E">
          <w:t>develops a full reproducible approach t</w:t>
        </w:r>
      </w:ins>
      <w:ins w:id="48" w:author="Bill Pine" w:date="2019-07-19T16:08:00Z">
        <w:r w:rsidR="0084284E">
          <w:t xml:space="preserve">hat provides a template for </w:t>
        </w:r>
      </w:ins>
      <w:ins w:id="49" w:author="Bill Pine" w:date="2019-07-19T16:02:00Z">
        <w:r w:rsidR="0084284E">
          <w:t>selecting geographic features</w:t>
        </w:r>
      </w:ins>
      <w:ins w:id="50" w:author="Bill Pine" w:date="2019-07-19T16:08:00Z">
        <w:r w:rsidR="00806D4A">
          <w:t xml:space="preserve"> of interest</w:t>
        </w:r>
      </w:ins>
      <w:ins w:id="51" w:author="Bill Pine" w:date="2019-07-19T16:09:00Z">
        <w:r w:rsidR="00806D4A">
          <w:t>, identifying image characteristics needed to evaluate this geographic feature over time, and then identify</w:t>
        </w:r>
      </w:ins>
      <w:ins w:id="52" w:author="Bill Pine" w:date="2019-07-19T16:08:00Z">
        <w:r w:rsidR="00806D4A">
          <w:t xml:space="preserve"> the available </w:t>
        </w:r>
      </w:ins>
      <w:ins w:id="53" w:author="Bill Pine" w:date="2019-07-19T16:02:00Z">
        <w:r w:rsidR="0084284E">
          <w:t>images</w:t>
        </w:r>
      </w:ins>
      <w:ins w:id="54" w:author="Bill Pine" w:date="2019-07-19T16:09:00Z">
        <w:r w:rsidR="00806D4A">
          <w:t>.  Combined these chapters provide insight to resource managers relat</w:t>
        </w:r>
      </w:ins>
      <w:ins w:id="55" w:author="Bill Pine" w:date="2019-07-19T16:10:00Z">
        <w:r w:rsidR="00806D4A">
          <w:t>ed to managing living data from ongoing field studies and public image repositories.</w:t>
        </w:r>
      </w:ins>
    </w:p>
    <w:bookmarkEnd w:id="30"/>
    <w:p w14:paraId="2A50ECF1" w14:textId="4C2AB70C" w:rsidR="00AF685D" w:rsidRDefault="00C431DA">
      <w:pPr>
        <w:pStyle w:val="Author"/>
        <w:spacing w:after="0" w:line="360" w:lineRule="auto"/>
        <w:rPr>
          <w:rFonts w:ascii="Arial" w:hAnsi="Arial" w:cs="Arial"/>
          <w:b/>
          <w:bCs/>
          <w:color w:val="000000" w:themeColor="text1"/>
        </w:rPr>
        <w:pPrChange w:id="56" w:author="Bill Pine" w:date="2019-07-20T15:57:00Z">
          <w:pPr>
            <w:pStyle w:val="Author"/>
          </w:pPr>
        </w:pPrChange>
      </w:pPr>
      <w:r w:rsidRPr="00A77E78">
        <w:rPr>
          <w:rFonts w:ascii="Arial" w:hAnsi="Arial" w:cs="Arial"/>
          <w:b/>
          <w:bCs/>
          <w:color w:val="000000" w:themeColor="text1"/>
        </w:rPr>
        <w:t>Chapter 1</w:t>
      </w:r>
    </w:p>
    <w:p w14:paraId="54F1250E" w14:textId="0A639B7E" w:rsidR="00A33645" w:rsidRPr="00A77E78" w:rsidRDefault="00C431DA">
      <w:pPr>
        <w:pStyle w:val="Author"/>
        <w:spacing w:after="0" w:line="360" w:lineRule="auto"/>
        <w:rPr>
          <w:rFonts w:ascii="Arial" w:hAnsi="Arial" w:cs="Arial"/>
          <w:b/>
          <w:bCs/>
          <w:color w:val="000000" w:themeColor="text1"/>
        </w:rPr>
        <w:pPrChange w:id="57" w:author="Bill Pine" w:date="2019-07-20T15:57:00Z">
          <w:pPr>
            <w:pStyle w:val="Author"/>
          </w:pPr>
        </w:pPrChange>
      </w:pPr>
      <w:r w:rsidRPr="00A77E78">
        <w:rPr>
          <w:rFonts w:ascii="Arial" w:hAnsi="Arial" w:cs="Arial"/>
          <w:b/>
          <w:bCs/>
          <w:color w:val="000000" w:themeColor="text1"/>
        </w:rPr>
        <w:t xml:space="preserve">Data </w:t>
      </w:r>
      <w:r w:rsidR="00844B84">
        <w:rPr>
          <w:rFonts w:ascii="Arial" w:hAnsi="Arial" w:cs="Arial"/>
          <w:b/>
          <w:bCs/>
          <w:color w:val="000000" w:themeColor="text1"/>
        </w:rPr>
        <w:t>M</w:t>
      </w:r>
      <w:r w:rsidRPr="00A77E78">
        <w:rPr>
          <w:rFonts w:ascii="Arial" w:hAnsi="Arial" w:cs="Arial"/>
          <w:b/>
          <w:bCs/>
          <w:color w:val="000000" w:themeColor="text1"/>
        </w:rPr>
        <w:t xml:space="preserve">anagement </w:t>
      </w:r>
      <w:r w:rsidR="00844B84">
        <w:rPr>
          <w:rFonts w:ascii="Arial" w:hAnsi="Arial" w:cs="Arial"/>
          <w:b/>
          <w:bCs/>
          <w:color w:val="000000" w:themeColor="text1"/>
        </w:rPr>
        <w:t>W</w:t>
      </w:r>
      <w:r w:rsidRPr="00A77E78">
        <w:rPr>
          <w:rFonts w:ascii="Arial" w:hAnsi="Arial" w:cs="Arial"/>
          <w:b/>
          <w:bCs/>
          <w:color w:val="000000" w:themeColor="text1"/>
        </w:rPr>
        <w:t>orkflow</w:t>
      </w:r>
    </w:p>
    <w:p w14:paraId="668E2E95" w14:textId="77777777" w:rsidR="00844B84" w:rsidRDefault="00844B84">
      <w:pPr>
        <w:pStyle w:val="Heading4"/>
        <w:spacing w:line="360" w:lineRule="auto"/>
        <w:rPr>
          <w:rFonts w:ascii="Arial" w:hAnsi="Arial" w:cs="Arial"/>
          <w:color w:val="000000" w:themeColor="text1"/>
        </w:rPr>
        <w:pPrChange w:id="58" w:author="Bill Pine" w:date="2019-07-20T15:57:00Z">
          <w:pPr>
            <w:pStyle w:val="Heading4"/>
          </w:pPr>
        </w:pPrChange>
      </w:pPr>
      <w:bookmarkStart w:id="59" w:name="introduction"/>
      <w:bookmarkStart w:id="60" w:name="background-and-context"/>
      <w:bookmarkEnd w:id="59"/>
      <w:bookmarkEnd w:id="60"/>
    </w:p>
    <w:p w14:paraId="7FD1C2FE" w14:textId="7C4B0F12" w:rsidR="00A33645" w:rsidRPr="007047B4" w:rsidRDefault="00C431DA">
      <w:pPr>
        <w:pStyle w:val="Heading4"/>
        <w:spacing w:line="360" w:lineRule="auto"/>
        <w:rPr>
          <w:rFonts w:ascii="Arial" w:hAnsi="Arial" w:cs="Arial"/>
          <w:color w:val="000000" w:themeColor="text1"/>
        </w:rPr>
        <w:pPrChange w:id="61" w:author="Bill Pine" w:date="2019-07-20T15:57:00Z">
          <w:pPr>
            <w:pStyle w:val="Heading4"/>
          </w:pPr>
        </w:pPrChange>
      </w:pPr>
      <w:r w:rsidRPr="007047B4">
        <w:rPr>
          <w:rFonts w:ascii="Arial" w:hAnsi="Arial" w:cs="Arial"/>
          <w:color w:val="000000" w:themeColor="text1"/>
        </w:rPr>
        <w:t xml:space="preserve">Background and </w:t>
      </w:r>
      <w:r w:rsidR="00AA2121">
        <w:rPr>
          <w:rFonts w:ascii="Arial" w:hAnsi="Arial" w:cs="Arial"/>
          <w:color w:val="000000" w:themeColor="text1"/>
        </w:rPr>
        <w:t>C</w:t>
      </w:r>
      <w:r w:rsidRPr="007047B4">
        <w:rPr>
          <w:rFonts w:ascii="Arial" w:hAnsi="Arial" w:cs="Arial"/>
          <w:color w:val="000000" w:themeColor="text1"/>
        </w:rPr>
        <w:t>ontext</w:t>
      </w:r>
    </w:p>
    <w:p w14:paraId="2D3295A4" w14:textId="3F34A8F0" w:rsidR="00A33645" w:rsidRDefault="00C431DA">
      <w:pPr>
        <w:pStyle w:val="FirstParagraph"/>
        <w:spacing w:after="0" w:line="360" w:lineRule="auto"/>
        <w:ind w:firstLine="720"/>
        <w:rPr>
          <w:rFonts w:ascii="Arial" w:hAnsi="Arial" w:cs="Arial"/>
          <w:color w:val="000000" w:themeColor="text1"/>
        </w:rPr>
        <w:pPrChange w:id="62" w:author="Bill Pine" w:date="2019-07-20T15:57:00Z">
          <w:pPr>
            <w:pStyle w:val="FirstParagraph"/>
          </w:pPr>
        </w:pPrChange>
      </w:pPr>
      <w:bookmarkStart w:id="63" w:name="_Hlk17483496"/>
      <w:r w:rsidRPr="007047B4">
        <w:rPr>
          <w:rFonts w:ascii="Arial" w:hAnsi="Arial" w:cs="Arial"/>
          <w:color w:val="000000" w:themeColor="text1"/>
        </w:rPr>
        <w:t>Traditional field biology programs</w:t>
      </w:r>
      <w:r w:rsidR="00806D4A">
        <w:rPr>
          <w:rFonts w:ascii="Arial" w:hAnsi="Arial" w:cs="Arial"/>
          <w:color w:val="000000" w:themeColor="text1"/>
        </w:rPr>
        <w:t>, many of</w:t>
      </w:r>
      <w:r w:rsidRPr="007047B4">
        <w:rPr>
          <w:rFonts w:ascii="Arial" w:hAnsi="Arial" w:cs="Arial"/>
          <w:color w:val="000000" w:themeColor="text1"/>
        </w:rPr>
        <w:t xml:space="preserve"> </w:t>
      </w:r>
      <w:r w:rsidR="00C94DB9">
        <w:rPr>
          <w:rFonts w:ascii="Arial" w:hAnsi="Arial" w:cs="Arial"/>
          <w:color w:val="000000" w:themeColor="text1"/>
        </w:rPr>
        <w:t xml:space="preserve">which </w:t>
      </w:r>
      <w:proofErr w:type="gramStart"/>
      <w:r w:rsidR="00C94DB9">
        <w:rPr>
          <w:rFonts w:ascii="Arial" w:hAnsi="Arial" w:cs="Arial"/>
          <w:color w:val="000000" w:themeColor="text1"/>
        </w:rPr>
        <w:t xml:space="preserve">are </w:t>
      </w:r>
      <w:r w:rsidRPr="007047B4">
        <w:rPr>
          <w:rFonts w:ascii="Arial" w:hAnsi="Arial" w:cs="Arial"/>
          <w:color w:val="000000" w:themeColor="text1"/>
        </w:rPr>
        <w:t>designed</w:t>
      </w:r>
      <w:proofErr w:type="gramEnd"/>
      <w:r w:rsidRPr="007047B4">
        <w:rPr>
          <w:rFonts w:ascii="Arial" w:hAnsi="Arial" w:cs="Arial"/>
          <w:color w:val="000000" w:themeColor="text1"/>
        </w:rPr>
        <w:t xml:space="preserve"> to </w:t>
      </w:r>
      <w:r w:rsidR="00C94DB9">
        <w:rPr>
          <w:rFonts w:ascii="Arial" w:hAnsi="Arial" w:cs="Arial"/>
          <w:color w:val="000000" w:themeColor="text1"/>
        </w:rPr>
        <w:t xml:space="preserve">monitor </w:t>
      </w:r>
      <w:r w:rsidRPr="007047B4">
        <w:rPr>
          <w:rFonts w:ascii="Arial" w:hAnsi="Arial" w:cs="Arial"/>
          <w:color w:val="000000" w:themeColor="text1"/>
        </w:rPr>
        <w:t>animal populations</w:t>
      </w:r>
      <w:r w:rsidR="00C94DB9">
        <w:rPr>
          <w:rFonts w:ascii="Arial" w:hAnsi="Arial" w:cs="Arial"/>
          <w:color w:val="000000" w:themeColor="text1"/>
        </w:rPr>
        <w:t xml:space="preserve"> and their environments,</w:t>
      </w:r>
      <w:r w:rsidRPr="007047B4">
        <w:rPr>
          <w:rFonts w:ascii="Arial" w:hAnsi="Arial" w:cs="Arial"/>
          <w:color w:val="000000" w:themeColor="text1"/>
        </w:rPr>
        <w:t xml:space="preserve"> have experienced </w:t>
      </w:r>
      <w:r w:rsidR="00C94DB9" w:rsidRPr="007047B4">
        <w:rPr>
          <w:rFonts w:ascii="Arial" w:hAnsi="Arial" w:cs="Arial"/>
          <w:color w:val="000000" w:themeColor="text1"/>
        </w:rPr>
        <w:t>substantial changes</w:t>
      </w:r>
      <w:r w:rsidRPr="007047B4">
        <w:rPr>
          <w:rFonts w:ascii="Arial" w:hAnsi="Arial" w:cs="Arial"/>
          <w:color w:val="000000" w:themeColor="text1"/>
        </w:rPr>
        <w:t xml:space="preserve"> in data collection, management, and storage technology in recent years.</w:t>
      </w:r>
      <w:r w:rsidR="00161066" w:rsidRPr="007047B4">
        <w:rPr>
          <w:rFonts w:ascii="Arial" w:hAnsi="Arial" w:cs="Arial"/>
          <w:color w:val="000000" w:themeColor="text1"/>
        </w:rPr>
        <w:t xml:space="preserve"> </w:t>
      </w:r>
      <w:r w:rsidRPr="007047B4">
        <w:rPr>
          <w:rFonts w:ascii="Arial" w:hAnsi="Arial" w:cs="Arial"/>
          <w:color w:val="000000" w:themeColor="text1"/>
        </w:rPr>
        <w:t>Changes include new sensor technology, data collection methods, and data observing platforms</w:t>
      </w:r>
      <w:r w:rsidR="00806D4A">
        <w:rPr>
          <w:rFonts w:ascii="Arial" w:hAnsi="Arial" w:cs="Arial"/>
          <w:color w:val="000000" w:themeColor="text1"/>
        </w:rPr>
        <w:t xml:space="preserve"> that are </w:t>
      </w:r>
      <w:proofErr w:type="gramStart"/>
      <w:r w:rsidR="00806D4A">
        <w:rPr>
          <w:rFonts w:ascii="Arial" w:hAnsi="Arial" w:cs="Arial"/>
          <w:color w:val="000000" w:themeColor="text1"/>
        </w:rPr>
        <w:t>being used</w:t>
      </w:r>
      <w:proofErr w:type="gramEnd"/>
      <w:r w:rsidR="00806D4A">
        <w:rPr>
          <w:rFonts w:ascii="Arial" w:hAnsi="Arial" w:cs="Arial"/>
          <w:color w:val="000000" w:themeColor="text1"/>
        </w:rPr>
        <w:t xml:space="preserve"> in large-scale monitoring programs including</w:t>
      </w:r>
      <w:r w:rsidRPr="007047B4">
        <w:rPr>
          <w:rFonts w:ascii="Arial" w:hAnsi="Arial" w:cs="Arial"/>
          <w:color w:val="000000" w:themeColor="text1"/>
        </w:rPr>
        <w:t xml:space="preserve"> SECOORA (Southeast Coastal Ocean Observing Regional Association) and NEON (National Ecological Observing Network). As an example, advancements in sensor technology have allowed for </w:t>
      </w:r>
      <w:r w:rsidR="00C94DB9" w:rsidRPr="007047B4">
        <w:rPr>
          <w:rFonts w:ascii="Arial" w:hAnsi="Arial" w:cs="Arial"/>
          <w:color w:val="000000" w:themeColor="text1"/>
        </w:rPr>
        <w:t>significant</w:t>
      </w:r>
      <w:r w:rsidRPr="007047B4">
        <w:rPr>
          <w:rFonts w:ascii="Arial" w:hAnsi="Arial" w:cs="Arial"/>
          <w:color w:val="000000" w:themeColor="text1"/>
        </w:rPr>
        <w:t xml:space="preserve"> changes in water quality </w:t>
      </w:r>
      <w:r w:rsidR="009B3FD8" w:rsidRPr="007047B4">
        <w:rPr>
          <w:rFonts w:ascii="Arial" w:hAnsi="Arial" w:cs="Arial"/>
          <w:color w:val="000000" w:themeColor="text1"/>
        </w:rPr>
        <w:t>monitoring</w:t>
      </w:r>
      <w:r w:rsidR="00806D4A">
        <w:rPr>
          <w:rFonts w:ascii="Arial" w:hAnsi="Arial" w:cs="Arial"/>
          <w:color w:val="000000" w:themeColor="text1"/>
        </w:rPr>
        <w:t xml:space="preserve"> such as</w:t>
      </w:r>
      <w:r w:rsidR="00446FEA" w:rsidRPr="007047B4">
        <w:rPr>
          <w:rFonts w:ascii="Arial" w:hAnsi="Arial" w:cs="Arial"/>
          <w:color w:val="000000" w:themeColor="text1"/>
        </w:rPr>
        <w:t xml:space="preserve"> </w:t>
      </w:r>
      <w:r w:rsidRPr="007047B4">
        <w:rPr>
          <w:rFonts w:ascii="Arial" w:hAnsi="Arial" w:cs="Arial"/>
          <w:color w:val="000000" w:themeColor="text1"/>
        </w:rPr>
        <w:t xml:space="preserve">transitioning from discrete </w:t>
      </w:r>
      <w:proofErr w:type="gramStart"/>
      <w:r w:rsidRPr="007047B4">
        <w:rPr>
          <w:rFonts w:ascii="Arial" w:hAnsi="Arial" w:cs="Arial"/>
          <w:color w:val="000000" w:themeColor="text1"/>
        </w:rPr>
        <w:t>single location</w:t>
      </w:r>
      <w:proofErr w:type="gramEnd"/>
      <w:r w:rsidR="00806D4A">
        <w:rPr>
          <w:rFonts w:ascii="Arial" w:hAnsi="Arial" w:cs="Arial"/>
          <w:color w:val="000000" w:themeColor="text1"/>
        </w:rPr>
        <w:t xml:space="preserve"> and single point in time</w:t>
      </w:r>
      <w:r w:rsidRPr="007047B4">
        <w:rPr>
          <w:rFonts w:ascii="Arial" w:hAnsi="Arial" w:cs="Arial"/>
          <w:color w:val="000000" w:themeColor="text1"/>
        </w:rPr>
        <w:t xml:space="preserve"> sample collections to real-time continuous observations at multiple locations. </w:t>
      </w:r>
      <w:r w:rsidR="00941665">
        <w:rPr>
          <w:rFonts w:ascii="Arial" w:hAnsi="Arial" w:cs="Arial"/>
          <w:color w:val="000000" w:themeColor="text1"/>
        </w:rPr>
        <w:t xml:space="preserve">While the scale and technological capacity of many monitoring </w:t>
      </w:r>
      <w:r w:rsidR="00941665">
        <w:rPr>
          <w:rFonts w:ascii="Arial" w:hAnsi="Arial" w:cs="Arial"/>
          <w:color w:val="000000" w:themeColor="text1"/>
        </w:rPr>
        <w:lastRenderedPageBreak/>
        <w:t>programs has increased t</w:t>
      </w:r>
      <w:r w:rsidRPr="007047B4">
        <w:rPr>
          <w:rFonts w:ascii="Arial" w:hAnsi="Arial" w:cs="Arial"/>
          <w:color w:val="000000" w:themeColor="text1"/>
        </w:rPr>
        <w:t xml:space="preserve">hese </w:t>
      </w:r>
      <w:proofErr w:type="gramStart"/>
      <w:r w:rsidRPr="007047B4">
        <w:rPr>
          <w:rFonts w:ascii="Arial" w:hAnsi="Arial" w:cs="Arial"/>
          <w:color w:val="000000" w:themeColor="text1"/>
        </w:rPr>
        <w:t>monitoring</w:t>
      </w:r>
      <w:proofErr w:type="gramEnd"/>
      <w:r w:rsidRPr="007047B4">
        <w:rPr>
          <w:rFonts w:ascii="Arial" w:hAnsi="Arial" w:cs="Arial"/>
          <w:color w:val="000000" w:themeColor="text1"/>
        </w:rPr>
        <w:t xml:space="preserve"> programs are</w:t>
      </w:r>
      <w:r w:rsidR="00941665">
        <w:rPr>
          <w:rFonts w:ascii="Arial" w:hAnsi="Arial" w:cs="Arial"/>
          <w:color w:val="000000" w:themeColor="text1"/>
        </w:rPr>
        <w:t xml:space="preserve"> still most often</w:t>
      </w:r>
      <w:r w:rsidRPr="007047B4">
        <w:rPr>
          <w:rFonts w:ascii="Arial" w:hAnsi="Arial" w:cs="Arial"/>
          <w:color w:val="000000" w:themeColor="text1"/>
        </w:rPr>
        <w:t xml:space="preserve"> conceived, planned, and used by </w:t>
      </w:r>
      <w:r w:rsidR="00941665">
        <w:rPr>
          <w:rFonts w:ascii="Arial" w:hAnsi="Arial" w:cs="Arial"/>
          <w:color w:val="000000" w:themeColor="text1"/>
        </w:rPr>
        <w:t>personnel trained as biologists and not data scientists</w:t>
      </w:r>
      <w:r w:rsidR="009B3FD8" w:rsidRPr="007047B4">
        <w:rPr>
          <w:rFonts w:ascii="Arial" w:hAnsi="Arial" w:cs="Arial"/>
          <w:color w:val="000000" w:themeColor="text1"/>
        </w:rPr>
        <w:t xml:space="preserve">. </w:t>
      </w:r>
      <w:r w:rsidR="00941665">
        <w:rPr>
          <w:rFonts w:ascii="Arial" w:hAnsi="Arial" w:cs="Arial"/>
          <w:color w:val="000000" w:themeColor="text1"/>
        </w:rPr>
        <w:t xml:space="preserve"> The lack of training in</w:t>
      </w:r>
      <w:r w:rsidRPr="007047B4">
        <w:rPr>
          <w:rFonts w:ascii="Arial" w:hAnsi="Arial" w:cs="Arial"/>
          <w:color w:val="000000" w:themeColor="text1"/>
        </w:rPr>
        <w:t xml:space="preserve"> basic data management, curation, and workflow of data generated from these</w:t>
      </w:r>
      <w:r w:rsidR="00941665">
        <w:rPr>
          <w:rFonts w:ascii="Arial" w:hAnsi="Arial" w:cs="Arial"/>
          <w:color w:val="000000" w:themeColor="text1"/>
        </w:rPr>
        <w:t xml:space="preserve"> types of data collection platforms was highlighted in a recent</w:t>
      </w:r>
      <w:r w:rsidR="009B3FD8" w:rsidRPr="007047B4">
        <w:rPr>
          <w:rFonts w:ascii="Arial" w:hAnsi="Arial" w:cs="Arial"/>
          <w:color w:val="000000" w:themeColor="text1"/>
        </w:rPr>
        <w:t xml:space="preserve"> NSF </w:t>
      </w:r>
      <w:r w:rsidR="00C94DB9">
        <w:rPr>
          <w:rFonts w:ascii="Arial" w:hAnsi="Arial" w:cs="Arial"/>
          <w:color w:val="000000" w:themeColor="text1"/>
        </w:rPr>
        <w:t>(National Science Foundation)</w:t>
      </w:r>
      <w:r w:rsidR="00941665">
        <w:rPr>
          <w:rFonts w:ascii="Arial" w:hAnsi="Arial" w:cs="Arial"/>
          <w:color w:val="000000" w:themeColor="text1"/>
        </w:rPr>
        <w:t xml:space="preserve"> survey (Lowndes et al. 2017) which highlighted that of</w:t>
      </w:r>
      <w:r w:rsidRPr="007047B4">
        <w:rPr>
          <w:rFonts w:ascii="Arial" w:hAnsi="Arial" w:cs="Arial"/>
          <w:color w:val="000000" w:themeColor="text1"/>
        </w:rPr>
        <w:t xml:space="preserve"> the 704 scientists who participated in the survey, </w:t>
      </w:r>
      <w:ins w:id="64" w:author="Bill Pine" w:date="2019-07-19T16:23:00Z">
        <w:r w:rsidR="00941665">
          <w:rPr>
            <w:rFonts w:ascii="Arial" w:hAnsi="Arial" w:cs="Arial"/>
            <w:color w:val="000000" w:themeColor="text1"/>
          </w:rPr>
          <w:t>“</w:t>
        </w:r>
      </w:ins>
      <w:r w:rsidRPr="007047B4">
        <w:rPr>
          <w:rFonts w:ascii="Arial" w:hAnsi="Arial" w:cs="Arial"/>
          <w:color w:val="000000" w:themeColor="text1"/>
        </w:rPr>
        <w:t xml:space="preserve">data </w:t>
      </w:r>
      <w:commentRangeStart w:id="65"/>
      <w:r w:rsidRPr="007047B4">
        <w:rPr>
          <w:rFonts w:ascii="Arial" w:hAnsi="Arial" w:cs="Arial"/>
          <w:color w:val="000000" w:themeColor="text1"/>
        </w:rPr>
        <w:t>skills</w:t>
      </w:r>
      <w:commentRangeEnd w:id="65"/>
      <w:r w:rsidR="00941665">
        <w:rPr>
          <w:rStyle w:val="CommentReference"/>
        </w:rPr>
        <w:commentReference w:id="65"/>
      </w:r>
      <w:r w:rsidR="00941665">
        <w:rPr>
          <w:rFonts w:ascii="Arial" w:hAnsi="Arial" w:cs="Arial"/>
          <w:color w:val="000000" w:themeColor="text1"/>
        </w:rPr>
        <w:t>” was identified</w:t>
      </w:r>
      <w:r w:rsidRPr="007047B4">
        <w:rPr>
          <w:rFonts w:ascii="Arial" w:hAnsi="Arial" w:cs="Arial"/>
          <w:color w:val="000000" w:themeColor="text1"/>
        </w:rPr>
        <w:t xml:space="preserve"> as the largest unmet need (Barone</w:t>
      </w:r>
      <w:del w:id="66" w:author="Bill Pine" w:date="2019-07-19T16:24:00Z">
        <w:r w:rsidRPr="007047B4" w:rsidDel="00941665">
          <w:rPr>
            <w:rFonts w:ascii="Arial" w:hAnsi="Arial" w:cs="Arial"/>
            <w:color w:val="000000" w:themeColor="text1"/>
          </w:rPr>
          <w:delText>,</w:delText>
        </w:r>
      </w:del>
      <w:r w:rsidRPr="007047B4">
        <w:rPr>
          <w:rFonts w:ascii="Arial" w:hAnsi="Arial" w:cs="Arial"/>
          <w:color w:val="000000" w:themeColor="text1"/>
        </w:rPr>
        <w:t xml:space="preserve"> </w:t>
      </w:r>
      <w:r w:rsidR="00F565AD" w:rsidRPr="007047B4">
        <w:rPr>
          <w:rFonts w:ascii="Arial" w:hAnsi="Arial" w:cs="Arial"/>
          <w:color w:val="000000" w:themeColor="text1"/>
        </w:rPr>
        <w:t xml:space="preserve">et al., </w:t>
      </w:r>
      <w:r w:rsidRPr="007047B4">
        <w:rPr>
          <w:rFonts w:ascii="Arial" w:hAnsi="Arial" w:cs="Arial"/>
          <w:color w:val="000000" w:themeColor="text1"/>
        </w:rPr>
        <w:t>2017; Lowndes et al.</w:t>
      </w:r>
      <w:r w:rsidR="00B84A62" w:rsidRPr="007047B4">
        <w:rPr>
          <w:rFonts w:ascii="Arial" w:hAnsi="Arial" w:cs="Arial"/>
          <w:color w:val="000000" w:themeColor="text1"/>
        </w:rPr>
        <w:t>,</w:t>
      </w:r>
      <w:r w:rsidRPr="007047B4">
        <w:rPr>
          <w:rFonts w:ascii="Arial" w:hAnsi="Arial" w:cs="Arial"/>
          <w:color w:val="000000" w:themeColor="text1"/>
        </w:rPr>
        <w:t xml:space="preserve"> 2017).</w:t>
      </w:r>
    </w:p>
    <w:bookmarkEnd w:id="63"/>
    <w:p w14:paraId="00872407" w14:textId="77777777" w:rsidR="00844B84" w:rsidRPr="00844B84" w:rsidRDefault="00844B84">
      <w:pPr>
        <w:pStyle w:val="BodyText"/>
        <w:spacing w:after="0" w:line="360" w:lineRule="auto"/>
        <w:pPrChange w:id="67" w:author="Bill Pine" w:date="2019-07-20T15:57:00Z">
          <w:pPr>
            <w:pStyle w:val="BodyText"/>
          </w:pPr>
        </w:pPrChange>
      </w:pPr>
    </w:p>
    <w:p w14:paraId="08A388BA" w14:textId="0E07111E" w:rsidR="00FC7DD5" w:rsidRPr="007047B4" w:rsidRDefault="00FC7DD5">
      <w:pPr>
        <w:pStyle w:val="FirstParagraph"/>
        <w:spacing w:after="0" w:line="360" w:lineRule="auto"/>
        <w:rPr>
          <w:rFonts w:ascii="Arial" w:eastAsiaTheme="majorEastAsia" w:hAnsi="Arial" w:cs="Arial"/>
          <w:b/>
          <w:bCs/>
          <w:color w:val="000000" w:themeColor="text1"/>
        </w:rPr>
        <w:pPrChange w:id="68" w:author="Bill Pine" w:date="2019-07-20T15:57:00Z">
          <w:pPr>
            <w:pStyle w:val="FirstParagraph"/>
          </w:pPr>
        </w:pPrChange>
      </w:pPr>
      <w:bookmarkStart w:id="69" w:name="continuous-data-management-and-analyses"/>
      <w:bookmarkStart w:id="70" w:name="adaptive-management"/>
      <w:bookmarkEnd w:id="69"/>
      <w:bookmarkEnd w:id="70"/>
      <w:r w:rsidRPr="007047B4">
        <w:rPr>
          <w:rFonts w:ascii="Arial" w:eastAsiaTheme="majorEastAsia" w:hAnsi="Arial" w:cs="Arial"/>
          <w:b/>
          <w:bCs/>
          <w:color w:val="000000" w:themeColor="text1"/>
        </w:rPr>
        <w:t xml:space="preserve">Continuous </w:t>
      </w:r>
      <w:r w:rsidR="00AA2121">
        <w:rPr>
          <w:rFonts w:ascii="Arial" w:eastAsiaTheme="majorEastAsia" w:hAnsi="Arial" w:cs="Arial"/>
          <w:b/>
          <w:bCs/>
          <w:color w:val="000000" w:themeColor="text1"/>
        </w:rPr>
        <w:t>D</w:t>
      </w:r>
      <w:r w:rsidRPr="007047B4">
        <w:rPr>
          <w:rFonts w:ascii="Arial" w:eastAsiaTheme="majorEastAsia" w:hAnsi="Arial" w:cs="Arial"/>
          <w:b/>
          <w:bCs/>
          <w:color w:val="000000" w:themeColor="text1"/>
        </w:rPr>
        <w:t xml:space="preserve">ata, </w:t>
      </w:r>
      <w:r w:rsidR="00AA2121">
        <w:rPr>
          <w:rFonts w:ascii="Arial" w:eastAsiaTheme="majorEastAsia" w:hAnsi="Arial" w:cs="Arial"/>
          <w:b/>
          <w:bCs/>
          <w:color w:val="000000" w:themeColor="text1"/>
        </w:rPr>
        <w:t>M</w:t>
      </w:r>
      <w:r w:rsidRPr="007047B4">
        <w:rPr>
          <w:rFonts w:ascii="Arial" w:eastAsiaTheme="majorEastAsia" w:hAnsi="Arial" w:cs="Arial"/>
          <w:b/>
          <w:bCs/>
          <w:color w:val="000000" w:themeColor="text1"/>
        </w:rPr>
        <w:t xml:space="preserve">anagement and </w:t>
      </w:r>
      <w:r w:rsidR="00AA2121">
        <w:rPr>
          <w:rFonts w:ascii="Arial" w:eastAsiaTheme="majorEastAsia" w:hAnsi="Arial" w:cs="Arial"/>
          <w:b/>
          <w:bCs/>
          <w:color w:val="000000" w:themeColor="text1"/>
        </w:rPr>
        <w:t>A</w:t>
      </w:r>
      <w:r w:rsidRPr="007047B4">
        <w:rPr>
          <w:rFonts w:ascii="Arial" w:eastAsiaTheme="majorEastAsia" w:hAnsi="Arial" w:cs="Arial"/>
          <w:b/>
          <w:bCs/>
          <w:color w:val="000000" w:themeColor="text1"/>
        </w:rPr>
        <w:t>nalyses</w:t>
      </w:r>
    </w:p>
    <w:p w14:paraId="04C0FA60" w14:textId="10AF7DD1" w:rsidR="00161066" w:rsidRPr="007047B4" w:rsidRDefault="00161066">
      <w:pPr>
        <w:pStyle w:val="FirstParagraph"/>
        <w:spacing w:after="0" w:line="360" w:lineRule="auto"/>
        <w:ind w:firstLine="720"/>
        <w:rPr>
          <w:rFonts w:ascii="Arial" w:hAnsi="Arial" w:cs="Arial"/>
          <w:color w:val="000000" w:themeColor="text1"/>
        </w:rPr>
        <w:pPrChange w:id="71" w:author="Bill Pine" w:date="2019-07-20T15:57:00Z">
          <w:pPr>
            <w:pStyle w:val="FirstParagraph"/>
          </w:pPr>
        </w:pPrChange>
      </w:pPr>
      <w:bookmarkStart w:id="72" w:name="_Hlk17483899"/>
      <w:r w:rsidRPr="007047B4">
        <w:rPr>
          <w:rFonts w:ascii="Arial" w:hAnsi="Arial" w:cs="Arial"/>
          <w:color w:val="000000" w:themeColor="text1"/>
        </w:rPr>
        <w:t>The US Gulf of Mexico</w:t>
      </w:r>
      <w:r w:rsidR="009C20A2">
        <w:rPr>
          <w:rFonts w:ascii="Arial" w:hAnsi="Arial" w:cs="Arial"/>
          <w:color w:val="000000" w:themeColor="text1"/>
        </w:rPr>
        <w:t xml:space="preserve"> region</w:t>
      </w:r>
      <w:r w:rsidRPr="007047B4">
        <w:rPr>
          <w:rFonts w:ascii="Arial" w:hAnsi="Arial" w:cs="Arial"/>
          <w:color w:val="000000" w:themeColor="text1"/>
        </w:rPr>
        <w:t xml:space="preserve"> is undergoing a large restoration effort to reverse observed declines in key ecosystem components including seagrass, fish communities, and oyster reefs using funding from the consolidated Deepwater Horizon settlements (see </w:t>
      </w:r>
      <w:r w:rsidR="00724164">
        <w:fldChar w:fldCharType="begin"/>
      </w:r>
      <w:r w:rsidR="00724164">
        <w:instrText xml:space="preserve"> HYPERLINK "https://www.nfwf.org/gulf/Pages/home.aspx" \h </w:instrText>
      </w:r>
      <w:r w:rsidR="00724164">
        <w:fldChar w:fldCharType="separate"/>
      </w:r>
      <w:r w:rsidRPr="007047B4">
        <w:rPr>
          <w:rStyle w:val="Hyperlink"/>
          <w:rFonts w:ascii="Arial" w:hAnsi="Arial" w:cs="Arial"/>
          <w:color w:val="000000" w:themeColor="text1"/>
        </w:rPr>
        <w:t>https://www.nfwf.org/gulf/Pages/home.aspx</w:t>
      </w:r>
      <w:r w:rsidR="00724164">
        <w:rPr>
          <w:rStyle w:val="Hyperlink"/>
          <w:rFonts w:ascii="Arial" w:hAnsi="Arial" w:cs="Arial"/>
          <w:color w:val="000000" w:themeColor="text1"/>
        </w:rPr>
        <w:fldChar w:fldCharType="end"/>
      </w:r>
      <w:r w:rsidRPr="007047B4">
        <w:rPr>
          <w:rFonts w:ascii="Arial" w:hAnsi="Arial" w:cs="Arial"/>
          <w:color w:val="000000" w:themeColor="text1"/>
        </w:rPr>
        <w:t xml:space="preserve"> as an example). These restoration projects vary in spatial scale and funding, but</w:t>
      </w:r>
      <w:ins w:id="73" w:author="Bill Pine" w:date="2019-07-19T16:36:00Z">
        <w:r w:rsidR="009C20A2">
          <w:rPr>
            <w:rFonts w:ascii="Arial" w:hAnsi="Arial" w:cs="Arial"/>
            <w:color w:val="000000" w:themeColor="text1"/>
          </w:rPr>
          <w:t>,</w:t>
        </w:r>
      </w:ins>
      <w:r w:rsidRPr="007047B4">
        <w:rPr>
          <w:rFonts w:ascii="Arial" w:hAnsi="Arial" w:cs="Arial"/>
          <w:color w:val="000000" w:themeColor="text1"/>
        </w:rPr>
        <w:t xml:space="preserve"> </w:t>
      </w:r>
      <w:r w:rsidR="000A18A3" w:rsidRPr="007047B4">
        <w:rPr>
          <w:rFonts w:ascii="Arial" w:hAnsi="Arial" w:cs="Arial"/>
          <w:color w:val="000000" w:themeColor="text1"/>
        </w:rPr>
        <w:t>like</w:t>
      </w:r>
      <w:r w:rsidR="009B3FD8" w:rsidRPr="007047B4">
        <w:rPr>
          <w:rFonts w:ascii="Arial" w:hAnsi="Arial" w:cs="Arial"/>
          <w:color w:val="000000" w:themeColor="text1"/>
        </w:rPr>
        <w:t xml:space="preserve"> </w:t>
      </w:r>
      <w:r w:rsidRPr="007047B4">
        <w:rPr>
          <w:rFonts w:ascii="Arial" w:hAnsi="Arial" w:cs="Arial"/>
          <w:color w:val="000000" w:themeColor="text1"/>
        </w:rPr>
        <w:t>other</w:t>
      </w:r>
      <w:r w:rsidR="009C20A2">
        <w:rPr>
          <w:rFonts w:ascii="Arial" w:hAnsi="Arial" w:cs="Arial"/>
          <w:color w:val="000000" w:themeColor="text1"/>
        </w:rPr>
        <w:t xml:space="preserve"> restoration</w:t>
      </w:r>
      <w:r w:rsidRPr="007047B4">
        <w:rPr>
          <w:rFonts w:ascii="Arial" w:hAnsi="Arial" w:cs="Arial"/>
          <w:color w:val="000000" w:themeColor="text1"/>
        </w:rPr>
        <w:t xml:space="preserve"> efforts, these projects will have data collection and evaluation efforts that occur frequently through</w:t>
      </w:r>
      <w:r w:rsidR="009C20A2">
        <w:rPr>
          <w:rFonts w:ascii="Arial" w:hAnsi="Arial" w:cs="Arial"/>
          <w:color w:val="000000" w:themeColor="text1"/>
        </w:rPr>
        <w:t>out</w:t>
      </w:r>
      <w:r w:rsidRPr="007047B4">
        <w:rPr>
          <w:rFonts w:ascii="Arial" w:hAnsi="Arial" w:cs="Arial"/>
          <w:color w:val="000000" w:themeColor="text1"/>
        </w:rPr>
        <w:t xml:space="preserve"> the project.</w:t>
      </w:r>
    </w:p>
    <w:p w14:paraId="7A51EE31" w14:textId="0CDF4C18" w:rsidR="00A33645" w:rsidRPr="007047B4" w:rsidRDefault="009C20A2">
      <w:pPr>
        <w:pStyle w:val="FirstParagraph"/>
        <w:spacing w:after="0" w:line="360" w:lineRule="auto"/>
        <w:ind w:firstLine="720"/>
        <w:rPr>
          <w:rFonts w:ascii="Arial" w:hAnsi="Arial" w:cs="Arial"/>
          <w:color w:val="000000" w:themeColor="text1"/>
        </w:rPr>
        <w:pPrChange w:id="74" w:author="Bill Pine" w:date="2019-07-20T15:57:00Z">
          <w:pPr>
            <w:pStyle w:val="FirstParagraph"/>
          </w:pPr>
        </w:pPrChange>
      </w:pPr>
      <w:bookmarkStart w:id="75" w:name="_Hlk17483964"/>
      <w:bookmarkEnd w:id="72"/>
      <w:r>
        <w:rPr>
          <w:rFonts w:ascii="Arial" w:hAnsi="Arial" w:cs="Arial"/>
          <w:color w:val="000000" w:themeColor="text1"/>
        </w:rPr>
        <w:t xml:space="preserve">Several of the ongoing restoration programs in the Gulf of Mexico have similar objectives such as restoring oyster or seagrass habitats.  For programs with similar objectives, restoration actions may </w:t>
      </w:r>
      <w:proofErr w:type="gramStart"/>
      <w:r>
        <w:rPr>
          <w:rFonts w:ascii="Arial" w:hAnsi="Arial" w:cs="Arial"/>
          <w:color w:val="000000" w:themeColor="text1"/>
        </w:rPr>
        <w:t>be improved</w:t>
      </w:r>
      <w:proofErr w:type="gramEnd"/>
      <w:r>
        <w:rPr>
          <w:rFonts w:ascii="Arial" w:hAnsi="Arial" w:cs="Arial"/>
          <w:color w:val="000000" w:themeColor="text1"/>
        </w:rPr>
        <w:t xml:space="preserve"> by adaptively informing ongoing restoration while the restoration is taking place</w:t>
      </w:r>
      <w:r w:rsidR="00421432">
        <w:rPr>
          <w:rFonts w:ascii="Arial" w:hAnsi="Arial" w:cs="Arial"/>
          <w:color w:val="000000" w:themeColor="text1"/>
        </w:rPr>
        <w:t>, or informing restoration based on results from a similar study elsewhere,</w:t>
      </w:r>
      <w:r w:rsidR="00C431DA" w:rsidRPr="007047B4">
        <w:rPr>
          <w:rFonts w:ascii="Arial" w:hAnsi="Arial" w:cs="Arial"/>
          <w:color w:val="000000" w:themeColor="text1"/>
        </w:rPr>
        <w:t xml:space="preserve"> to help improve </w:t>
      </w:r>
      <w:r w:rsidR="00421432">
        <w:rPr>
          <w:rFonts w:ascii="Arial" w:hAnsi="Arial" w:cs="Arial"/>
          <w:color w:val="000000" w:themeColor="text1"/>
        </w:rPr>
        <w:t>restoration outcomes</w:t>
      </w:r>
      <w:r w:rsidR="00C431DA" w:rsidRPr="007047B4">
        <w:rPr>
          <w:rFonts w:ascii="Arial" w:hAnsi="Arial" w:cs="Arial"/>
          <w:color w:val="000000" w:themeColor="text1"/>
        </w:rPr>
        <w:t>. For th</w:t>
      </w:r>
      <w:r>
        <w:rPr>
          <w:rFonts w:ascii="Arial" w:hAnsi="Arial" w:cs="Arial"/>
          <w:color w:val="000000" w:themeColor="text1"/>
        </w:rPr>
        <w:t xml:space="preserve">is type of system to work efficiently, a workflow must </w:t>
      </w:r>
      <w:proofErr w:type="gramStart"/>
      <w:r>
        <w:rPr>
          <w:rFonts w:ascii="Arial" w:hAnsi="Arial" w:cs="Arial"/>
          <w:color w:val="000000" w:themeColor="text1"/>
        </w:rPr>
        <w:t>be developed</w:t>
      </w:r>
      <w:proofErr w:type="gramEnd"/>
      <w:r>
        <w:rPr>
          <w:rFonts w:ascii="Arial" w:hAnsi="Arial" w:cs="Arial"/>
          <w:color w:val="000000" w:themeColor="text1"/>
        </w:rPr>
        <w:t xml:space="preserve"> that captures data as it is collected, and guides this information from collection, to analyses, and data storage.  Developing this type of data system is essential to improve data quality by reducing the likelihood of data collection errors </w:t>
      </w:r>
      <w:r w:rsidR="00421432">
        <w:rPr>
          <w:rFonts w:ascii="Arial" w:hAnsi="Arial" w:cs="Arial"/>
          <w:color w:val="000000" w:themeColor="text1"/>
        </w:rPr>
        <w:t>or reducing the availability of data for use by other researchers conducting similar restoration efforts.</w:t>
      </w:r>
      <w:commentRangeStart w:id="76"/>
      <w:commentRangeEnd w:id="76"/>
      <w:r w:rsidR="00421432">
        <w:rPr>
          <w:rStyle w:val="CommentReference"/>
        </w:rPr>
        <w:commentReference w:id="76"/>
      </w:r>
    </w:p>
    <w:p w14:paraId="0F48B103" w14:textId="3D31DCA1" w:rsidR="00FC7DD5" w:rsidRPr="007047B4" w:rsidRDefault="00FC7DD5">
      <w:pPr>
        <w:pStyle w:val="BodyText"/>
        <w:spacing w:after="0" w:line="360" w:lineRule="auto"/>
        <w:rPr>
          <w:rFonts w:ascii="Arial" w:hAnsi="Arial" w:cs="Arial"/>
          <w:color w:val="000000" w:themeColor="text1"/>
        </w:rPr>
        <w:pPrChange w:id="77" w:author="Bill Pine" w:date="2019-07-20T15:57:00Z">
          <w:pPr>
            <w:pStyle w:val="BodyText"/>
          </w:pPr>
        </w:pPrChange>
      </w:pPr>
      <w:bookmarkStart w:id="78" w:name="_Hlk17484109"/>
      <w:bookmarkEnd w:id="75"/>
      <w:r w:rsidRPr="007047B4">
        <w:rPr>
          <w:rFonts w:ascii="Arial" w:eastAsiaTheme="majorEastAsia" w:hAnsi="Arial" w:cs="Arial"/>
          <w:b/>
          <w:bCs/>
          <w:color w:val="000000" w:themeColor="text1"/>
        </w:rPr>
        <w:t xml:space="preserve">Adaptive </w:t>
      </w:r>
      <w:r w:rsidR="0015345A">
        <w:rPr>
          <w:rFonts w:ascii="Arial" w:eastAsiaTheme="majorEastAsia" w:hAnsi="Arial" w:cs="Arial"/>
          <w:b/>
          <w:bCs/>
          <w:color w:val="000000" w:themeColor="text1"/>
        </w:rPr>
        <w:t>M</w:t>
      </w:r>
      <w:r w:rsidRPr="007047B4">
        <w:rPr>
          <w:rFonts w:ascii="Arial" w:eastAsiaTheme="majorEastAsia" w:hAnsi="Arial" w:cs="Arial"/>
          <w:b/>
          <w:bCs/>
          <w:color w:val="000000" w:themeColor="text1"/>
        </w:rPr>
        <w:t>anagement</w:t>
      </w:r>
    </w:p>
    <w:p w14:paraId="249F8D82" w14:textId="67E217A8" w:rsidR="00421432" w:rsidRDefault="00421432">
      <w:pPr>
        <w:pStyle w:val="BodyText"/>
        <w:spacing w:after="0" w:line="360" w:lineRule="auto"/>
        <w:ind w:firstLine="720"/>
        <w:rPr>
          <w:rFonts w:ascii="Arial" w:hAnsi="Arial" w:cs="Arial"/>
          <w:color w:val="000000" w:themeColor="text1"/>
        </w:rPr>
        <w:pPrChange w:id="79" w:author="Bill Pine" w:date="2019-07-20T15:57:00Z">
          <w:pPr>
            <w:pStyle w:val="BodyText"/>
            <w:ind w:firstLine="720"/>
          </w:pPr>
        </w:pPrChange>
      </w:pPr>
      <w:bookmarkStart w:id="80" w:name="_Hlk17484181"/>
      <w:bookmarkEnd w:id="78"/>
      <w:r w:rsidRPr="007047B4">
        <w:rPr>
          <w:rFonts w:ascii="Arial" w:hAnsi="Arial" w:cs="Arial"/>
          <w:color w:val="000000" w:themeColor="text1"/>
        </w:rPr>
        <w:t>“Living data” are defined as data which are continuously collected and updated</w:t>
      </w:r>
      <w:r>
        <w:rPr>
          <w:rFonts w:ascii="Arial" w:hAnsi="Arial" w:cs="Arial"/>
          <w:color w:val="000000" w:themeColor="text1"/>
        </w:rPr>
        <w:t>.  These types of data</w:t>
      </w:r>
      <w:r w:rsidRPr="007047B4">
        <w:rPr>
          <w:rFonts w:ascii="Arial" w:hAnsi="Arial" w:cs="Arial"/>
          <w:color w:val="000000" w:themeColor="text1"/>
        </w:rPr>
        <w:t xml:space="preserve"> are critical to this type of adaptive learning to inform restoration and </w:t>
      </w:r>
      <w:r w:rsidRPr="007047B4">
        <w:rPr>
          <w:rFonts w:ascii="Arial" w:hAnsi="Arial" w:cs="Arial"/>
          <w:color w:val="000000" w:themeColor="text1"/>
        </w:rPr>
        <w:lastRenderedPageBreak/>
        <w:t>management actions (</w:t>
      </w:r>
      <w:proofErr w:type="spellStart"/>
      <w:r w:rsidRPr="007047B4">
        <w:rPr>
          <w:rFonts w:ascii="Arial" w:hAnsi="Arial" w:cs="Arial"/>
          <w:color w:val="000000" w:themeColor="text1"/>
        </w:rPr>
        <w:t>Yenni</w:t>
      </w:r>
      <w:proofErr w:type="spellEnd"/>
      <w:r w:rsidRPr="007047B4">
        <w:rPr>
          <w:rFonts w:ascii="Arial" w:hAnsi="Arial" w:cs="Arial"/>
          <w:color w:val="000000" w:themeColor="text1"/>
        </w:rPr>
        <w:t xml:space="preserve"> et al., 2018). These informed adaptations</w:t>
      </w:r>
      <w:r w:rsidR="001474C8">
        <w:rPr>
          <w:rFonts w:ascii="Arial" w:hAnsi="Arial" w:cs="Arial"/>
          <w:color w:val="000000" w:themeColor="text1"/>
        </w:rPr>
        <w:t xml:space="preserve"> during a restoration project</w:t>
      </w:r>
      <w:r w:rsidRPr="007047B4">
        <w:rPr>
          <w:rFonts w:ascii="Arial" w:hAnsi="Arial" w:cs="Arial"/>
          <w:color w:val="000000" w:themeColor="text1"/>
        </w:rPr>
        <w:t xml:space="preserve"> can be small such as shifting the location of an autonomous sensor, to larger changes including restoration practices or revamping of sampling programs because of low statistical power. </w:t>
      </w:r>
      <w:r w:rsidR="001474C8">
        <w:rPr>
          <w:rFonts w:ascii="Arial" w:hAnsi="Arial" w:cs="Arial"/>
          <w:color w:val="000000" w:themeColor="text1"/>
        </w:rPr>
        <w:t>L</w:t>
      </w:r>
      <w:r w:rsidRPr="007047B4">
        <w:rPr>
          <w:rFonts w:ascii="Arial" w:hAnsi="Arial" w:cs="Arial"/>
          <w:color w:val="000000" w:themeColor="text1"/>
        </w:rPr>
        <w:t xml:space="preserve">iving data are challenging to work with from a data management perspective because the data (by design) change as new data are collected. In a restoration or management context as these data are </w:t>
      </w:r>
      <w:r>
        <w:rPr>
          <w:rFonts w:ascii="Arial" w:hAnsi="Arial" w:cs="Arial"/>
          <w:color w:val="000000" w:themeColor="text1"/>
        </w:rPr>
        <w:t xml:space="preserve">being </w:t>
      </w:r>
      <w:r w:rsidRPr="007047B4">
        <w:rPr>
          <w:rFonts w:ascii="Arial" w:hAnsi="Arial" w:cs="Arial"/>
          <w:color w:val="000000" w:themeColor="text1"/>
        </w:rPr>
        <w:t>collected,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rsidRPr="007047B4">
        <w:rPr>
          <w:rFonts w:ascii="Arial" w:hAnsi="Arial" w:cs="Arial"/>
          <w:color w:val="000000" w:themeColor="text1"/>
        </w:rPr>
        <w:t>Holling</w:t>
      </w:r>
      <w:proofErr w:type="spellEnd"/>
      <w:r w:rsidRPr="007047B4">
        <w:rPr>
          <w:rFonts w:ascii="Arial" w:hAnsi="Arial" w:cs="Arial"/>
          <w:color w:val="000000" w:themeColor="text1"/>
        </w:rPr>
        <w:t xml:space="preserve"> 1978; Walters 1986). </w:t>
      </w:r>
    </w:p>
    <w:p w14:paraId="72BB852C" w14:textId="0EE7DBC7" w:rsidR="00A33645" w:rsidRPr="007047B4" w:rsidRDefault="00875881">
      <w:pPr>
        <w:pStyle w:val="BodyText"/>
        <w:spacing w:after="0" w:line="360" w:lineRule="auto"/>
        <w:ind w:firstLine="720"/>
        <w:rPr>
          <w:rFonts w:ascii="Arial" w:hAnsi="Arial" w:cs="Arial"/>
          <w:color w:val="000000" w:themeColor="text1"/>
        </w:rPr>
        <w:pPrChange w:id="81" w:author="Bill Pine" w:date="2019-07-20T15:57:00Z">
          <w:pPr>
            <w:pStyle w:val="BodyText"/>
          </w:pPr>
        </w:pPrChange>
      </w:pPr>
      <w:r w:rsidRPr="007047B4">
        <w:rPr>
          <w:rFonts w:ascii="Arial" w:hAnsi="Arial" w:cs="Arial"/>
          <w:color w:val="000000" w:themeColor="text1"/>
        </w:rPr>
        <w:t>By design, a</w:t>
      </w:r>
      <w:r w:rsidR="00C431DA" w:rsidRPr="007047B4">
        <w:rPr>
          <w:rFonts w:ascii="Arial" w:hAnsi="Arial" w:cs="Arial"/>
          <w:color w:val="000000" w:themeColor="text1"/>
        </w:rPr>
        <w:t>n adaptive management program requires rapid feedback between data collection, analyses, and interpretation to drive the process of updating knowledge, examining management and restoration options, making decisions and implementing actions</w:t>
      </w:r>
      <w:r w:rsidRPr="007047B4">
        <w:rPr>
          <w:rFonts w:ascii="Arial" w:hAnsi="Arial" w:cs="Arial"/>
          <w:color w:val="000000" w:themeColor="text1"/>
        </w:rPr>
        <w:t xml:space="preserve">.  This process </w:t>
      </w:r>
      <w:proofErr w:type="gramStart"/>
      <w:r w:rsidRPr="007047B4">
        <w:rPr>
          <w:rFonts w:ascii="Arial" w:hAnsi="Arial" w:cs="Arial"/>
          <w:color w:val="000000" w:themeColor="text1"/>
        </w:rPr>
        <w:t>is repeated</w:t>
      </w:r>
      <w:proofErr w:type="gramEnd"/>
      <w:r w:rsidR="0099320C">
        <w:rPr>
          <w:rFonts w:ascii="Arial" w:hAnsi="Arial" w:cs="Arial"/>
          <w:color w:val="000000" w:themeColor="text1"/>
        </w:rPr>
        <w:t xml:space="preserve"> (Figure 1)</w:t>
      </w:r>
      <w:r w:rsidRPr="007047B4">
        <w:rPr>
          <w:rFonts w:ascii="Arial" w:hAnsi="Arial" w:cs="Arial"/>
          <w:color w:val="000000" w:themeColor="text1"/>
        </w:rPr>
        <w:t xml:space="preserve"> </w:t>
      </w:r>
      <w:r w:rsidR="00C431DA" w:rsidRPr="007047B4">
        <w:rPr>
          <w:rFonts w:ascii="Arial" w:hAnsi="Arial" w:cs="Arial"/>
          <w:color w:val="000000" w:themeColor="text1"/>
        </w:rPr>
        <w:t>to improve management actions</w:t>
      </w:r>
      <w:r w:rsidRPr="007047B4">
        <w:rPr>
          <w:rFonts w:ascii="Arial" w:hAnsi="Arial" w:cs="Arial"/>
          <w:color w:val="000000" w:themeColor="text1"/>
        </w:rPr>
        <w:t xml:space="preserve"> such as identifying the best restoration approach</w:t>
      </w:r>
      <w:r w:rsidR="00C431DA" w:rsidRPr="007047B4">
        <w:rPr>
          <w:rFonts w:ascii="Arial" w:hAnsi="Arial" w:cs="Arial"/>
          <w:color w:val="000000" w:themeColor="text1"/>
        </w:rPr>
        <w:t>. T</w:t>
      </w:r>
      <w:r w:rsidR="0099320C">
        <w:rPr>
          <w:rFonts w:ascii="Arial" w:hAnsi="Arial" w:cs="Arial"/>
          <w:color w:val="000000" w:themeColor="text1"/>
        </w:rPr>
        <w:t xml:space="preserve">o carry out a restoration project adaptively, </w:t>
      </w:r>
      <w:r w:rsidRPr="007047B4">
        <w:rPr>
          <w:rFonts w:ascii="Arial" w:hAnsi="Arial" w:cs="Arial"/>
          <w:color w:val="000000" w:themeColor="text1"/>
        </w:rPr>
        <w:t>data u</w:t>
      </w:r>
      <w:r w:rsidR="00C431DA" w:rsidRPr="007047B4">
        <w:rPr>
          <w:rFonts w:ascii="Arial" w:hAnsi="Arial" w:cs="Arial"/>
          <w:color w:val="000000" w:themeColor="text1"/>
        </w:rPr>
        <w:t>se</w:t>
      </w:r>
      <w:r w:rsidRPr="007047B4">
        <w:rPr>
          <w:rFonts w:ascii="Arial" w:hAnsi="Arial" w:cs="Arial"/>
          <w:color w:val="000000" w:themeColor="text1"/>
        </w:rPr>
        <w:t>d</w:t>
      </w:r>
      <w:r w:rsidR="00C431DA" w:rsidRPr="007047B4">
        <w:rPr>
          <w:rFonts w:ascii="Arial" w:hAnsi="Arial" w:cs="Arial"/>
          <w:color w:val="000000" w:themeColor="text1"/>
        </w:rPr>
        <w:t xml:space="preserve"> </w:t>
      </w:r>
      <w:r w:rsidRPr="007047B4">
        <w:rPr>
          <w:rFonts w:ascii="Arial" w:hAnsi="Arial" w:cs="Arial"/>
          <w:color w:val="000000" w:themeColor="text1"/>
        </w:rPr>
        <w:t xml:space="preserve">in these </w:t>
      </w:r>
      <w:r w:rsidR="00C431DA" w:rsidRPr="007047B4">
        <w:rPr>
          <w:rFonts w:ascii="Arial" w:hAnsi="Arial" w:cs="Arial"/>
          <w:color w:val="000000" w:themeColor="text1"/>
        </w:rPr>
        <w:t xml:space="preserve">continuous efforts meet quality assurance/quality control </w:t>
      </w:r>
      <w:r w:rsidR="006E71CC" w:rsidRPr="007047B4">
        <w:rPr>
          <w:rFonts w:ascii="Arial" w:hAnsi="Arial" w:cs="Arial"/>
          <w:color w:val="000000" w:themeColor="text1"/>
        </w:rPr>
        <w:t xml:space="preserve">(QA/QC) </w:t>
      </w:r>
      <w:r w:rsidR="00C431DA" w:rsidRPr="007047B4">
        <w:rPr>
          <w:rFonts w:ascii="Arial" w:hAnsi="Arial" w:cs="Arial"/>
          <w:color w:val="000000" w:themeColor="text1"/>
        </w:rPr>
        <w:t xml:space="preserve">protocols to identify and correct inconsistencies and errors in field or sensor observations </w:t>
      </w:r>
      <w:r w:rsidRPr="007047B4">
        <w:rPr>
          <w:rFonts w:ascii="Arial" w:hAnsi="Arial" w:cs="Arial"/>
          <w:color w:val="000000" w:themeColor="text1"/>
        </w:rPr>
        <w:t xml:space="preserve">before these data </w:t>
      </w:r>
      <w:proofErr w:type="gramStart"/>
      <w:r w:rsidRPr="007047B4">
        <w:rPr>
          <w:rFonts w:ascii="Arial" w:hAnsi="Arial" w:cs="Arial"/>
          <w:color w:val="000000" w:themeColor="text1"/>
        </w:rPr>
        <w:t>are used</w:t>
      </w:r>
      <w:proofErr w:type="gramEnd"/>
      <w:r w:rsidRPr="007047B4">
        <w:rPr>
          <w:rFonts w:ascii="Arial" w:hAnsi="Arial" w:cs="Arial"/>
          <w:color w:val="000000" w:themeColor="text1"/>
        </w:rPr>
        <w:t xml:space="preserve"> in an </w:t>
      </w:r>
      <w:r w:rsidR="0004521D" w:rsidRPr="007047B4">
        <w:rPr>
          <w:rFonts w:ascii="Arial" w:hAnsi="Arial" w:cs="Arial"/>
          <w:color w:val="000000" w:themeColor="text1"/>
        </w:rPr>
        <w:t>analysis</w:t>
      </w:r>
      <w:r w:rsidR="00C431DA" w:rsidRPr="007047B4">
        <w:rPr>
          <w:rFonts w:ascii="Arial" w:hAnsi="Arial" w:cs="Arial"/>
          <w:color w:val="000000" w:themeColor="text1"/>
        </w:rPr>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r w:rsidR="0015345A">
        <w:rPr>
          <w:rFonts w:ascii="Arial" w:hAnsi="Arial" w:cs="Arial"/>
          <w:color w:val="000000" w:themeColor="text1"/>
        </w:rPr>
        <w:t xml:space="preserve"> </w:t>
      </w:r>
    </w:p>
    <w:p w14:paraId="18268B1B" w14:textId="747A2FF1" w:rsidR="00A33645" w:rsidRDefault="00C431DA">
      <w:pPr>
        <w:pStyle w:val="BodyText"/>
        <w:spacing w:after="0" w:line="360" w:lineRule="auto"/>
        <w:ind w:firstLine="720"/>
        <w:rPr>
          <w:ins w:id="82" w:author="Bill Pine" w:date="2019-07-19T16:58:00Z"/>
          <w:rFonts w:ascii="Arial" w:hAnsi="Arial" w:cs="Arial"/>
          <w:color w:val="000000" w:themeColor="text1"/>
        </w:rPr>
        <w:pPrChange w:id="83" w:author="Bill Pine" w:date="2019-07-20T15:57:00Z">
          <w:pPr>
            <w:pStyle w:val="BodyText"/>
            <w:ind w:firstLine="720"/>
          </w:pPr>
        </w:pPrChange>
      </w:pPr>
      <w:r w:rsidRPr="007047B4">
        <w:rPr>
          <w:rFonts w:ascii="Arial" w:hAnsi="Arial" w:cs="Arial"/>
          <w:color w:val="000000" w:themeColor="text1"/>
        </w:rPr>
        <w:t xml:space="preserve">An example </w:t>
      </w:r>
      <w:r w:rsidR="009B3FD8" w:rsidRPr="007047B4">
        <w:rPr>
          <w:rFonts w:ascii="Arial" w:hAnsi="Arial" w:cs="Arial"/>
          <w:color w:val="000000" w:themeColor="text1"/>
        </w:rPr>
        <w:t xml:space="preserve">of </w:t>
      </w:r>
      <w:r w:rsidRPr="007047B4">
        <w:rPr>
          <w:rFonts w:ascii="Arial" w:hAnsi="Arial" w:cs="Arial"/>
          <w:color w:val="000000" w:themeColor="text1"/>
        </w:rPr>
        <w:t>program</w:t>
      </w:r>
      <w:r w:rsidR="009B3FD8" w:rsidRPr="007047B4">
        <w:rPr>
          <w:rFonts w:ascii="Arial" w:hAnsi="Arial" w:cs="Arial"/>
          <w:color w:val="000000" w:themeColor="text1"/>
        </w:rPr>
        <w:t>s</w:t>
      </w:r>
      <w:r w:rsidRPr="007047B4">
        <w:rPr>
          <w:rFonts w:ascii="Arial" w:hAnsi="Arial" w:cs="Arial"/>
          <w:color w:val="000000" w:themeColor="text1"/>
        </w:rPr>
        <w:t xml:space="preserve"> that require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w:t>
      </w:r>
      <w:proofErr w:type="gramStart"/>
      <w:r w:rsidRPr="007047B4">
        <w:rPr>
          <w:rFonts w:ascii="Arial" w:hAnsi="Arial" w:cs="Arial"/>
          <w:color w:val="000000" w:themeColor="text1"/>
        </w:rPr>
        <w:t xml:space="preserve">are </w:t>
      </w:r>
      <w:r w:rsidR="001474C8">
        <w:rPr>
          <w:rFonts w:ascii="Arial" w:hAnsi="Arial" w:cs="Arial"/>
          <w:color w:val="000000" w:themeColor="text1"/>
        </w:rPr>
        <w:t xml:space="preserve">also </w:t>
      </w:r>
      <w:r w:rsidR="001474C8" w:rsidRPr="007047B4">
        <w:rPr>
          <w:rFonts w:ascii="Arial" w:hAnsi="Arial" w:cs="Arial"/>
          <w:color w:val="000000" w:themeColor="text1"/>
        </w:rPr>
        <w:t>mandat</w:t>
      </w:r>
      <w:r w:rsidR="001474C8">
        <w:rPr>
          <w:rFonts w:ascii="Arial" w:hAnsi="Arial" w:cs="Arial"/>
          <w:color w:val="000000" w:themeColor="text1"/>
        </w:rPr>
        <w:t>ed</w:t>
      </w:r>
      <w:proofErr w:type="gramEnd"/>
      <w:r w:rsidR="001474C8" w:rsidRPr="007047B4">
        <w:rPr>
          <w:rFonts w:ascii="Arial" w:hAnsi="Arial" w:cs="Arial"/>
          <w:color w:val="000000" w:themeColor="text1"/>
        </w:rPr>
        <w:t xml:space="preserve"> </w:t>
      </w:r>
      <w:r w:rsidRPr="007047B4">
        <w:rPr>
          <w:rFonts w:ascii="Arial" w:hAnsi="Arial" w:cs="Arial"/>
          <w:color w:val="000000" w:themeColor="text1"/>
        </w:rPr>
        <w:t xml:space="preserve">to capture data collected and analyzed with the overall purpose of creating opportunities to improve future restoration actions by </w:t>
      </w:r>
      <w:r w:rsidRPr="007047B4">
        <w:rPr>
          <w:rFonts w:ascii="Arial" w:hAnsi="Arial" w:cs="Arial"/>
          <w:color w:val="000000" w:themeColor="text1"/>
        </w:rPr>
        <w:lastRenderedPageBreak/>
        <w:t>maximizing learning from previous and ongoing restoration efforts.</w:t>
      </w:r>
      <w:r w:rsidR="0004521D">
        <w:rPr>
          <w:rFonts w:ascii="Arial" w:hAnsi="Arial" w:cs="Arial"/>
          <w:color w:val="000000" w:themeColor="text1"/>
        </w:rPr>
        <w:t xml:space="preserve"> </w:t>
      </w:r>
      <w:r w:rsidRPr="007047B4">
        <w:rPr>
          <w:rFonts w:ascii="Arial" w:hAnsi="Arial" w:cs="Arial"/>
          <w:color w:val="000000" w:themeColor="text1"/>
        </w:rPr>
        <w:t xml:space="preserve">The Lone Cabbage Reef (LCR) restoration project is a large restoration effort in the eastern Gulf of Mexico funded by NFWF-GEBF. The project’s primary goal is to restore </w:t>
      </w:r>
      <w:r w:rsidR="00AA2121">
        <w:rPr>
          <w:rFonts w:ascii="Arial" w:hAnsi="Arial" w:cs="Arial"/>
          <w:color w:val="000000" w:themeColor="text1"/>
        </w:rPr>
        <w:t xml:space="preserve">specific </w:t>
      </w:r>
      <w:r w:rsidRPr="007047B4">
        <w:rPr>
          <w:rFonts w:ascii="Arial" w:hAnsi="Arial" w:cs="Arial"/>
          <w:color w:val="000000" w:themeColor="text1"/>
        </w:rPr>
        <w:t>historical oyster reefs so that they may be</w:t>
      </w:r>
      <w:r w:rsidR="0099320C">
        <w:rPr>
          <w:rFonts w:ascii="Arial" w:hAnsi="Arial" w:cs="Arial"/>
          <w:color w:val="000000" w:themeColor="text1"/>
        </w:rPr>
        <w:t xml:space="preserve"> resilient to changing sea level and river discharge</w:t>
      </w:r>
      <w:r w:rsidRPr="007047B4">
        <w:rPr>
          <w:rFonts w:ascii="Arial" w:hAnsi="Arial" w:cs="Arial"/>
          <w:color w:val="000000" w:themeColor="text1"/>
        </w:rPr>
        <w:t>.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r w:rsidR="00875881" w:rsidRPr="007047B4">
        <w:rPr>
          <w:rFonts w:ascii="Arial" w:hAnsi="Arial" w:cs="Arial"/>
          <w:color w:val="000000" w:themeColor="text1"/>
        </w:rPr>
        <w:t>.  Creating this workflow will</w:t>
      </w:r>
      <w:r w:rsidRPr="007047B4">
        <w:rPr>
          <w:rFonts w:ascii="Arial" w:hAnsi="Arial" w:cs="Arial"/>
          <w:color w:val="000000" w:themeColor="text1"/>
        </w:rPr>
        <w:t xml:space="preserve"> allow for rapid analyses of data to inform decision making related to sensor deployment or modifying the reef restoration process through additional construction efforts. </w:t>
      </w:r>
    </w:p>
    <w:bookmarkEnd w:id="80"/>
    <w:p w14:paraId="2AAD403A" w14:textId="28145AC2" w:rsidR="001474C8" w:rsidRPr="007047B4" w:rsidRDefault="001474C8">
      <w:pPr>
        <w:pStyle w:val="BodyText"/>
        <w:spacing w:after="0" w:line="360" w:lineRule="auto"/>
        <w:ind w:firstLine="720"/>
        <w:rPr>
          <w:rFonts w:ascii="Arial" w:hAnsi="Arial" w:cs="Arial"/>
          <w:color w:val="000000" w:themeColor="text1"/>
        </w:rPr>
        <w:pPrChange w:id="84" w:author="Bill Pine" w:date="2019-07-20T15:57:00Z">
          <w:pPr>
            <w:pStyle w:val="BodyText"/>
          </w:pPr>
        </w:pPrChange>
      </w:pPr>
      <w:ins w:id="85" w:author="Bill Pine" w:date="2019-07-19T16:58:00Z">
        <w:r w:rsidRPr="007047B4">
          <w:rPr>
            <w:rFonts w:ascii="Arial" w:hAnsi="Arial" w:cs="Arial"/>
            <w:noProof/>
            <w:color w:val="000000" w:themeColor="text1"/>
          </w:rPr>
          <w:lastRenderedPageBreak/>
          <w:drawing>
            <wp:anchor distT="0" distB="0" distL="114300" distR="114300" simplePos="0" relativeHeight="251666944" behindDoc="0" locked="0" layoutInCell="1" allowOverlap="1" wp14:anchorId="2FEA83CB" wp14:editId="52CEC8E1">
              <wp:simplePos x="0" y="0"/>
              <wp:positionH relativeFrom="column">
                <wp:posOffset>0</wp:posOffset>
              </wp:positionH>
              <wp:positionV relativeFrom="paragraph">
                <wp:posOffset>260350</wp:posOffset>
              </wp:positionV>
              <wp:extent cx="4701540" cy="3288665"/>
              <wp:effectExtent l="0" t="0" r="3810" b="6985"/>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8000"/>
                      <a:stretch/>
                    </pic:blipFill>
                    <pic:spPr bwMode="auto">
                      <a:xfrm>
                        <a:off x="0" y="0"/>
                        <a:ext cx="4701540" cy="32886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19B344F5" w14:textId="0FACF2BF" w:rsidR="00A563AF" w:rsidRPr="007047B4" w:rsidRDefault="00A563AF">
      <w:pPr>
        <w:pStyle w:val="Heading3"/>
        <w:spacing w:line="360" w:lineRule="auto"/>
        <w:rPr>
          <w:rFonts w:ascii="Arial" w:eastAsiaTheme="minorHAnsi" w:hAnsi="Arial" w:cs="Arial"/>
          <w:b w:val="0"/>
          <w:bCs w:val="0"/>
          <w:color w:val="000000" w:themeColor="text1"/>
          <w:sz w:val="24"/>
          <w:szCs w:val="24"/>
        </w:rPr>
        <w:pPrChange w:id="86" w:author="Bill Pine" w:date="2019-07-20T15:57:00Z">
          <w:pPr>
            <w:pStyle w:val="Heading3"/>
          </w:pPr>
        </w:pPrChange>
      </w:pPr>
      <w:bookmarkStart w:id="87" w:name="objective"/>
      <w:bookmarkEnd w:id="87"/>
      <w:r w:rsidRPr="007047B4">
        <w:rPr>
          <w:rFonts w:ascii="Arial" w:eastAsiaTheme="minorHAnsi" w:hAnsi="Arial" w:cs="Arial"/>
          <w:b w:val="0"/>
          <w:bCs w:val="0"/>
          <w:color w:val="000000" w:themeColor="text1"/>
          <w:sz w:val="24"/>
          <w:szCs w:val="24"/>
        </w:rPr>
        <w:t xml:space="preserve">Figure 1- </w:t>
      </w:r>
      <w:r w:rsidR="00A6448D" w:rsidRPr="007047B4">
        <w:rPr>
          <w:rFonts w:ascii="Arial" w:eastAsiaTheme="minorHAnsi" w:hAnsi="Arial" w:cs="Arial"/>
          <w:b w:val="0"/>
          <w:bCs w:val="0"/>
          <w:color w:val="000000" w:themeColor="text1"/>
          <w:sz w:val="24"/>
          <w:szCs w:val="24"/>
        </w:rPr>
        <w:t>(Schreiber et al.</w:t>
      </w:r>
      <w:r w:rsidR="00B84A62" w:rsidRPr="007047B4">
        <w:rPr>
          <w:rFonts w:ascii="Arial" w:eastAsiaTheme="minorHAnsi" w:hAnsi="Arial" w:cs="Arial"/>
          <w:b w:val="0"/>
          <w:bCs w:val="0"/>
          <w:color w:val="000000" w:themeColor="text1"/>
          <w:sz w:val="24"/>
          <w:szCs w:val="24"/>
        </w:rPr>
        <w:t>,</w:t>
      </w:r>
      <w:r w:rsidR="00A6448D" w:rsidRPr="007047B4">
        <w:rPr>
          <w:rFonts w:ascii="Arial" w:eastAsiaTheme="minorHAnsi" w:hAnsi="Arial" w:cs="Arial"/>
          <w:b w:val="0"/>
          <w:bCs w:val="0"/>
          <w:color w:val="000000" w:themeColor="text1"/>
          <w:sz w:val="24"/>
          <w:szCs w:val="24"/>
        </w:rPr>
        <w:t xml:space="preserve"> 2004) The adaptive management process </w:t>
      </w:r>
      <w:r w:rsidRPr="007047B4">
        <w:rPr>
          <w:rFonts w:ascii="Arial" w:eastAsiaTheme="minorHAnsi" w:hAnsi="Arial" w:cs="Arial"/>
          <w:b w:val="0"/>
          <w:bCs w:val="0"/>
          <w:color w:val="000000" w:themeColor="text1"/>
          <w:sz w:val="24"/>
          <w:szCs w:val="24"/>
        </w:rPr>
        <w:t xml:space="preserve">(Figure adapted with permission </w:t>
      </w:r>
      <w:commentRangeStart w:id="88"/>
      <w:r w:rsidRPr="007047B4">
        <w:rPr>
          <w:rFonts w:ascii="Arial" w:eastAsiaTheme="minorHAnsi" w:hAnsi="Arial" w:cs="Arial"/>
          <w:b w:val="0"/>
          <w:bCs w:val="0"/>
          <w:color w:val="000000" w:themeColor="text1"/>
          <w:sz w:val="24"/>
          <w:szCs w:val="24"/>
        </w:rPr>
        <w:t>from</w:t>
      </w:r>
      <w:commentRangeEnd w:id="88"/>
      <w:r w:rsidR="00421432">
        <w:rPr>
          <w:rStyle w:val="CommentReference"/>
          <w:rFonts w:asciiTheme="minorHAnsi" w:eastAsiaTheme="minorHAnsi" w:hAnsiTheme="minorHAnsi" w:cstheme="minorBidi"/>
          <w:b w:val="0"/>
          <w:bCs w:val="0"/>
          <w:color w:val="auto"/>
        </w:rPr>
        <w:commentReference w:id="88"/>
      </w:r>
      <w:r w:rsidRPr="007047B4">
        <w:rPr>
          <w:rFonts w:ascii="Arial" w:eastAsiaTheme="minorHAnsi" w:hAnsi="Arial" w:cs="Arial"/>
          <w:b w:val="0"/>
          <w:bCs w:val="0"/>
          <w:color w:val="000000" w:themeColor="text1"/>
          <w:sz w:val="24"/>
          <w:szCs w:val="24"/>
        </w:rPr>
        <w:t xml:space="preserve"> </w:t>
      </w:r>
      <w:proofErr w:type="spellStart"/>
      <w:r w:rsidRPr="007047B4">
        <w:rPr>
          <w:rFonts w:ascii="Arial" w:eastAsiaTheme="minorHAnsi" w:hAnsi="Arial" w:cs="Arial"/>
          <w:b w:val="0"/>
          <w:bCs w:val="0"/>
          <w:color w:val="000000" w:themeColor="text1"/>
          <w:sz w:val="24"/>
          <w:szCs w:val="24"/>
        </w:rPr>
        <w:t>Bearlin</w:t>
      </w:r>
      <w:proofErr w:type="spellEnd"/>
      <w:r w:rsidRPr="007047B4">
        <w:rPr>
          <w:rFonts w:ascii="Arial" w:eastAsiaTheme="minorHAnsi" w:hAnsi="Arial" w:cs="Arial"/>
          <w:b w:val="0"/>
          <w:bCs w:val="0"/>
          <w:color w:val="000000" w:themeColor="text1"/>
          <w:sz w:val="24"/>
          <w:szCs w:val="24"/>
        </w:rPr>
        <w:t xml:space="preserve"> et al.</w:t>
      </w:r>
      <w:r w:rsidR="00B84A62" w:rsidRPr="007047B4">
        <w:rPr>
          <w:rFonts w:ascii="Arial" w:eastAsiaTheme="minorHAnsi" w:hAnsi="Arial" w:cs="Arial"/>
          <w:b w:val="0"/>
          <w:bCs w:val="0"/>
          <w:color w:val="000000" w:themeColor="text1"/>
          <w:sz w:val="24"/>
          <w:szCs w:val="24"/>
        </w:rPr>
        <w:t>,</w:t>
      </w:r>
      <w:r w:rsidRPr="007047B4">
        <w:rPr>
          <w:rFonts w:ascii="Arial" w:eastAsiaTheme="minorHAnsi" w:hAnsi="Arial" w:cs="Arial"/>
          <w:b w:val="0"/>
          <w:bCs w:val="0"/>
          <w:color w:val="000000" w:themeColor="text1"/>
          <w:sz w:val="24"/>
          <w:szCs w:val="24"/>
        </w:rPr>
        <w:t xml:space="preserve"> 2002).</w:t>
      </w:r>
      <w:r w:rsidR="00CE16F8">
        <w:rPr>
          <w:rFonts w:ascii="Arial" w:eastAsiaTheme="minorHAnsi" w:hAnsi="Arial" w:cs="Arial"/>
          <w:b w:val="0"/>
          <w:bCs w:val="0"/>
          <w:color w:val="000000" w:themeColor="text1"/>
          <w:sz w:val="24"/>
          <w:szCs w:val="24"/>
        </w:rPr>
        <w:t xml:space="preserve"> </w:t>
      </w:r>
    </w:p>
    <w:p w14:paraId="608B8CAB" w14:textId="2BE62A04" w:rsidR="006841E4" w:rsidRDefault="006841E4">
      <w:pPr>
        <w:pStyle w:val="Heading3"/>
        <w:spacing w:line="360" w:lineRule="auto"/>
        <w:rPr>
          <w:rFonts w:ascii="Arial" w:hAnsi="Arial" w:cs="Arial"/>
          <w:color w:val="000000" w:themeColor="text1"/>
          <w:sz w:val="24"/>
          <w:szCs w:val="24"/>
        </w:rPr>
        <w:pPrChange w:id="90" w:author="Bill Pine" w:date="2019-07-20T15:57:00Z">
          <w:pPr>
            <w:pStyle w:val="Heading3"/>
          </w:pPr>
        </w:pPrChange>
      </w:pPr>
    </w:p>
    <w:p w14:paraId="147E2976" w14:textId="16F2C67D" w:rsidR="00A33645" w:rsidRPr="007047B4" w:rsidRDefault="00C431DA">
      <w:pPr>
        <w:pStyle w:val="Heading3"/>
        <w:spacing w:line="360" w:lineRule="auto"/>
        <w:rPr>
          <w:rFonts w:ascii="Arial" w:hAnsi="Arial" w:cs="Arial"/>
          <w:color w:val="000000" w:themeColor="text1"/>
          <w:sz w:val="24"/>
          <w:szCs w:val="24"/>
        </w:rPr>
        <w:pPrChange w:id="91" w:author="Bill Pine" w:date="2019-07-20T15:57:00Z">
          <w:pPr>
            <w:pStyle w:val="Heading3"/>
          </w:pPr>
        </w:pPrChange>
      </w:pPr>
      <w:r w:rsidRPr="007047B4">
        <w:rPr>
          <w:rFonts w:ascii="Arial" w:hAnsi="Arial" w:cs="Arial"/>
          <w:color w:val="000000" w:themeColor="text1"/>
          <w:sz w:val="24"/>
          <w:szCs w:val="24"/>
        </w:rPr>
        <w:t>Objective</w:t>
      </w:r>
    </w:p>
    <w:p w14:paraId="7E5B62A2" w14:textId="293D40E4" w:rsidR="005C7B30" w:rsidRDefault="00C431DA">
      <w:pPr>
        <w:pStyle w:val="FirstParagraph"/>
        <w:spacing w:after="0" w:line="360" w:lineRule="auto"/>
        <w:ind w:firstLine="720"/>
        <w:rPr>
          <w:rFonts w:ascii="Arial" w:hAnsi="Arial" w:cs="Arial"/>
          <w:color w:val="000000" w:themeColor="text1"/>
        </w:rPr>
        <w:pPrChange w:id="92" w:author="Bill Pine" w:date="2019-07-20T15:57:00Z">
          <w:pPr>
            <w:pStyle w:val="FirstParagraph"/>
          </w:pPr>
        </w:pPrChange>
      </w:pPr>
      <w:bookmarkStart w:id="93" w:name="_Hlk17484455"/>
      <w:r w:rsidRPr="007047B4">
        <w:rPr>
          <w:rFonts w:ascii="Arial" w:hAnsi="Arial" w:cs="Arial"/>
          <w:color w:val="000000" w:themeColor="text1"/>
        </w:rPr>
        <w:t>In this chapter, I will d</w:t>
      </w:r>
      <w:r w:rsidR="0099320C">
        <w:rPr>
          <w:rFonts w:ascii="Arial" w:hAnsi="Arial" w:cs="Arial"/>
          <w:color w:val="000000" w:themeColor="text1"/>
        </w:rPr>
        <w:t xml:space="preserve">evelop the </w:t>
      </w:r>
      <w:r w:rsidRPr="007047B4">
        <w:rPr>
          <w:rFonts w:ascii="Arial" w:hAnsi="Arial" w:cs="Arial"/>
          <w:color w:val="000000" w:themeColor="text1"/>
        </w:rPr>
        <w:t>basic elements of the LCR restoration project</w:t>
      </w:r>
      <w:r w:rsidR="0099320C">
        <w:rPr>
          <w:rFonts w:ascii="Arial" w:hAnsi="Arial" w:cs="Arial"/>
          <w:color w:val="000000" w:themeColor="text1"/>
        </w:rPr>
        <w:t xml:space="preserve"> data management plan for</w:t>
      </w:r>
      <w:r w:rsidRPr="007047B4">
        <w:rPr>
          <w:rFonts w:ascii="Arial" w:hAnsi="Arial" w:cs="Arial"/>
          <w:color w:val="000000" w:themeColor="text1"/>
        </w:rPr>
        <w:t xml:space="preserve"> water quality and biological data. The objective is to develop and implement a data management workflow, which starts at the data collection point (i.e</w:t>
      </w:r>
      <w:r w:rsidR="0099320C">
        <w:rPr>
          <w:rFonts w:ascii="Arial" w:hAnsi="Arial" w:cs="Arial"/>
          <w:color w:val="000000" w:themeColor="text1"/>
        </w:rPr>
        <w:t>., field collection</w:t>
      </w:r>
      <w:r w:rsidRPr="007047B4">
        <w:rPr>
          <w:rFonts w:ascii="Arial" w:hAnsi="Arial" w:cs="Arial"/>
          <w:color w:val="000000" w:themeColor="text1"/>
        </w:rPr>
        <w:t xml:space="preserve">) and </w:t>
      </w:r>
      <w:bookmarkStart w:id="94" w:name="_GoBack"/>
      <w:bookmarkEnd w:id="94"/>
      <w:r w:rsidRPr="007047B4">
        <w:rPr>
          <w:rFonts w:ascii="Arial" w:hAnsi="Arial" w:cs="Arial"/>
          <w:color w:val="000000" w:themeColor="text1"/>
        </w:rPr>
        <w:t xml:space="preserve">ends at the visualization/ interpretation of collected data from different data streams. I will document how these data are recorded, data </w:t>
      </w:r>
      <w:r w:rsidR="009D1C51" w:rsidRPr="007047B4">
        <w:rPr>
          <w:rFonts w:ascii="Arial" w:hAnsi="Arial" w:cs="Arial"/>
          <w:color w:val="000000" w:themeColor="text1"/>
        </w:rPr>
        <w:t>QA/QC</w:t>
      </w:r>
      <w:r w:rsidRPr="007047B4">
        <w:rPr>
          <w:rFonts w:ascii="Arial" w:hAnsi="Arial" w:cs="Arial"/>
          <w:color w:val="000000" w:themeColor="text1"/>
        </w:rPr>
        <w:t xml:space="preserve"> procedures, data checking (anomalous values), data visualization, and data releases for analyses using multiple software tools. This chapter provides an example of </w:t>
      </w:r>
      <w:r w:rsidR="00FA1906" w:rsidRPr="007047B4">
        <w:rPr>
          <w:rFonts w:ascii="Arial" w:hAnsi="Arial" w:cs="Arial"/>
          <w:color w:val="000000" w:themeColor="text1"/>
        </w:rPr>
        <w:t xml:space="preserve">how </w:t>
      </w:r>
      <w:r w:rsidRPr="007047B4">
        <w:rPr>
          <w:rFonts w:ascii="Arial" w:hAnsi="Arial" w:cs="Arial"/>
          <w:color w:val="000000" w:themeColor="text1"/>
        </w:rPr>
        <w:t>a living data project can function to inform an ongoing, long-term restoration project and serve as an example for other projects with data collection efforts.</w:t>
      </w:r>
      <w:bookmarkStart w:id="95" w:name="implementing-a-modern-data-workflow"/>
      <w:bookmarkEnd w:id="95"/>
    </w:p>
    <w:bookmarkEnd w:id="93"/>
    <w:p w14:paraId="5CB6628F" w14:textId="77777777" w:rsidR="005C7B30" w:rsidRDefault="005C7B30">
      <w:pPr>
        <w:pStyle w:val="Heading3"/>
        <w:spacing w:line="360" w:lineRule="auto"/>
        <w:rPr>
          <w:rFonts w:ascii="Arial" w:hAnsi="Arial" w:cs="Arial"/>
          <w:color w:val="000000" w:themeColor="text1"/>
          <w:sz w:val="24"/>
          <w:szCs w:val="24"/>
        </w:rPr>
        <w:pPrChange w:id="96" w:author="Bill Pine" w:date="2019-07-20T15:57:00Z">
          <w:pPr>
            <w:pStyle w:val="Heading3"/>
          </w:pPr>
        </w:pPrChange>
      </w:pPr>
    </w:p>
    <w:p w14:paraId="4D446723" w14:textId="489A2626" w:rsidR="00A33645" w:rsidRPr="007047B4" w:rsidRDefault="00C431DA">
      <w:pPr>
        <w:pStyle w:val="Heading3"/>
        <w:spacing w:line="360" w:lineRule="auto"/>
        <w:rPr>
          <w:rFonts w:ascii="Arial" w:hAnsi="Arial" w:cs="Arial"/>
          <w:color w:val="000000" w:themeColor="text1"/>
          <w:sz w:val="24"/>
          <w:szCs w:val="24"/>
        </w:rPr>
        <w:pPrChange w:id="97" w:author="Bill Pine" w:date="2019-07-20T15:57:00Z">
          <w:pPr>
            <w:pStyle w:val="Heading3"/>
          </w:pPr>
        </w:pPrChange>
      </w:pPr>
      <w:r w:rsidRPr="007047B4">
        <w:rPr>
          <w:rFonts w:ascii="Arial" w:hAnsi="Arial" w:cs="Arial"/>
          <w:color w:val="000000" w:themeColor="text1"/>
          <w:sz w:val="24"/>
          <w:szCs w:val="24"/>
        </w:rPr>
        <w:t>Implementing a modern data workflow</w:t>
      </w:r>
    </w:p>
    <w:p w14:paraId="54357D42" w14:textId="5BEFF139" w:rsidR="00A33645" w:rsidRPr="007047B4" w:rsidRDefault="00C431DA">
      <w:pPr>
        <w:pStyle w:val="FirstParagraph"/>
        <w:spacing w:after="0" w:line="360" w:lineRule="auto"/>
        <w:ind w:firstLine="720"/>
        <w:rPr>
          <w:rFonts w:ascii="Arial" w:hAnsi="Arial" w:cs="Arial"/>
          <w:color w:val="000000" w:themeColor="text1"/>
        </w:rPr>
        <w:pPrChange w:id="98" w:author="Bill Pine" w:date="2019-07-20T15:57:00Z">
          <w:pPr>
            <w:pStyle w:val="FirstParagraph"/>
          </w:pPr>
        </w:pPrChange>
      </w:pPr>
      <w:commentRangeStart w:id="99"/>
      <w:r w:rsidRPr="007047B4">
        <w:rPr>
          <w:rFonts w:ascii="Arial" w:hAnsi="Arial" w:cs="Arial"/>
          <w:color w:val="000000" w:themeColor="text1"/>
        </w:rPr>
        <w:t>Creating</w:t>
      </w:r>
      <w:commentRangeEnd w:id="99"/>
      <w:r w:rsidR="0066450C">
        <w:rPr>
          <w:rStyle w:val="CommentReference"/>
        </w:rPr>
        <w:commentReference w:id="99"/>
      </w:r>
      <w:r w:rsidRPr="007047B4">
        <w:rPr>
          <w:rFonts w:ascii="Arial" w:hAnsi="Arial" w:cs="Arial"/>
          <w:color w:val="000000" w:themeColor="text1"/>
        </w:rPr>
        <w:t xml:space="preserve"> and automating a data management workflow for living data is an emerging skill for natural resource professionals.</w:t>
      </w:r>
      <w:r w:rsidR="00CE16F8">
        <w:rPr>
          <w:rFonts w:ascii="Arial" w:hAnsi="Arial" w:cs="Arial"/>
          <w:color w:val="000000" w:themeColor="text1"/>
        </w:rPr>
        <w:t xml:space="preserve"> </w:t>
      </w:r>
      <w:r w:rsidRPr="007047B4">
        <w:rPr>
          <w:rFonts w:ascii="Arial" w:hAnsi="Arial" w:cs="Arial"/>
          <w:color w:val="000000" w:themeColor="text1"/>
        </w:rPr>
        <w:t>More than ever, data management is recognized as a core skill for biologists and ecologists (Hampton et al.</w:t>
      </w:r>
      <w:r w:rsidR="005C7B30">
        <w:rPr>
          <w:rFonts w:ascii="Arial" w:hAnsi="Arial" w:cs="Arial"/>
          <w:color w:val="000000" w:themeColor="text1"/>
        </w:rPr>
        <w:t>,</w:t>
      </w:r>
      <w:r w:rsidRPr="007047B4">
        <w:rPr>
          <w:rFonts w:ascii="Arial" w:hAnsi="Arial" w:cs="Arial"/>
          <w:color w:val="000000" w:themeColor="text1"/>
        </w:rPr>
        <w:t xml:space="preserve"> 2017). Even though the design of </w:t>
      </w:r>
      <w:r w:rsidR="003808AC">
        <w:rPr>
          <w:rFonts w:ascii="Arial" w:hAnsi="Arial" w:cs="Arial"/>
          <w:color w:val="000000" w:themeColor="text1"/>
        </w:rPr>
        <w:t>w</w:t>
      </w:r>
      <w:r w:rsidRPr="007047B4">
        <w:rPr>
          <w:rFonts w:ascii="Arial" w:hAnsi="Arial" w:cs="Arial"/>
          <w:color w:val="000000" w:themeColor="text1"/>
        </w:rPr>
        <w:t>orkflow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r w:rsidR="00724164">
        <w:fldChar w:fldCharType="begin"/>
      </w:r>
      <w:r w:rsidR="00724164">
        <w:instrText xml:space="preserve"> HYPERLINK "https://www.rstudio.com/" \h </w:instrText>
      </w:r>
      <w:r w:rsidR="00724164">
        <w:fldChar w:fldCharType="separate"/>
      </w:r>
      <w:r w:rsidRPr="007047B4">
        <w:rPr>
          <w:rStyle w:val="Hyperlink"/>
          <w:rFonts w:ascii="Arial" w:hAnsi="Arial" w:cs="Arial"/>
          <w:color w:val="000000" w:themeColor="text1"/>
        </w:rPr>
        <w:t>https://www.rstudio.com/</w:t>
      </w:r>
      <w:r w:rsidR="00724164">
        <w:rPr>
          <w:rStyle w:val="Hyperlink"/>
          <w:rFonts w:ascii="Arial" w:hAnsi="Arial" w:cs="Arial"/>
          <w:color w:val="000000" w:themeColor="text1"/>
        </w:rPr>
        <w:fldChar w:fldCharType="end"/>
      </w:r>
      <w:r w:rsidRPr="007047B4">
        <w:rPr>
          <w:rFonts w:ascii="Arial" w:hAnsi="Arial" w:cs="Arial"/>
          <w:color w:val="000000" w:themeColor="text1"/>
        </w:rPr>
        <w:t>) for data QA/QC, analysis, and visualizations, and GitHub (</w:t>
      </w:r>
      <w:r w:rsidR="00724164">
        <w:fldChar w:fldCharType="begin"/>
      </w:r>
      <w:r w:rsidR="00724164">
        <w:instrText xml:space="preserve"> HYPERLINK "https://github.com/" \h </w:instrText>
      </w:r>
      <w:r w:rsidR="00724164">
        <w:fldChar w:fldCharType="separate"/>
      </w:r>
      <w:r w:rsidRPr="007047B4">
        <w:rPr>
          <w:rStyle w:val="Hyperlink"/>
          <w:rFonts w:ascii="Arial" w:hAnsi="Arial" w:cs="Arial"/>
          <w:color w:val="000000" w:themeColor="text1"/>
        </w:rPr>
        <w:t>https://github.com/</w:t>
      </w:r>
      <w:r w:rsidR="00724164">
        <w:rPr>
          <w:rStyle w:val="Hyperlink"/>
          <w:rFonts w:ascii="Arial" w:hAnsi="Arial" w:cs="Arial"/>
          <w:color w:val="000000" w:themeColor="text1"/>
        </w:rPr>
        <w:fldChar w:fldCharType="end"/>
      </w:r>
      <w:r w:rsidRPr="007047B4">
        <w:rPr>
          <w:rFonts w:ascii="Arial" w:hAnsi="Arial" w:cs="Arial"/>
          <w:color w:val="000000" w:themeColor="text1"/>
        </w:rPr>
        <w:t>) for version control.</w:t>
      </w:r>
      <w:r w:rsidR="00D53AC2">
        <w:rPr>
          <w:rFonts w:ascii="Arial" w:hAnsi="Arial" w:cs="Arial"/>
          <w:color w:val="000000" w:themeColor="text1"/>
        </w:rPr>
        <w:t xml:space="preserve"> </w:t>
      </w:r>
      <w:r w:rsidR="00D53AC2" w:rsidRPr="00CE16F8">
        <w:rPr>
          <w:rFonts w:ascii="Arial" w:hAnsi="Arial" w:cs="Arial"/>
          <w:color w:val="000000" w:themeColor="text1"/>
        </w:rPr>
        <w:t xml:space="preserve">Steps 1, 3, 4, and 7, in Figure 1, are directly used in </w:t>
      </w:r>
      <w:r w:rsidR="00D53AC2">
        <w:rPr>
          <w:rFonts w:ascii="Arial" w:hAnsi="Arial" w:cs="Arial"/>
          <w:color w:val="000000" w:themeColor="text1"/>
        </w:rPr>
        <w:t>my</w:t>
      </w:r>
      <w:r w:rsidR="00D53AC2" w:rsidRPr="00CE16F8">
        <w:rPr>
          <w:rFonts w:ascii="Arial" w:hAnsi="Arial" w:cs="Arial"/>
          <w:color w:val="000000" w:themeColor="text1"/>
        </w:rPr>
        <w:t xml:space="preserve"> proposed workflow</w:t>
      </w:r>
      <w:r w:rsidR="00D53AC2">
        <w:rPr>
          <w:rFonts w:ascii="Arial" w:hAnsi="Arial" w:cs="Arial"/>
          <w:color w:val="000000" w:themeColor="text1"/>
        </w:rPr>
        <w:t>, with applicable modifications</w:t>
      </w:r>
      <w:r w:rsidR="00D53AC2" w:rsidRPr="00CE16F8">
        <w:rPr>
          <w:rFonts w:ascii="Arial" w:hAnsi="Arial" w:cs="Arial"/>
          <w:color w:val="000000" w:themeColor="text1"/>
        </w:rPr>
        <w:t>.</w:t>
      </w:r>
    </w:p>
    <w:p w14:paraId="260C9856" w14:textId="77777777" w:rsidR="009C70DF" w:rsidRDefault="009C70DF">
      <w:pPr>
        <w:pStyle w:val="Heading2"/>
        <w:spacing w:line="360" w:lineRule="auto"/>
        <w:rPr>
          <w:rFonts w:ascii="Arial" w:hAnsi="Arial" w:cs="Arial"/>
          <w:color w:val="000000" w:themeColor="text1"/>
          <w:sz w:val="24"/>
          <w:szCs w:val="24"/>
        </w:rPr>
        <w:pPrChange w:id="100" w:author="Bill Pine" w:date="2019-07-20T15:57:00Z">
          <w:pPr>
            <w:pStyle w:val="Heading2"/>
          </w:pPr>
        </w:pPrChange>
      </w:pPr>
      <w:bookmarkStart w:id="101" w:name="methods"/>
      <w:bookmarkEnd w:id="101"/>
    </w:p>
    <w:p w14:paraId="23133B20" w14:textId="364C3EA9" w:rsidR="00A33645" w:rsidRPr="007047B4" w:rsidRDefault="00C431DA">
      <w:pPr>
        <w:pStyle w:val="Heading2"/>
        <w:spacing w:line="360" w:lineRule="auto"/>
        <w:rPr>
          <w:rFonts w:ascii="Arial" w:hAnsi="Arial" w:cs="Arial"/>
          <w:color w:val="000000" w:themeColor="text1"/>
          <w:sz w:val="24"/>
          <w:szCs w:val="24"/>
        </w:rPr>
        <w:pPrChange w:id="102" w:author="Bill Pine" w:date="2019-07-20T15:57:00Z">
          <w:pPr>
            <w:pStyle w:val="Heading2"/>
          </w:pPr>
        </w:pPrChange>
      </w:pPr>
      <w:r w:rsidRPr="007047B4">
        <w:rPr>
          <w:rFonts w:ascii="Arial" w:hAnsi="Arial" w:cs="Arial"/>
          <w:color w:val="000000" w:themeColor="text1"/>
          <w:sz w:val="24"/>
          <w:szCs w:val="24"/>
        </w:rPr>
        <w:t>Methods</w:t>
      </w:r>
    </w:p>
    <w:p w14:paraId="33CFEE8D" w14:textId="77777777" w:rsidR="00A33645" w:rsidRPr="007047B4" w:rsidRDefault="00C431DA">
      <w:pPr>
        <w:pStyle w:val="FirstParagraph"/>
        <w:spacing w:after="0" w:line="360" w:lineRule="auto"/>
        <w:rPr>
          <w:rFonts w:ascii="Arial" w:hAnsi="Arial" w:cs="Arial"/>
          <w:color w:val="000000" w:themeColor="text1"/>
        </w:rPr>
        <w:pPrChange w:id="103" w:author="Bill Pine" w:date="2019-07-20T15:57:00Z">
          <w:pPr>
            <w:pStyle w:val="FirstParagraph"/>
          </w:pPr>
        </w:pPrChange>
      </w:pPr>
      <w:r w:rsidRPr="007047B4">
        <w:rPr>
          <w:rFonts w:ascii="Arial" w:hAnsi="Arial" w:cs="Arial"/>
          <w:noProof/>
          <w:color w:val="000000" w:themeColor="text1"/>
        </w:rPr>
        <w:drawing>
          <wp:inline distT="0" distB="0" distL="0" distR="0" wp14:anchorId="2F80DBFC" wp14:editId="29517D9A">
            <wp:extent cx="6346209" cy="2988860"/>
            <wp:effectExtent l="0" t="0" r="0" b="254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1"/>
                    <a:stretch>
                      <a:fillRect/>
                    </a:stretch>
                  </pic:blipFill>
                  <pic:spPr bwMode="auto">
                    <a:xfrm>
                      <a:off x="0" y="0"/>
                      <a:ext cx="6397882" cy="3013196"/>
                    </a:xfrm>
                    <a:prstGeom prst="rect">
                      <a:avLst/>
                    </a:prstGeom>
                    <a:noFill/>
                    <a:ln w="9525">
                      <a:noFill/>
                      <a:headEnd/>
                      <a:tailEnd/>
                    </a:ln>
                  </pic:spPr>
                </pic:pic>
              </a:graphicData>
            </a:graphic>
          </wp:inline>
        </w:drawing>
      </w:r>
    </w:p>
    <w:p w14:paraId="4AFF6C57" w14:textId="77777777" w:rsidR="00A33645" w:rsidRPr="007047B4" w:rsidRDefault="00C431DA">
      <w:pPr>
        <w:pStyle w:val="BodyText"/>
        <w:spacing w:after="0" w:line="360" w:lineRule="auto"/>
        <w:rPr>
          <w:rFonts w:ascii="Arial" w:hAnsi="Arial" w:cs="Arial"/>
          <w:color w:val="000000" w:themeColor="text1"/>
        </w:rPr>
        <w:pPrChange w:id="104" w:author="Bill Pine" w:date="2019-07-20T15:57:00Z">
          <w:pPr>
            <w:pStyle w:val="BodyText"/>
          </w:pPr>
        </w:pPrChange>
      </w:pPr>
      <w:r w:rsidRPr="007047B4">
        <w:rPr>
          <w:rFonts w:ascii="Arial" w:hAnsi="Arial" w:cs="Arial"/>
          <w:color w:val="000000" w:themeColor="text1"/>
        </w:rPr>
        <w:t xml:space="preserve">Figure 2- Data management workflow designed for the </w:t>
      </w:r>
      <w:r w:rsidR="006213D9" w:rsidRPr="007047B4">
        <w:rPr>
          <w:rFonts w:ascii="Arial" w:hAnsi="Arial" w:cs="Arial"/>
          <w:color w:val="000000" w:themeColor="text1"/>
        </w:rPr>
        <w:t>LCR project</w:t>
      </w:r>
      <w:r w:rsidRPr="007047B4">
        <w:rPr>
          <w:rFonts w:ascii="Arial" w:hAnsi="Arial" w:cs="Arial"/>
          <w:color w:val="000000" w:themeColor="text1"/>
        </w:rPr>
        <w:t>.</w:t>
      </w:r>
    </w:p>
    <w:p w14:paraId="43EC2CA2" w14:textId="77777777" w:rsidR="00A33645" w:rsidRPr="007047B4" w:rsidRDefault="00C431DA">
      <w:pPr>
        <w:pStyle w:val="Heading3"/>
        <w:spacing w:line="360" w:lineRule="auto"/>
        <w:rPr>
          <w:rFonts w:ascii="Arial" w:hAnsi="Arial" w:cs="Arial"/>
          <w:color w:val="000000" w:themeColor="text1"/>
          <w:sz w:val="24"/>
          <w:szCs w:val="24"/>
        </w:rPr>
        <w:pPrChange w:id="105" w:author="Bill Pine" w:date="2019-07-20T15:57:00Z">
          <w:pPr>
            <w:pStyle w:val="Heading3"/>
          </w:pPr>
        </w:pPrChange>
      </w:pPr>
      <w:bookmarkStart w:id="106" w:name="field-collections"/>
      <w:bookmarkEnd w:id="106"/>
      <w:r w:rsidRPr="007047B4">
        <w:rPr>
          <w:rFonts w:ascii="Arial" w:hAnsi="Arial" w:cs="Arial"/>
          <w:color w:val="000000" w:themeColor="text1"/>
          <w:sz w:val="24"/>
          <w:szCs w:val="24"/>
        </w:rPr>
        <w:lastRenderedPageBreak/>
        <w:t>Field Collections</w:t>
      </w:r>
    </w:p>
    <w:p w14:paraId="7DE73423" w14:textId="6FBC5BDF" w:rsidR="00A33645" w:rsidRPr="007047B4" w:rsidRDefault="00C431DA">
      <w:pPr>
        <w:pStyle w:val="FirstParagraph"/>
        <w:spacing w:after="0" w:line="360" w:lineRule="auto"/>
        <w:ind w:firstLine="720"/>
        <w:rPr>
          <w:rFonts w:ascii="Arial" w:hAnsi="Arial" w:cs="Arial"/>
          <w:color w:val="000000" w:themeColor="text1"/>
        </w:rPr>
        <w:pPrChange w:id="107" w:author="Bill Pine" w:date="2019-07-20T15:57:00Z">
          <w:pPr>
            <w:pStyle w:val="FirstParagraph"/>
          </w:pPr>
        </w:pPrChange>
      </w:pPr>
      <w:r w:rsidRPr="007047B4">
        <w:rPr>
          <w:rFonts w:ascii="Arial" w:hAnsi="Arial" w:cs="Arial"/>
          <w:color w:val="000000" w:themeColor="text1"/>
        </w:rPr>
        <w:t xml:space="preserve">One of the goals of a successful data management plan is to minimize errors in </w:t>
      </w:r>
      <w:r w:rsidR="00E365B2">
        <w:rPr>
          <w:rFonts w:ascii="Arial" w:hAnsi="Arial" w:cs="Arial"/>
          <w:color w:val="000000" w:themeColor="text1"/>
        </w:rPr>
        <w:t>collected data</w:t>
      </w:r>
      <w:r w:rsidRPr="007047B4">
        <w:rPr>
          <w:rFonts w:ascii="Arial" w:hAnsi="Arial" w:cs="Arial"/>
          <w:color w:val="000000" w:themeColor="text1"/>
        </w:rPr>
        <w:t>. Often, the first step in the data collection process is transcribing an observation in the field to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for analyses back in the lab. This simple effort of recording the data in the field is the first opportunity to introduce errors in the data 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w:t>
      </w:r>
      <w:del w:id="108" w:author="Bill Pine" w:date="2019-07-19T21:46:00Z">
        <w:r w:rsidRPr="007047B4" w:rsidDel="00472871">
          <w:rPr>
            <w:rFonts w:ascii="Arial" w:hAnsi="Arial" w:cs="Arial"/>
            <w:color w:val="000000" w:themeColor="text1"/>
          </w:rPr>
          <w:delText xml:space="preserve">adopted by USGS </w:delText>
        </w:r>
        <w:r w:rsidR="000303A0" w:rsidDel="00472871">
          <w:rPr>
            <w:rFonts w:ascii="Arial" w:hAnsi="Arial" w:cs="Arial"/>
            <w:color w:val="000000" w:themeColor="text1"/>
          </w:rPr>
          <w:delText>(</w:delText>
        </w:r>
        <w:r w:rsidR="000303A0" w:rsidRPr="000303A0" w:rsidDel="00472871">
          <w:rPr>
            <w:rFonts w:ascii="Arial" w:hAnsi="Arial" w:cs="Arial"/>
            <w:color w:val="000000" w:themeColor="text1"/>
          </w:rPr>
          <w:delText>U.S. Geological Survey</w:delText>
        </w:r>
        <w:r w:rsidR="000303A0" w:rsidDel="00472871">
          <w:rPr>
            <w:rFonts w:ascii="Arial" w:hAnsi="Arial" w:cs="Arial"/>
            <w:color w:val="000000" w:themeColor="text1"/>
          </w:rPr>
          <w:delText>)</w:delText>
        </w:r>
      </w:del>
      <w:ins w:id="109" w:author="Bill Pine" w:date="2019-07-19T21:46:00Z">
        <w:r w:rsidR="00472871">
          <w:rPr>
            <w:rFonts w:ascii="Arial" w:hAnsi="Arial" w:cs="Arial"/>
            <w:color w:val="000000" w:themeColor="text1"/>
          </w:rPr>
          <w:t>from the United States Geologic Survey (USGS)</w:t>
        </w:r>
      </w:ins>
      <w:r w:rsidR="000303A0">
        <w:rPr>
          <w:rFonts w:ascii="Arial" w:hAnsi="Arial" w:cs="Arial"/>
          <w:color w:val="000000" w:themeColor="text1"/>
        </w:rPr>
        <w:t xml:space="preserve"> </w:t>
      </w:r>
      <w:r w:rsidR="00991E35" w:rsidRPr="007047B4">
        <w:rPr>
          <w:rFonts w:ascii="Arial" w:hAnsi="Arial" w:cs="Arial"/>
          <w:color w:val="000000" w:themeColor="text1"/>
        </w:rPr>
        <w:t xml:space="preserve">who recommend </w:t>
      </w:r>
      <w:r w:rsidRPr="007047B4">
        <w:rPr>
          <w:rFonts w:ascii="Arial" w:hAnsi="Arial" w:cs="Arial"/>
          <w:color w:val="000000" w:themeColor="text1"/>
        </w:rPr>
        <w:t xml:space="preserve">development of a standard set of data guidelines </w:t>
      </w:r>
      <w:r w:rsidR="005C7B30" w:rsidRPr="007047B4">
        <w:rPr>
          <w:rFonts w:ascii="Arial" w:hAnsi="Arial" w:cs="Arial"/>
          <w:noProof/>
          <w:color w:val="000000" w:themeColor="text1"/>
        </w:rPr>
        <w:drawing>
          <wp:anchor distT="0" distB="0" distL="114300" distR="114300" simplePos="0" relativeHeight="251661824" behindDoc="0" locked="0" layoutInCell="1" allowOverlap="1" wp14:anchorId="516E51BC" wp14:editId="1372B632">
            <wp:simplePos x="0" y="0"/>
            <wp:positionH relativeFrom="margin">
              <wp:align>center</wp:align>
            </wp:positionH>
            <wp:positionV relativeFrom="paragraph">
              <wp:posOffset>846695</wp:posOffset>
            </wp:positionV>
            <wp:extent cx="6318885" cy="1991995"/>
            <wp:effectExtent l="0" t="0" r="5715" b="8255"/>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18885" cy="19919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before field collections begin (Figure 3).</w:t>
      </w:r>
    </w:p>
    <w:p w14:paraId="29C80C84" w14:textId="0DE989D2" w:rsidR="00991E35" w:rsidRPr="007047B4" w:rsidRDefault="00991E35">
      <w:pPr>
        <w:pStyle w:val="BodyText"/>
        <w:spacing w:after="0" w:line="360" w:lineRule="auto"/>
        <w:rPr>
          <w:rFonts w:ascii="Arial" w:hAnsi="Arial" w:cs="Arial"/>
          <w:color w:val="000000" w:themeColor="text1"/>
        </w:rPr>
        <w:pPrChange w:id="110" w:author="Bill Pine" w:date="2019-07-20T15:57:00Z">
          <w:pPr>
            <w:pStyle w:val="BodyText"/>
          </w:pPr>
        </w:pPrChange>
      </w:pPr>
      <w:r w:rsidRPr="007047B4">
        <w:rPr>
          <w:rFonts w:ascii="Arial" w:hAnsi="Arial" w:cs="Arial"/>
          <w:color w:val="000000" w:themeColor="text1"/>
        </w:rPr>
        <w:t xml:space="preserve">Figure 3- USGS Science Data Lifecycle </w:t>
      </w:r>
      <w:commentRangeStart w:id="111"/>
      <w:r w:rsidRPr="007047B4">
        <w:rPr>
          <w:rFonts w:ascii="Arial" w:hAnsi="Arial" w:cs="Arial"/>
          <w:color w:val="000000" w:themeColor="text1"/>
        </w:rPr>
        <w:t>Model</w:t>
      </w:r>
      <w:commentRangeEnd w:id="111"/>
      <w:r w:rsidR="00472871">
        <w:rPr>
          <w:rStyle w:val="CommentReference"/>
        </w:rPr>
        <w:commentReference w:id="111"/>
      </w:r>
      <w:r w:rsidRPr="007047B4">
        <w:rPr>
          <w:rFonts w:ascii="Arial" w:hAnsi="Arial" w:cs="Arial"/>
          <w:color w:val="000000" w:themeColor="text1"/>
        </w:rPr>
        <w:t xml:space="preserve"> (</w:t>
      </w:r>
      <w:r w:rsidR="0007602C">
        <w:fldChar w:fldCharType="begin"/>
      </w:r>
      <w:r w:rsidR="0007602C">
        <w:instrText xml:space="preserve"> HYPERLINK "https://pubs.usgs.gov/of/2013/1265/pdf/of2013-1265.pdf" \h </w:instrText>
      </w:r>
      <w:r w:rsidR="0007602C">
        <w:fldChar w:fldCharType="separate"/>
      </w:r>
      <w:r w:rsidRPr="007047B4">
        <w:rPr>
          <w:rStyle w:val="Hyperlink"/>
          <w:rFonts w:ascii="Arial" w:hAnsi="Arial" w:cs="Arial"/>
          <w:color w:val="000000" w:themeColor="text1"/>
        </w:rPr>
        <w:t>https://pubs.usgs.gov/of/2013/1265/pdf/of2013-1265.pdf</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7A94E9B5" w14:textId="65A32651" w:rsidR="00A33645" w:rsidRPr="007047B4" w:rsidDel="00472871" w:rsidRDefault="00A33645">
      <w:pPr>
        <w:pStyle w:val="BodyText"/>
        <w:spacing w:after="0" w:line="360" w:lineRule="auto"/>
        <w:rPr>
          <w:del w:id="112" w:author="Bill Pine" w:date="2019-07-19T21:52:00Z"/>
          <w:rFonts w:ascii="Arial" w:hAnsi="Arial" w:cs="Arial"/>
          <w:color w:val="000000" w:themeColor="text1"/>
        </w:rPr>
        <w:pPrChange w:id="113" w:author="Bill Pine" w:date="2019-07-20T15:57:00Z">
          <w:pPr>
            <w:pStyle w:val="BodyText"/>
          </w:pPr>
        </w:pPrChange>
      </w:pPr>
    </w:p>
    <w:p w14:paraId="73ECD5B6" w14:textId="3258AD89" w:rsidR="00A33645" w:rsidRDefault="00C431DA">
      <w:pPr>
        <w:pStyle w:val="BodyText"/>
        <w:spacing w:after="0" w:line="360" w:lineRule="auto"/>
        <w:ind w:firstLine="720"/>
        <w:rPr>
          <w:rFonts w:ascii="Arial" w:hAnsi="Arial" w:cs="Arial"/>
          <w:color w:val="000000" w:themeColor="text1"/>
        </w:rPr>
        <w:pPrChange w:id="114" w:author="Bill Pine" w:date="2019-07-20T15:57:00Z">
          <w:pPr>
            <w:pStyle w:val="BodyText"/>
          </w:pPr>
        </w:pPrChange>
      </w:pPr>
      <w:r w:rsidRPr="007047B4">
        <w:rPr>
          <w:rFonts w:ascii="Arial" w:hAnsi="Arial" w:cs="Arial"/>
          <w:color w:val="000000" w:themeColor="text1"/>
        </w:rPr>
        <w:t>The</w:t>
      </w:r>
      <w:r w:rsidR="00991E35" w:rsidRPr="007047B4">
        <w:rPr>
          <w:rFonts w:ascii="Arial" w:hAnsi="Arial" w:cs="Arial"/>
          <w:color w:val="000000" w:themeColor="text1"/>
        </w:rPr>
        <w:t>se types of data</w:t>
      </w:r>
      <w:r w:rsidRPr="007047B4">
        <w:rPr>
          <w:rFonts w:ascii="Arial" w:hAnsi="Arial" w:cs="Arial"/>
          <w:color w:val="000000" w:themeColor="text1"/>
        </w:rPr>
        <w:t xml:space="preserve"> guidelines define </w:t>
      </w:r>
      <w:r w:rsidR="005C7B30">
        <w:rPr>
          <w:rFonts w:ascii="Arial" w:hAnsi="Arial" w:cs="Arial"/>
          <w:color w:val="000000" w:themeColor="text1"/>
        </w:rPr>
        <w:t>the basic types of</w:t>
      </w:r>
      <w:r w:rsidRPr="007047B4">
        <w:rPr>
          <w:rFonts w:ascii="Arial" w:hAnsi="Arial" w:cs="Arial"/>
          <w:color w:val="000000" w:themeColor="text1"/>
        </w:rPr>
        <w:t xml:space="preserve"> dat</w:t>
      </w:r>
      <w:r w:rsidR="005C7B30">
        <w:rPr>
          <w:rFonts w:ascii="Arial" w:hAnsi="Arial" w:cs="Arial"/>
          <w:color w:val="000000" w:themeColor="text1"/>
        </w:rPr>
        <w:t>a</w:t>
      </w:r>
      <w:ins w:id="115" w:author="Bill Pine" w:date="2019-07-19T21:46:00Z">
        <w:r w:rsidR="00472871">
          <w:rPr>
            <w:rFonts w:ascii="Arial" w:hAnsi="Arial" w:cs="Arial"/>
            <w:color w:val="000000" w:themeColor="text1"/>
          </w:rPr>
          <w:t xml:space="preserve"> that are to be collected including</w:t>
        </w:r>
      </w:ins>
      <w:del w:id="116" w:author="Bill Pine" w:date="2019-07-19T21:46:00Z">
        <w:r w:rsidR="000D2460" w:rsidDel="00472871">
          <w:rPr>
            <w:rFonts w:ascii="Arial" w:hAnsi="Arial" w:cs="Arial"/>
            <w:color w:val="000000" w:themeColor="text1"/>
          </w:rPr>
          <w:delText xml:space="preserve">, which </w:delText>
        </w:r>
        <w:r w:rsidR="005C7B30" w:rsidDel="00472871">
          <w:rPr>
            <w:rFonts w:ascii="Arial" w:hAnsi="Arial" w:cs="Arial"/>
            <w:color w:val="000000" w:themeColor="text1"/>
          </w:rPr>
          <w:delText>are</w:delText>
        </w:r>
      </w:del>
      <w:r w:rsidR="000D2460">
        <w:rPr>
          <w:rFonts w:ascii="Arial" w:hAnsi="Arial" w:cs="Arial"/>
          <w:color w:val="000000" w:themeColor="text1"/>
        </w:rPr>
        <w:t xml:space="preserve"> </w:t>
      </w:r>
      <w:r w:rsidRPr="007047B4">
        <w:rPr>
          <w:rFonts w:ascii="Arial" w:hAnsi="Arial" w:cs="Arial"/>
          <w:color w:val="000000" w:themeColor="text1"/>
        </w:rPr>
        <w:t>date and time, site naming conventions, and units of measure</w:t>
      </w:r>
      <w:r w:rsidR="000D2460">
        <w:rPr>
          <w:rFonts w:ascii="Arial" w:hAnsi="Arial" w:cs="Arial"/>
          <w:color w:val="000000" w:themeColor="text1"/>
        </w:rPr>
        <w:t>ments</w:t>
      </w:r>
      <w:r w:rsidRPr="007047B4">
        <w:rPr>
          <w:rFonts w:ascii="Arial" w:hAnsi="Arial" w:cs="Arial"/>
          <w:color w:val="000000" w:themeColor="text1"/>
        </w:rPr>
        <w:t xml:space="preserv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w:t>
      </w:r>
      <w:r w:rsidRPr="007047B4">
        <w:rPr>
          <w:rFonts w:ascii="Arial" w:hAnsi="Arial" w:cs="Arial"/>
          <w:color w:val="000000" w:themeColor="text1"/>
        </w:rPr>
        <w:lastRenderedPageBreak/>
        <w:t>minimize this risk, when</w:t>
      </w:r>
      <w:r w:rsidR="0013365A" w:rsidRPr="007047B4">
        <w:rPr>
          <w:rFonts w:ascii="Arial" w:hAnsi="Arial" w:cs="Arial"/>
          <w:color w:val="000000" w:themeColor="text1"/>
        </w:rPr>
        <w:t>ever</w:t>
      </w:r>
      <w:r w:rsidRPr="007047B4">
        <w:rPr>
          <w:rFonts w:ascii="Arial" w:hAnsi="Arial" w:cs="Arial"/>
          <w:color w:val="000000" w:themeColor="text1"/>
        </w:rPr>
        <w:t xml:space="preserve"> possible data sheets can be pre-populated with as much information as possible before going into the field.</w:t>
      </w:r>
    </w:p>
    <w:p w14:paraId="57A4CE46" w14:textId="77777777" w:rsidR="00844B84" w:rsidRPr="007047B4" w:rsidRDefault="00844B84">
      <w:pPr>
        <w:pStyle w:val="BodyText"/>
        <w:spacing w:after="0" w:line="360" w:lineRule="auto"/>
        <w:rPr>
          <w:rFonts w:ascii="Arial" w:hAnsi="Arial" w:cs="Arial"/>
          <w:color w:val="000000" w:themeColor="text1"/>
        </w:rPr>
        <w:pPrChange w:id="117" w:author="Bill Pine" w:date="2019-07-20T15:57:00Z">
          <w:pPr>
            <w:pStyle w:val="BodyText"/>
          </w:pPr>
        </w:pPrChange>
      </w:pPr>
    </w:p>
    <w:p w14:paraId="5FCF91F7" w14:textId="471BCC3D" w:rsidR="00A33645" w:rsidRPr="007047B4" w:rsidRDefault="00C431DA">
      <w:pPr>
        <w:pStyle w:val="Heading4"/>
        <w:spacing w:line="360" w:lineRule="auto"/>
        <w:rPr>
          <w:rFonts w:ascii="Arial" w:hAnsi="Arial" w:cs="Arial"/>
          <w:color w:val="000000" w:themeColor="text1"/>
        </w:rPr>
        <w:pPrChange w:id="118" w:author="Bill Pine" w:date="2019-07-20T15:57:00Z">
          <w:pPr>
            <w:pStyle w:val="Heading4"/>
          </w:pPr>
        </w:pPrChange>
      </w:pPr>
      <w:bookmarkStart w:id="119" w:name="human-collected-data"/>
      <w:bookmarkEnd w:id="119"/>
      <w:r w:rsidRPr="007047B4">
        <w:rPr>
          <w:rFonts w:ascii="Arial" w:hAnsi="Arial" w:cs="Arial"/>
          <w:color w:val="000000" w:themeColor="text1"/>
        </w:rPr>
        <w:t xml:space="preserve">Human </w:t>
      </w:r>
      <w:r w:rsidR="00E365B2">
        <w:rPr>
          <w:rFonts w:ascii="Arial" w:hAnsi="Arial" w:cs="Arial"/>
          <w:color w:val="000000" w:themeColor="text1"/>
        </w:rPr>
        <w:t>C</w:t>
      </w:r>
      <w:r w:rsidRPr="007047B4">
        <w:rPr>
          <w:rFonts w:ascii="Arial" w:hAnsi="Arial" w:cs="Arial"/>
          <w:color w:val="000000" w:themeColor="text1"/>
        </w:rPr>
        <w:t xml:space="preserve">ollected </w:t>
      </w:r>
      <w:r w:rsidR="00E365B2">
        <w:rPr>
          <w:rFonts w:ascii="Arial" w:hAnsi="Arial" w:cs="Arial"/>
          <w:color w:val="000000" w:themeColor="text1"/>
        </w:rPr>
        <w:t>D</w:t>
      </w:r>
      <w:r w:rsidRPr="007047B4">
        <w:rPr>
          <w:rFonts w:ascii="Arial" w:hAnsi="Arial" w:cs="Arial"/>
          <w:color w:val="000000" w:themeColor="text1"/>
        </w:rPr>
        <w:t>ata</w:t>
      </w:r>
    </w:p>
    <w:p w14:paraId="391F8B78" w14:textId="1CEE786A" w:rsidR="00A33645" w:rsidRPr="007047B4" w:rsidRDefault="00C431DA">
      <w:pPr>
        <w:pStyle w:val="FirstParagraph"/>
        <w:spacing w:after="0" w:line="360" w:lineRule="auto"/>
        <w:rPr>
          <w:rFonts w:ascii="Arial" w:hAnsi="Arial" w:cs="Arial"/>
          <w:color w:val="000000" w:themeColor="text1"/>
        </w:rPr>
        <w:pPrChange w:id="120" w:author="Bill Pine" w:date="2019-07-20T15:57:00Z">
          <w:pPr>
            <w:pStyle w:val="FirstParagraph"/>
          </w:pPr>
        </w:pPrChange>
      </w:pPr>
      <w:r w:rsidRPr="007047B4">
        <w:rPr>
          <w:rFonts w:ascii="Arial" w:hAnsi="Arial" w:cs="Arial"/>
          <w:color w:val="000000" w:themeColor="text1"/>
        </w:rPr>
        <w:t xml:space="preserve">For the </w:t>
      </w:r>
      <w:r w:rsidR="006E71CC" w:rsidRPr="007047B4">
        <w:rPr>
          <w:rFonts w:ascii="Arial" w:hAnsi="Arial" w:cs="Arial"/>
          <w:color w:val="000000" w:themeColor="text1"/>
        </w:rPr>
        <w:t>LCR</w:t>
      </w:r>
      <w:r w:rsidRPr="007047B4">
        <w:rPr>
          <w:rFonts w:ascii="Arial" w:hAnsi="Arial" w:cs="Arial"/>
          <w:color w:val="000000" w:themeColor="text1"/>
        </w:rPr>
        <w:t xml:space="preserve"> </w:t>
      </w:r>
      <w:r w:rsidR="00E365B2">
        <w:rPr>
          <w:rFonts w:ascii="Arial" w:hAnsi="Arial" w:cs="Arial"/>
          <w:color w:val="000000" w:themeColor="text1"/>
        </w:rPr>
        <w:t xml:space="preserve">restoration </w:t>
      </w:r>
      <w:r w:rsidRPr="007047B4">
        <w:rPr>
          <w:rFonts w:ascii="Arial" w:hAnsi="Arial" w:cs="Arial"/>
          <w:color w:val="000000" w:themeColor="text1"/>
        </w:rPr>
        <w:t xml:space="preserve">project, observational data collected in the field primarily consists of </w:t>
      </w:r>
      <w:r w:rsidR="00E365B2">
        <w:rPr>
          <w:rFonts w:ascii="Arial" w:hAnsi="Arial" w:cs="Arial"/>
          <w:color w:val="000000" w:themeColor="text1"/>
        </w:rPr>
        <w:t xml:space="preserve">oyster </w:t>
      </w:r>
      <w:r w:rsidRPr="007047B4">
        <w:rPr>
          <w:rFonts w:ascii="Arial" w:hAnsi="Arial" w:cs="Arial"/>
          <w:color w:val="000000" w:themeColor="text1"/>
        </w:rPr>
        <w:t>counts and size measurements from line transects among randomly selected oyster reefs delineated into strata based on specific research questions, which are then recorded on waterproof paper data sheets</w:t>
      </w:r>
      <w:r w:rsidR="005C7B30">
        <w:rPr>
          <w:rFonts w:ascii="Arial" w:hAnsi="Arial" w:cs="Arial"/>
          <w:color w:val="000000" w:themeColor="text1"/>
        </w:rPr>
        <w:t xml:space="preserve"> </w:t>
      </w:r>
      <w:r w:rsidR="005C7B30" w:rsidRPr="007047B4">
        <w:rPr>
          <w:rFonts w:ascii="Arial" w:hAnsi="Arial" w:cs="Arial"/>
          <w:color w:val="000000" w:themeColor="text1"/>
        </w:rPr>
        <w:t>(Figure 2, Box A1)</w:t>
      </w:r>
      <w:r w:rsidRPr="007047B4">
        <w:rPr>
          <w:rFonts w:ascii="Arial" w:hAnsi="Arial" w:cs="Arial"/>
          <w:color w:val="000000" w:themeColor="text1"/>
        </w:rPr>
        <w:t>. To reduce chance of field errors and save time while in the field, I will work to develop and improve data workflow by providing guidance on pre-populating data</w:t>
      </w:r>
      <w:r w:rsidR="00E17ACE" w:rsidRPr="007047B4">
        <w:rPr>
          <w:rFonts w:ascii="Arial" w:hAnsi="Arial" w:cs="Arial"/>
          <w:color w:val="000000" w:themeColor="text1"/>
        </w:rPr>
        <w:t xml:space="preserve"> </w:t>
      </w:r>
      <w:r w:rsidRPr="007047B4">
        <w:rPr>
          <w:rFonts w:ascii="Arial" w:hAnsi="Arial" w:cs="Arial"/>
          <w:color w:val="000000" w:themeColor="text1"/>
        </w:rPr>
        <w:t>sheets when possible with basi</w:t>
      </w:r>
      <w:r w:rsidR="00AF25AE">
        <w:rPr>
          <w:rFonts w:ascii="Arial" w:hAnsi="Arial" w:cs="Arial"/>
          <w:color w:val="000000" w:themeColor="text1"/>
        </w:rPr>
        <w:t xml:space="preserve">c </w:t>
      </w:r>
      <w:r w:rsidRPr="007047B4">
        <w:rPr>
          <w:rFonts w:ascii="Arial" w:hAnsi="Arial" w:cs="Arial"/>
          <w:color w:val="000000" w:themeColor="text1"/>
        </w:rPr>
        <w:t>information including, date and location following data naming standards and field protocols (Figure 4).</w:t>
      </w:r>
    </w:p>
    <w:p w14:paraId="0A36532A" w14:textId="506A537A" w:rsidR="00A33645" w:rsidRPr="007047B4" w:rsidRDefault="00AF25AE">
      <w:pPr>
        <w:pStyle w:val="BodyText"/>
        <w:spacing w:after="0" w:line="360" w:lineRule="auto"/>
        <w:rPr>
          <w:rFonts w:ascii="Arial" w:hAnsi="Arial" w:cs="Arial"/>
          <w:color w:val="000000" w:themeColor="text1"/>
        </w:rPr>
        <w:pPrChange w:id="121" w:author="Bill Pine" w:date="2019-07-20T15:57:00Z">
          <w:pPr>
            <w:pStyle w:val="BodyText"/>
          </w:pPr>
        </w:pPrChange>
      </w:pPr>
      <w:r w:rsidRPr="007047B4">
        <w:rPr>
          <w:rFonts w:ascii="Arial" w:hAnsi="Arial" w:cs="Arial"/>
          <w:noProof/>
          <w:color w:val="000000" w:themeColor="text1"/>
        </w:rPr>
        <w:drawing>
          <wp:anchor distT="0" distB="0" distL="114300" distR="114300" simplePos="0" relativeHeight="251657216" behindDoc="0" locked="0" layoutInCell="1" allowOverlap="1" wp14:anchorId="5E8D2B4D" wp14:editId="6DF41B8F">
            <wp:simplePos x="0" y="0"/>
            <wp:positionH relativeFrom="margin">
              <wp:align>center</wp:align>
            </wp:positionH>
            <wp:positionV relativeFrom="paragraph">
              <wp:posOffset>0</wp:posOffset>
            </wp:positionV>
            <wp:extent cx="4490085" cy="4121150"/>
            <wp:effectExtent l="0" t="0" r="5715"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90085" cy="41211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333CAC56" w:rsidR="00A33645" w:rsidRPr="007047B4" w:rsidRDefault="00C431DA">
      <w:pPr>
        <w:pStyle w:val="BodyText"/>
        <w:spacing w:after="0" w:line="360" w:lineRule="auto"/>
        <w:rPr>
          <w:rFonts w:ascii="Arial" w:hAnsi="Arial" w:cs="Arial"/>
          <w:color w:val="000000" w:themeColor="text1"/>
        </w:rPr>
        <w:pPrChange w:id="122" w:author="Bill Pine" w:date="2019-07-20T15:57:00Z">
          <w:pPr>
            <w:pStyle w:val="BodyText"/>
          </w:pPr>
        </w:pPrChange>
      </w:pPr>
      <w:r w:rsidRPr="007047B4">
        <w:rPr>
          <w:rFonts w:ascii="Arial" w:hAnsi="Arial" w:cs="Arial"/>
          <w:color w:val="000000" w:themeColor="text1"/>
        </w:rPr>
        <w:lastRenderedPageBreak/>
        <w:t xml:space="preserve">Figure 4- Physical </w:t>
      </w:r>
      <w:r w:rsidR="00E17ACE" w:rsidRPr="007047B4">
        <w:rPr>
          <w:rFonts w:ascii="Arial" w:hAnsi="Arial" w:cs="Arial"/>
          <w:color w:val="000000" w:themeColor="text1"/>
        </w:rPr>
        <w:t>d</w:t>
      </w:r>
      <w:r w:rsidRPr="007047B4">
        <w:rPr>
          <w:rFonts w:ascii="Arial" w:hAnsi="Arial" w:cs="Arial"/>
          <w:color w:val="000000" w:themeColor="text1"/>
        </w:rPr>
        <w:t xml:space="preserve">ata sheet </w:t>
      </w:r>
      <w:r w:rsidR="002134A6" w:rsidRPr="007047B4">
        <w:rPr>
          <w:rFonts w:ascii="Arial" w:hAnsi="Arial" w:cs="Arial"/>
          <w:color w:val="000000" w:themeColor="text1"/>
        </w:rPr>
        <w:t xml:space="preserve">template </w:t>
      </w:r>
      <w:r w:rsidRPr="007047B4">
        <w:rPr>
          <w:rFonts w:ascii="Arial" w:hAnsi="Arial" w:cs="Arial"/>
          <w:color w:val="000000" w:themeColor="text1"/>
        </w:rPr>
        <w:t>created and managed in Excel</w:t>
      </w:r>
      <w:r w:rsidR="005C7B30">
        <w:rPr>
          <w:rFonts w:ascii="Arial" w:hAnsi="Arial" w:cs="Arial"/>
          <w:color w:val="000000" w:themeColor="text1"/>
        </w:rPr>
        <w:t xml:space="preserve"> with labels and units for each applicable field</w:t>
      </w:r>
      <w:r w:rsidR="006E71CC" w:rsidRPr="007047B4">
        <w:rPr>
          <w:rFonts w:ascii="Arial" w:hAnsi="Arial" w:cs="Arial"/>
          <w:color w:val="000000" w:themeColor="text1"/>
        </w:rPr>
        <w:t>.</w:t>
      </w:r>
    </w:p>
    <w:p w14:paraId="40E53E57" w14:textId="77777777" w:rsidR="000D2460" w:rsidRDefault="000D2460">
      <w:pPr>
        <w:pStyle w:val="Heading4"/>
        <w:spacing w:line="360" w:lineRule="auto"/>
        <w:rPr>
          <w:rFonts w:ascii="Arial" w:hAnsi="Arial" w:cs="Arial"/>
          <w:color w:val="000000" w:themeColor="text1"/>
        </w:rPr>
        <w:pPrChange w:id="123" w:author="Bill Pine" w:date="2019-07-20T15:57:00Z">
          <w:pPr>
            <w:pStyle w:val="Heading4"/>
          </w:pPr>
        </w:pPrChange>
      </w:pPr>
      <w:bookmarkStart w:id="124" w:name="sensor-collected-data"/>
      <w:bookmarkEnd w:id="124"/>
    </w:p>
    <w:p w14:paraId="4DF6C2E2" w14:textId="5CCD0928" w:rsidR="00A33645" w:rsidRPr="007047B4" w:rsidRDefault="00C431DA">
      <w:pPr>
        <w:pStyle w:val="Heading4"/>
        <w:spacing w:line="360" w:lineRule="auto"/>
        <w:rPr>
          <w:rFonts w:ascii="Arial" w:hAnsi="Arial" w:cs="Arial"/>
          <w:color w:val="000000" w:themeColor="text1"/>
        </w:rPr>
        <w:pPrChange w:id="125" w:author="Bill Pine" w:date="2019-07-20T15:57:00Z">
          <w:pPr>
            <w:pStyle w:val="Heading4"/>
          </w:pPr>
        </w:pPrChange>
      </w:pPr>
      <w:r w:rsidRPr="007047B4">
        <w:rPr>
          <w:rFonts w:ascii="Arial" w:hAnsi="Arial" w:cs="Arial"/>
          <w:color w:val="000000" w:themeColor="text1"/>
        </w:rPr>
        <w:t>Sensor collected data</w:t>
      </w:r>
    </w:p>
    <w:p w14:paraId="0E9F4653" w14:textId="3F66F273" w:rsidR="00A33645" w:rsidRPr="007047B4" w:rsidRDefault="00C431DA">
      <w:pPr>
        <w:pStyle w:val="FirstParagraph"/>
        <w:spacing w:after="0" w:line="360" w:lineRule="auto"/>
        <w:rPr>
          <w:rFonts w:ascii="Arial" w:hAnsi="Arial" w:cs="Arial"/>
          <w:color w:val="000000" w:themeColor="text1"/>
        </w:rPr>
        <w:pPrChange w:id="126" w:author="Bill Pine" w:date="2019-07-20T15:57:00Z">
          <w:pPr>
            <w:pStyle w:val="FirstParagraph"/>
          </w:pPr>
        </w:pPrChange>
      </w:pPr>
      <w:r w:rsidRPr="007047B4">
        <w:rPr>
          <w:rFonts w:ascii="Arial" w:hAnsi="Arial" w:cs="Arial"/>
          <w:color w:val="000000" w:themeColor="text1"/>
        </w:rPr>
        <w:t>Sensor collected data differs from human collected data, in that sensor data are measurements recorded by an instrument automatically. These types of data are a common component of many large-scale observation</w:t>
      </w:r>
      <w:r w:rsidR="000303A0">
        <w:rPr>
          <w:rFonts w:ascii="Arial" w:hAnsi="Arial" w:cs="Arial"/>
          <w:color w:val="000000" w:themeColor="text1"/>
        </w:rPr>
        <w:t>al</w:t>
      </w:r>
      <w:r w:rsidRPr="007047B4">
        <w:rPr>
          <w:rFonts w:ascii="Arial" w:hAnsi="Arial" w:cs="Arial"/>
          <w:color w:val="000000" w:themeColor="text1"/>
        </w:rPr>
        <w:t xml:space="preserve">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w:t>
      </w:r>
      <w:r w:rsidR="000303A0">
        <w:rPr>
          <w:rFonts w:ascii="Arial" w:hAnsi="Arial" w:cs="Arial"/>
          <w:color w:val="000000" w:themeColor="text1"/>
        </w:rPr>
        <w:t xml:space="preserve"> (</w:t>
      </w:r>
      <w:r w:rsidR="000303A0" w:rsidRPr="000303A0">
        <w:rPr>
          <w:rFonts w:ascii="Arial" w:hAnsi="Arial" w:cs="Arial"/>
          <w:color w:val="000000" w:themeColor="text1"/>
        </w:rPr>
        <w:t>National Oceanic and Atmospheric Administration</w:t>
      </w:r>
      <w:r w:rsidR="000303A0">
        <w:rPr>
          <w:rFonts w:ascii="Arial" w:hAnsi="Arial" w:cs="Arial"/>
          <w:color w:val="000000" w:themeColor="text1"/>
        </w:rPr>
        <w:t>)</w:t>
      </w:r>
      <w:r w:rsidRPr="007047B4">
        <w:rPr>
          <w:rFonts w:ascii="Arial" w:hAnsi="Arial" w:cs="Arial"/>
          <w:color w:val="000000" w:themeColor="text1"/>
        </w:rPr>
        <w:t xml:space="preserve"> weather buoy, which</w:t>
      </w:r>
      <w:r w:rsidR="005C7B30">
        <w:rPr>
          <w:rFonts w:ascii="Arial" w:hAnsi="Arial" w:cs="Arial"/>
          <w:color w:val="000000" w:themeColor="text1"/>
        </w:rPr>
        <w:t xml:space="preserve"> </w:t>
      </w:r>
      <w:r w:rsidR="00C65945">
        <w:rPr>
          <w:rFonts w:ascii="Arial" w:hAnsi="Arial" w:cs="Arial"/>
          <w:color w:val="000000" w:themeColor="text1"/>
        </w:rPr>
        <w:t>can be</w:t>
      </w:r>
      <w:r w:rsidRPr="007047B4">
        <w:rPr>
          <w:rFonts w:ascii="Arial" w:hAnsi="Arial" w:cs="Arial"/>
          <w:color w:val="000000" w:themeColor="text1"/>
        </w:rPr>
        <w:t xml:space="preserve"> </w:t>
      </w:r>
      <w:r w:rsidR="00C65945">
        <w:rPr>
          <w:rFonts w:ascii="Arial" w:hAnsi="Arial" w:cs="Arial"/>
          <w:color w:val="000000" w:themeColor="text1"/>
        </w:rPr>
        <w:t>accessed online</w:t>
      </w:r>
      <w:r w:rsidRPr="007047B4">
        <w:rPr>
          <w:rFonts w:ascii="Arial" w:hAnsi="Arial" w:cs="Arial"/>
          <w:color w:val="000000" w:themeColor="text1"/>
        </w:rPr>
        <w:t xml:space="preserve"> </w:t>
      </w:r>
      <w:r w:rsidR="005C7B30">
        <w:rPr>
          <w:rFonts w:ascii="Arial" w:hAnsi="Arial" w:cs="Arial"/>
          <w:color w:val="000000" w:themeColor="text1"/>
        </w:rPr>
        <w:t>by APIs</w:t>
      </w:r>
      <w:r w:rsidR="00C65945">
        <w:rPr>
          <w:rFonts w:ascii="Arial" w:hAnsi="Arial" w:cs="Arial"/>
          <w:color w:val="000000" w:themeColor="text1"/>
        </w:rPr>
        <w:t xml:space="preserve"> or</w:t>
      </w:r>
      <w:r w:rsidRPr="007047B4">
        <w:rPr>
          <w:rFonts w:ascii="Arial" w:hAnsi="Arial" w:cs="Arial"/>
          <w:color w:val="000000" w:themeColor="text1"/>
        </w:rPr>
        <w:t xml:space="preserve"> software such as R.</w:t>
      </w:r>
    </w:p>
    <w:p w14:paraId="0F59990D" w14:textId="10D8FE69" w:rsidR="00A33645" w:rsidRPr="007047B4" w:rsidRDefault="00C431DA">
      <w:pPr>
        <w:pStyle w:val="BodyText"/>
        <w:spacing w:after="0" w:line="360" w:lineRule="auto"/>
        <w:rPr>
          <w:rFonts w:ascii="Arial" w:hAnsi="Arial" w:cs="Arial"/>
          <w:color w:val="000000" w:themeColor="text1"/>
        </w:rPr>
        <w:pPrChange w:id="127" w:author="Bill Pine" w:date="2019-07-20T15:57:00Z">
          <w:pPr>
            <w:pStyle w:val="BodyText"/>
          </w:pPr>
        </w:pPrChange>
      </w:pPr>
      <w:r w:rsidRPr="007047B4">
        <w:rPr>
          <w:rFonts w:ascii="Arial" w:hAnsi="Arial" w:cs="Arial"/>
          <w:color w:val="000000" w:themeColor="text1"/>
        </w:rPr>
        <w:t xml:space="preserve">The LCR </w:t>
      </w:r>
      <w:r w:rsidR="0078639A">
        <w:rPr>
          <w:rFonts w:ascii="Arial" w:hAnsi="Arial" w:cs="Arial"/>
          <w:color w:val="000000" w:themeColor="text1"/>
        </w:rPr>
        <w:t xml:space="preserve">restoration </w:t>
      </w:r>
      <w:r w:rsidRPr="007047B4">
        <w:rPr>
          <w:rFonts w:ascii="Arial" w:hAnsi="Arial" w:cs="Arial"/>
          <w:color w:val="000000" w:themeColor="text1"/>
        </w:rPr>
        <w:t>project has a small array of sensors</w:t>
      </w:r>
      <w:r w:rsidR="00B87885" w:rsidRPr="007047B4">
        <w:rPr>
          <w:rFonts w:ascii="Arial" w:hAnsi="Arial" w:cs="Arial"/>
          <w:color w:val="000000" w:themeColor="text1"/>
        </w:rPr>
        <w:t xml:space="preserve"> (N=9)</w:t>
      </w:r>
      <w:r w:rsidRPr="007047B4">
        <w:rPr>
          <w:rFonts w:ascii="Arial" w:hAnsi="Arial" w:cs="Arial"/>
          <w:color w:val="000000" w:themeColor="text1"/>
        </w:rPr>
        <w:t xml:space="preserve"> that track temperature </w:t>
      </w:r>
      <w:r w:rsidR="001B721F">
        <w:rPr>
          <w:rFonts w:ascii="Arial" w:hAnsi="Arial" w:cs="Arial"/>
          <w:color w:val="000000" w:themeColor="text1"/>
        </w:rPr>
        <w:t>(</w:t>
      </w:r>
      <w:r w:rsidR="001B721F">
        <w:rPr>
          <w:rFonts w:ascii="Arial" w:hAnsi="Arial" w:cs="Arial"/>
          <w:color w:val="222222"/>
          <w:sz w:val="21"/>
          <w:szCs w:val="21"/>
          <w:shd w:val="clear" w:color="auto" w:fill="FFFFFF"/>
        </w:rPr>
        <w:t>°C</w:t>
      </w:r>
      <w:r w:rsidR="001B721F">
        <w:rPr>
          <w:rFonts w:ascii="Arial" w:hAnsi="Arial" w:cs="Arial"/>
          <w:color w:val="000000" w:themeColor="text1"/>
        </w:rPr>
        <w:t xml:space="preserve">) </w:t>
      </w:r>
      <w:r w:rsidRPr="007047B4">
        <w:rPr>
          <w:rFonts w:ascii="Arial" w:hAnsi="Arial" w:cs="Arial"/>
          <w:color w:val="000000" w:themeColor="text1"/>
        </w:rPr>
        <w:t>and conductivity</w:t>
      </w:r>
      <w:r w:rsidR="001B721F">
        <w:rPr>
          <w:rFonts w:ascii="Arial" w:hAnsi="Arial" w:cs="Arial"/>
          <w:color w:val="000000" w:themeColor="text1"/>
        </w:rPr>
        <w:t xml:space="preserve"> (</w:t>
      </w:r>
      <w:proofErr w:type="spellStart"/>
      <w:r w:rsidR="001B721F">
        <w:rPr>
          <w:rFonts w:ascii="Arial" w:hAnsi="Arial" w:cs="Arial"/>
          <w:color w:val="222222"/>
          <w:sz w:val="21"/>
          <w:szCs w:val="21"/>
          <w:shd w:val="clear" w:color="auto" w:fill="FFFFFF"/>
        </w:rPr>
        <w:t>μS</w:t>
      </w:r>
      <w:proofErr w:type="spellEnd"/>
      <w:r w:rsidR="001B721F">
        <w:rPr>
          <w:rFonts w:ascii="Arial" w:hAnsi="Arial" w:cs="Arial"/>
          <w:color w:val="222222"/>
          <w:sz w:val="21"/>
          <w:szCs w:val="21"/>
          <w:shd w:val="clear" w:color="auto" w:fill="FFFFFF"/>
        </w:rPr>
        <w:t>/m)</w:t>
      </w:r>
      <w:r w:rsidRPr="007047B4">
        <w:rPr>
          <w:rFonts w:ascii="Arial" w:hAnsi="Arial" w:cs="Arial"/>
          <w:color w:val="000000" w:themeColor="text1"/>
        </w:rPr>
        <w:t xml:space="preserve"> of water near the oyster reef restoration site. To retrieve the data from these sensors, the sensor must be physically removed from the water and the associated data files are downloaded from the receiver (Figure 2, </w:t>
      </w:r>
      <w:r w:rsidR="00594F87" w:rsidRPr="007047B4">
        <w:rPr>
          <w:rFonts w:ascii="Arial" w:hAnsi="Arial" w:cs="Arial"/>
          <w:color w:val="000000" w:themeColor="text1"/>
        </w:rPr>
        <w:t>B</w:t>
      </w:r>
      <w:r w:rsidRPr="007047B4">
        <w:rPr>
          <w:rFonts w:ascii="Arial" w:hAnsi="Arial" w:cs="Arial"/>
          <w:color w:val="000000" w:themeColor="text1"/>
        </w:rPr>
        <w:t>ox A2). Sensors are serviced bi-weekly to ensure functionality.</w:t>
      </w:r>
    </w:p>
    <w:p w14:paraId="7B51325B" w14:textId="51FC1B0C" w:rsidR="00A33645" w:rsidRPr="007047B4" w:rsidRDefault="00C431DA">
      <w:pPr>
        <w:pStyle w:val="BodyText"/>
        <w:spacing w:after="0" w:line="360" w:lineRule="auto"/>
        <w:rPr>
          <w:rFonts w:ascii="Arial" w:hAnsi="Arial" w:cs="Arial"/>
          <w:color w:val="000000" w:themeColor="text1"/>
        </w:rPr>
        <w:pPrChange w:id="128" w:author="Bill Pine" w:date="2019-07-20T15:57:00Z">
          <w:pPr>
            <w:pStyle w:val="BodyText"/>
          </w:pPr>
        </w:pPrChange>
      </w:pPr>
      <w:r w:rsidRPr="007047B4">
        <w:rPr>
          <w:rFonts w:ascii="Arial" w:hAnsi="Arial" w:cs="Arial"/>
          <w:color w:val="000000" w:themeColor="text1"/>
        </w:rPr>
        <w:t>An individual sensor data file with 14-</w:t>
      </w:r>
      <w:proofErr w:type="spellStart"/>
      <w:r w:rsidRPr="007047B4">
        <w:rPr>
          <w:rFonts w:ascii="Arial" w:hAnsi="Arial" w:cs="Arial"/>
          <w:color w:val="000000" w:themeColor="text1"/>
        </w:rPr>
        <w:t>days worth</w:t>
      </w:r>
      <w:proofErr w:type="spellEnd"/>
      <w:r w:rsidRPr="007047B4">
        <w:rPr>
          <w:rFonts w:ascii="Arial" w:hAnsi="Arial" w:cs="Arial"/>
          <w:color w:val="000000" w:themeColor="text1"/>
        </w:rPr>
        <w:t xml:space="preserve">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r w:rsidR="0044783D" w:rsidRPr="007047B4">
        <w:rPr>
          <w:rFonts w:ascii="Arial" w:hAnsi="Arial" w:cs="Arial"/>
          <w:color w:val="000000" w:themeColor="text1"/>
        </w:rPr>
        <w:t>I will develop</w:t>
      </w:r>
      <w:r w:rsidRPr="007047B4">
        <w:rPr>
          <w:rFonts w:ascii="Arial" w:hAnsi="Arial" w:cs="Arial"/>
          <w:color w:val="000000" w:themeColor="text1"/>
        </w:rPr>
        <w:t xml:space="preserve"> existing protocols to minimize these </w:t>
      </w:r>
      <w:ins w:id="129" w:author="Bill Pine" w:date="2019-07-19T21:47:00Z">
        <w:r w:rsidR="00472871">
          <w:rPr>
            <w:rFonts w:ascii="Arial" w:hAnsi="Arial" w:cs="Arial"/>
            <w:color w:val="000000" w:themeColor="text1"/>
          </w:rPr>
          <w:t xml:space="preserve">procedural errors related to data </w:t>
        </w:r>
        <w:proofErr w:type="spellStart"/>
        <w:r w:rsidR="00472871">
          <w:rPr>
            <w:rFonts w:ascii="Arial" w:hAnsi="Arial" w:cs="Arial"/>
            <w:color w:val="000000" w:themeColor="text1"/>
          </w:rPr>
          <w:t>retrival</w:t>
        </w:r>
      </w:ins>
      <w:proofErr w:type="spellEnd"/>
      <w:del w:id="130" w:author="Bill Pine" w:date="2019-07-19T21:47:00Z">
        <w:r w:rsidRPr="007047B4" w:rsidDel="00472871">
          <w:rPr>
            <w:rFonts w:ascii="Arial" w:hAnsi="Arial" w:cs="Arial"/>
            <w:color w:val="000000" w:themeColor="text1"/>
          </w:rPr>
          <w:delText>errors</w:delText>
        </w:r>
      </w:del>
      <w:r w:rsidRPr="007047B4">
        <w:rPr>
          <w:rFonts w:ascii="Arial" w:hAnsi="Arial" w:cs="Arial"/>
          <w:color w:val="000000" w:themeColor="text1"/>
        </w:rPr>
        <w:t>. I will review these protocols and revise as necessary as part of my data workflow development.</w:t>
      </w:r>
    </w:p>
    <w:p w14:paraId="469EC2D0" w14:textId="77777777" w:rsidR="0076199E" w:rsidRDefault="0076199E">
      <w:pPr>
        <w:pStyle w:val="Heading3"/>
        <w:spacing w:line="360" w:lineRule="auto"/>
        <w:rPr>
          <w:rFonts w:ascii="Arial" w:hAnsi="Arial" w:cs="Arial"/>
          <w:color w:val="000000" w:themeColor="text1"/>
          <w:sz w:val="24"/>
          <w:szCs w:val="24"/>
        </w:rPr>
        <w:pPrChange w:id="131" w:author="Bill Pine" w:date="2019-07-20T15:57:00Z">
          <w:pPr>
            <w:pStyle w:val="Heading3"/>
          </w:pPr>
        </w:pPrChange>
      </w:pPr>
      <w:bookmarkStart w:id="132" w:name="qaqc-during-data-entry"/>
      <w:bookmarkEnd w:id="132"/>
    </w:p>
    <w:p w14:paraId="7505B475" w14:textId="68B0183D" w:rsidR="00A33645" w:rsidRPr="007047B4" w:rsidRDefault="00C431DA">
      <w:pPr>
        <w:pStyle w:val="Heading3"/>
        <w:spacing w:line="360" w:lineRule="auto"/>
        <w:rPr>
          <w:rFonts w:ascii="Arial" w:hAnsi="Arial" w:cs="Arial"/>
          <w:color w:val="000000" w:themeColor="text1"/>
          <w:sz w:val="24"/>
          <w:szCs w:val="24"/>
        </w:rPr>
        <w:pPrChange w:id="133" w:author="Bill Pine" w:date="2019-07-20T15:57:00Z">
          <w:pPr>
            <w:pStyle w:val="Heading3"/>
          </w:pPr>
        </w:pPrChange>
      </w:pPr>
      <w:r w:rsidRPr="007047B4">
        <w:rPr>
          <w:rFonts w:ascii="Arial" w:hAnsi="Arial" w:cs="Arial"/>
          <w:color w:val="000000" w:themeColor="text1"/>
          <w:sz w:val="24"/>
          <w:szCs w:val="24"/>
        </w:rPr>
        <w:t>QA/QC during data entry</w:t>
      </w:r>
    </w:p>
    <w:p w14:paraId="76E8DFD1" w14:textId="77777777" w:rsidR="00A33645" w:rsidRPr="007047B4" w:rsidRDefault="00C431DA">
      <w:pPr>
        <w:pStyle w:val="Heading4"/>
        <w:spacing w:line="360" w:lineRule="auto"/>
        <w:rPr>
          <w:rFonts w:ascii="Arial" w:hAnsi="Arial" w:cs="Arial"/>
          <w:color w:val="000000" w:themeColor="text1"/>
        </w:rPr>
        <w:pPrChange w:id="134" w:author="Bill Pine" w:date="2019-07-20T15:57:00Z">
          <w:pPr>
            <w:pStyle w:val="Heading4"/>
          </w:pPr>
        </w:pPrChange>
      </w:pPr>
      <w:bookmarkStart w:id="135" w:name="paper-data-sheets-to-electronic-records"/>
      <w:bookmarkEnd w:id="135"/>
      <w:r w:rsidRPr="007047B4">
        <w:rPr>
          <w:rFonts w:ascii="Arial" w:hAnsi="Arial" w:cs="Arial"/>
          <w:color w:val="000000" w:themeColor="text1"/>
        </w:rPr>
        <w:t>Paper data sheets to electronic records</w:t>
      </w:r>
    </w:p>
    <w:p w14:paraId="5EDF43BE" w14:textId="45C5D07C" w:rsidR="00A33645" w:rsidRPr="007047B4" w:rsidRDefault="00C431DA">
      <w:pPr>
        <w:pStyle w:val="FirstParagraph"/>
        <w:spacing w:after="0" w:line="360" w:lineRule="auto"/>
        <w:rPr>
          <w:rFonts w:ascii="Arial" w:hAnsi="Arial" w:cs="Arial"/>
          <w:color w:val="000000" w:themeColor="text1"/>
        </w:rPr>
        <w:pPrChange w:id="136" w:author="Bill Pine" w:date="2019-07-20T15:57:00Z">
          <w:pPr>
            <w:pStyle w:val="FirstParagraph"/>
          </w:pPr>
        </w:pPrChange>
      </w:pPr>
      <w:r w:rsidRPr="007047B4">
        <w:rPr>
          <w:rFonts w:ascii="Arial" w:hAnsi="Arial" w:cs="Arial"/>
          <w:color w:val="000000" w:themeColor="text1"/>
        </w:rPr>
        <w:t>The process of transferring data from paper data</w:t>
      </w:r>
      <w:r w:rsidR="00E17ACE" w:rsidRPr="007047B4">
        <w:rPr>
          <w:rFonts w:ascii="Arial" w:hAnsi="Arial" w:cs="Arial"/>
          <w:color w:val="000000" w:themeColor="text1"/>
        </w:rPr>
        <w:t xml:space="preserve"> </w:t>
      </w:r>
      <w:r w:rsidRPr="007047B4">
        <w:rPr>
          <w:rFonts w:ascii="Arial" w:hAnsi="Arial" w:cs="Arial"/>
          <w:color w:val="000000" w:themeColor="text1"/>
        </w:rPr>
        <w:t xml:space="preserve">sheets to electronic form that will make it compatible to a computer for data analyses, is </w:t>
      </w:r>
      <w:r w:rsidR="00C65945">
        <w:rPr>
          <w:rFonts w:ascii="Arial" w:hAnsi="Arial" w:cs="Arial"/>
          <w:color w:val="000000" w:themeColor="text1"/>
        </w:rPr>
        <w:t xml:space="preserve">the most </w:t>
      </w:r>
      <w:r w:rsidRPr="007047B4">
        <w:rPr>
          <w:rFonts w:ascii="Arial" w:hAnsi="Arial" w:cs="Arial"/>
          <w:color w:val="000000" w:themeColor="text1"/>
        </w:rPr>
        <w:t>common source of potential errors. I will work to minimize this risk of errors as part of my workflow design. For data entered by hand, I will first use a</w:t>
      </w:r>
      <w:r w:rsidR="00B87885" w:rsidRPr="007047B4">
        <w:rPr>
          <w:rFonts w:ascii="Arial" w:hAnsi="Arial" w:cs="Arial"/>
          <w:color w:val="000000" w:themeColor="text1"/>
        </w:rPr>
        <w:t xml:space="preserve"> data entry</w:t>
      </w:r>
      <w:r w:rsidRPr="007047B4">
        <w:rPr>
          <w:rFonts w:ascii="Arial" w:hAnsi="Arial" w:cs="Arial"/>
          <w:color w:val="000000" w:themeColor="text1"/>
        </w:rPr>
        <w:t xml:space="preserve"> system that reduces the likelihood of</w:t>
      </w:r>
      <w:r w:rsidR="00B87885" w:rsidRPr="007047B4">
        <w:rPr>
          <w:rFonts w:ascii="Arial" w:hAnsi="Arial" w:cs="Arial"/>
          <w:color w:val="000000" w:themeColor="text1"/>
        </w:rPr>
        <w:t xml:space="preserve"> introducing errors via data entry</w:t>
      </w:r>
      <w:r w:rsidRPr="007047B4">
        <w:rPr>
          <w:rFonts w:ascii="Arial" w:hAnsi="Arial" w:cs="Arial"/>
          <w:color w:val="000000" w:themeColor="text1"/>
        </w:rPr>
        <w:t xml:space="preserve">. </w:t>
      </w:r>
      <w:r w:rsidR="0076199E" w:rsidRPr="0076199E">
        <w:rPr>
          <w:rFonts w:ascii="Arial" w:hAnsi="Arial" w:cs="Arial"/>
          <w:color w:val="000000" w:themeColor="text1"/>
        </w:rPr>
        <w:t>This will be done using a standardized template so data sheets and digital spreadsheets are input similar ways</w:t>
      </w:r>
      <w:r w:rsidR="0076199E">
        <w:rPr>
          <w:rFonts w:ascii="Arial" w:hAnsi="Arial" w:cs="Arial"/>
          <w:color w:val="000000" w:themeColor="text1"/>
        </w:rPr>
        <w:t xml:space="preserve">. </w:t>
      </w:r>
      <w:r w:rsidRPr="007047B4">
        <w:rPr>
          <w:rFonts w:ascii="Arial" w:hAnsi="Arial" w:cs="Arial"/>
          <w:color w:val="000000" w:themeColor="text1"/>
        </w:rPr>
        <w:t>This follows USGS Data Management guidelines which suggests that the most effective way to ensure data quality, is to prevent the creation of defective data. I will use a Data template structure based on USGS Data Management Standards (</w:t>
      </w:r>
      <w:r w:rsidR="0007602C">
        <w:fldChar w:fldCharType="begin"/>
      </w:r>
      <w:r w:rsidR="0007602C">
        <w:instrText xml:space="preserve"> HYPERLINK "https://www.usgs.gov/products/data-and-tools/data-management/quality-design-recommended-practices?qt-science_support_page_related_con=0" \l "qt-science_support_page_related_con" \h </w:instrText>
      </w:r>
      <w:r w:rsidR="0007602C">
        <w:fldChar w:fldCharType="separate"/>
      </w:r>
      <w:r w:rsidRPr="007047B4">
        <w:rPr>
          <w:rStyle w:val="Hyperlink"/>
          <w:rFonts w:ascii="Arial" w:hAnsi="Arial" w:cs="Arial"/>
          <w:color w:val="000000" w:themeColor="text1"/>
        </w:rPr>
        <w:t>https://www.usgs.gov/products/data-and-tools/data-management/quality-design-recommended-practices?qt-science_support_page_related_con=0#qt-science_support_page_related_con</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3636C2BD" w14:textId="013AA4B5" w:rsidR="00A33645" w:rsidRPr="007047B4" w:rsidRDefault="00C431DA">
      <w:pPr>
        <w:pStyle w:val="BodyText"/>
        <w:spacing w:after="0" w:line="360" w:lineRule="auto"/>
        <w:rPr>
          <w:rFonts w:ascii="Arial" w:hAnsi="Arial" w:cs="Arial"/>
          <w:color w:val="000000" w:themeColor="text1"/>
        </w:rPr>
        <w:pPrChange w:id="137" w:author="Bill Pine" w:date="2019-07-20T15:57:00Z">
          <w:pPr>
            <w:pStyle w:val="BodyText"/>
          </w:pPr>
        </w:pPrChange>
      </w:pPr>
      <w:r w:rsidRPr="007047B4">
        <w:rPr>
          <w:rFonts w:ascii="Arial" w:hAnsi="Arial" w:cs="Arial"/>
          <w:color w:val="000000" w:themeColor="text1"/>
        </w:rPr>
        <w:t xml:space="preserve">For the LCR </w:t>
      </w:r>
      <w:r w:rsidR="006B42F6">
        <w:rPr>
          <w:rFonts w:ascii="Arial" w:hAnsi="Arial" w:cs="Arial"/>
          <w:color w:val="000000" w:themeColor="text1"/>
        </w:rPr>
        <w:t xml:space="preserve">restoration </w:t>
      </w:r>
      <w:r w:rsidRPr="007047B4">
        <w:rPr>
          <w:rFonts w:ascii="Arial" w:hAnsi="Arial" w:cs="Arial"/>
          <w:color w:val="000000" w:themeColor="text1"/>
        </w:rPr>
        <w:t xml:space="preserve">project, I will design an Excel workbook </w:t>
      </w:r>
      <w:r w:rsidR="00BE25DA" w:rsidRPr="007047B4">
        <w:rPr>
          <w:rFonts w:ascii="Arial" w:hAnsi="Arial" w:cs="Arial"/>
          <w:color w:val="000000" w:themeColor="text1"/>
        </w:rPr>
        <w:t>intended</w:t>
      </w:r>
      <w:r w:rsidRPr="007047B4">
        <w:rPr>
          <w:rFonts w:ascii="Arial" w:hAnsi="Arial" w:cs="Arial"/>
          <w:color w:val="000000" w:themeColor="text1"/>
        </w:rPr>
        <w:t xml:space="preserve"> as a Data Template for easy and efficient data entry (Figure 5). This workbook will be modified for data entry using “Data Validation” features in Excel that restrict the types of data that can be typed into each predefined column (Figure 2, </w:t>
      </w:r>
      <w:r w:rsidR="00B87885" w:rsidRPr="007047B4">
        <w:rPr>
          <w:rFonts w:ascii="Arial" w:hAnsi="Arial" w:cs="Arial"/>
          <w:color w:val="000000" w:themeColor="text1"/>
        </w:rPr>
        <w:t xml:space="preserve">Box </w:t>
      </w:r>
      <w:r w:rsidRPr="007047B4">
        <w:rPr>
          <w:rFonts w:ascii="Arial" w:hAnsi="Arial" w:cs="Arial"/>
          <w:color w:val="000000" w:themeColor="text1"/>
        </w:rPr>
        <w:t>B</w:t>
      </w:r>
      <w:r w:rsidR="00247959" w:rsidRPr="007047B4">
        <w:rPr>
          <w:rFonts w:ascii="Arial" w:hAnsi="Arial" w:cs="Arial"/>
          <w:color w:val="000000" w:themeColor="text1"/>
        </w:rPr>
        <w:t>1</w:t>
      </w:r>
      <w:r w:rsidRPr="007047B4">
        <w:rPr>
          <w:rFonts w:ascii="Arial" w:hAnsi="Arial" w:cs="Arial"/>
          <w:color w:val="000000" w:themeColor="text1"/>
        </w:rP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rsidRPr="007047B4">
        <w:rPr>
          <w:rFonts w:ascii="Arial" w:hAnsi="Arial" w:cs="Arial"/>
          <w:color w:val="000000" w:themeColor="text1"/>
        </w:rPr>
        <w:t>restricting</w:t>
      </w:r>
      <w:r w:rsidRPr="007047B4">
        <w:rPr>
          <w:rFonts w:ascii="Arial" w:hAnsi="Arial" w:cs="Arial"/>
          <w:color w:val="000000" w:themeColor="text1"/>
        </w:rPr>
        <w:t xml:space="preserve"> the choice of the user when selecting locations, dates, units, and measurement ranges this limits the potential for data entry errors such as capitalization or use of zeros instead of the letter </w:t>
      </w:r>
      <w:r w:rsidR="00C65945">
        <w:rPr>
          <w:rFonts w:ascii="Arial" w:hAnsi="Arial" w:cs="Arial"/>
          <w:color w:val="000000" w:themeColor="text1"/>
        </w:rPr>
        <w:t>“</w:t>
      </w:r>
      <w:r w:rsidRPr="007047B4">
        <w:rPr>
          <w:rFonts w:ascii="Arial" w:hAnsi="Arial" w:cs="Arial"/>
          <w:color w:val="000000" w:themeColor="text1"/>
        </w:rPr>
        <w:t>O</w:t>
      </w:r>
      <w:r w:rsidR="00C65945">
        <w:rPr>
          <w:rFonts w:ascii="Arial" w:hAnsi="Arial" w:cs="Arial"/>
          <w:color w:val="000000" w:themeColor="text1"/>
        </w:rPr>
        <w:t>”</w:t>
      </w:r>
      <w:r w:rsidRPr="007047B4">
        <w:rPr>
          <w:rFonts w:ascii="Arial" w:hAnsi="Arial" w:cs="Arial"/>
          <w:color w:val="000000" w:themeColor="text1"/>
        </w:rPr>
        <w:t>. To simplify entry, each data column matches an entry on the physical data sheet used in the field.</w:t>
      </w:r>
    </w:p>
    <w:p w14:paraId="6DD9AA05" w14:textId="487BA244" w:rsidR="00A33645" w:rsidRPr="007047B4" w:rsidRDefault="00C431DA">
      <w:pPr>
        <w:pStyle w:val="BodyText"/>
        <w:spacing w:after="0" w:line="360" w:lineRule="auto"/>
        <w:rPr>
          <w:rFonts w:ascii="Arial" w:hAnsi="Arial" w:cs="Arial"/>
          <w:color w:val="000000" w:themeColor="text1"/>
        </w:rPr>
        <w:pPrChange w:id="138" w:author="Bill Pine" w:date="2019-07-20T15:57:00Z">
          <w:pPr>
            <w:pStyle w:val="BodyText"/>
          </w:pPr>
        </w:pPrChange>
      </w:pPr>
      <w:r w:rsidRPr="007047B4">
        <w:rPr>
          <w:rFonts w:ascii="Arial" w:hAnsi="Arial" w:cs="Arial"/>
          <w:color w:val="000000" w:themeColor="text1"/>
        </w:rPr>
        <w:t xml:space="preserve">As an example of the capability of “Data Validation” features, oyster length measurements will be restricted from being entered at a size greater than 125-mm. </w:t>
      </w:r>
      <w:r w:rsidRPr="007047B4">
        <w:rPr>
          <w:rFonts w:ascii="Arial" w:hAnsi="Arial" w:cs="Arial"/>
          <w:color w:val="000000" w:themeColor="text1"/>
        </w:rPr>
        <w:lastRenderedPageBreak/>
        <w:t xml:space="preserve">While oysters greater than this size </w:t>
      </w:r>
      <w:proofErr w:type="gramStart"/>
      <w:r w:rsidRPr="007047B4">
        <w:rPr>
          <w:rFonts w:ascii="Arial" w:hAnsi="Arial" w:cs="Arial"/>
          <w:color w:val="000000" w:themeColor="text1"/>
        </w:rPr>
        <w:t>are</w:t>
      </w:r>
      <w:proofErr w:type="gramEnd"/>
      <w:r w:rsidRPr="007047B4">
        <w:rPr>
          <w:rFonts w:ascii="Arial" w:hAnsi="Arial" w:cs="Arial"/>
          <w:color w:val="000000" w:themeColor="text1"/>
        </w:rPr>
        <w:t xml:space="preserv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w:t>
      </w:r>
      <w:r w:rsidR="006F6878" w:rsidRPr="007047B4">
        <w:rPr>
          <w:rFonts w:ascii="Arial" w:hAnsi="Arial" w:cs="Arial"/>
          <w:noProof/>
          <w:color w:val="000000" w:themeColor="text1"/>
        </w:rPr>
        <w:drawing>
          <wp:anchor distT="0" distB="0" distL="114300" distR="114300" simplePos="0" relativeHeight="251659264" behindDoc="0" locked="0" layoutInCell="1" allowOverlap="1" wp14:anchorId="1F5D940F" wp14:editId="56D08EA8">
            <wp:simplePos x="0" y="0"/>
            <wp:positionH relativeFrom="margin">
              <wp:align>right</wp:align>
            </wp:positionH>
            <wp:positionV relativeFrom="paragraph">
              <wp:posOffset>1272815</wp:posOffset>
            </wp:positionV>
            <wp:extent cx="5942965" cy="1855470"/>
            <wp:effectExtent l="0" t="0" r="635"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42965" cy="18554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reconciled against the field data sheets and by a project supervisor.</w:t>
      </w:r>
    </w:p>
    <w:p w14:paraId="32DC58A6" w14:textId="77777777" w:rsidR="006F6878" w:rsidRDefault="006F6878">
      <w:pPr>
        <w:pStyle w:val="BodyText"/>
        <w:spacing w:after="0" w:line="360" w:lineRule="auto"/>
        <w:rPr>
          <w:rFonts w:ascii="Arial" w:hAnsi="Arial" w:cs="Arial"/>
          <w:color w:val="000000" w:themeColor="text1"/>
        </w:rPr>
        <w:pPrChange w:id="139" w:author="Bill Pine" w:date="2019-07-20T15:57:00Z">
          <w:pPr>
            <w:pStyle w:val="BodyText"/>
          </w:pPr>
        </w:pPrChange>
      </w:pPr>
    </w:p>
    <w:p w14:paraId="3E12384F" w14:textId="19FDA62A" w:rsidR="00A33645" w:rsidRDefault="00C431DA">
      <w:pPr>
        <w:pStyle w:val="BodyText"/>
        <w:spacing w:after="0" w:line="360" w:lineRule="auto"/>
        <w:rPr>
          <w:rFonts w:ascii="Arial" w:hAnsi="Arial" w:cs="Arial"/>
          <w:color w:val="000000" w:themeColor="text1"/>
        </w:rPr>
        <w:pPrChange w:id="140" w:author="Bill Pine" w:date="2019-07-20T15:57:00Z">
          <w:pPr>
            <w:pStyle w:val="BodyText"/>
          </w:pPr>
        </w:pPrChange>
      </w:pPr>
      <w:r w:rsidRPr="007047B4">
        <w:rPr>
          <w:rFonts w:ascii="Arial" w:hAnsi="Arial" w:cs="Arial"/>
          <w:color w:val="000000" w:themeColor="text1"/>
        </w:rPr>
        <w:t>Figure 5- Data entry workbook in Excel</w:t>
      </w:r>
      <w:r w:rsidR="00DF11E6">
        <w:rPr>
          <w:rFonts w:ascii="Arial" w:hAnsi="Arial" w:cs="Arial"/>
          <w:color w:val="000000" w:themeColor="text1"/>
        </w:rPr>
        <w:t xml:space="preserve"> to enter in data collected from the field. Each column is restricted </w:t>
      </w:r>
      <w:r w:rsidR="006C7701">
        <w:rPr>
          <w:rFonts w:ascii="Arial" w:hAnsi="Arial" w:cs="Arial"/>
          <w:color w:val="000000" w:themeColor="text1"/>
        </w:rPr>
        <w:t xml:space="preserve">on what information can be entered into it. </w:t>
      </w:r>
    </w:p>
    <w:p w14:paraId="51D282DE" w14:textId="77777777" w:rsidR="006B42F6" w:rsidRPr="007047B4" w:rsidRDefault="006B42F6">
      <w:pPr>
        <w:pStyle w:val="BodyText"/>
        <w:spacing w:after="0" w:line="360" w:lineRule="auto"/>
        <w:rPr>
          <w:rFonts w:ascii="Arial" w:hAnsi="Arial" w:cs="Arial"/>
          <w:color w:val="000000" w:themeColor="text1"/>
        </w:rPr>
        <w:pPrChange w:id="141" w:author="Bill Pine" w:date="2019-07-20T15:57:00Z">
          <w:pPr>
            <w:pStyle w:val="BodyText"/>
          </w:pPr>
        </w:pPrChange>
      </w:pPr>
    </w:p>
    <w:p w14:paraId="5C071580" w14:textId="77777777" w:rsidR="00A33645" w:rsidRPr="007047B4" w:rsidRDefault="00C431DA">
      <w:pPr>
        <w:pStyle w:val="Heading4"/>
        <w:spacing w:line="360" w:lineRule="auto"/>
        <w:rPr>
          <w:rFonts w:ascii="Arial" w:hAnsi="Arial" w:cs="Arial"/>
          <w:color w:val="000000" w:themeColor="text1"/>
        </w:rPr>
        <w:pPrChange w:id="142" w:author="Bill Pine" w:date="2019-07-20T15:57:00Z">
          <w:pPr>
            <w:pStyle w:val="Heading4"/>
          </w:pPr>
        </w:pPrChange>
      </w:pPr>
      <w:bookmarkStart w:id="143" w:name="transfer-electronic-records-from-sensor-"/>
      <w:bookmarkEnd w:id="143"/>
      <w:r w:rsidRPr="007047B4">
        <w:rPr>
          <w:rFonts w:ascii="Arial" w:hAnsi="Arial" w:cs="Arial"/>
          <w:color w:val="000000" w:themeColor="text1"/>
        </w:rPr>
        <w:t>Transfer electronic records from sensor to database</w:t>
      </w:r>
    </w:p>
    <w:p w14:paraId="16D0B16F" w14:textId="3F6EB55A" w:rsidR="00A33645" w:rsidRPr="007047B4" w:rsidRDefault="00C431DA">
      <w:pPr>
        <w:pStyle w:val="FirstParagraph"/>
        <w:spacing w:after="0" w:line="360" w:lineRule="auto"/>
        <w:rPr>
          <w:rFonts w:ascii="Arial" w:hAnsi="Arial" w:cs="Arial"/>
          <w:color w:val="000000" w:themeColor="text1"/>
        </w:rPr>
        <w:pPrChange w:id="144" w:author="Bill Pine" w:date="2019-07-20T15:57:00Z">
          <w:pPr>
            <w:pStyle w:val="FirstParagraph"/>
          </w:pPr>
        </w:pPrChange>
      </w:pPr>
      <w:r w:rsidRPr="007047B4">
        <w:rPr>
          <w:rFonts w:ascii="Arial" w:hAnsi="Arial" w:cs="Arial"/>
          <w:color w:val="000000" w:themeColor="text1"/>
        </w:rPr>
        <w:t>When individually collected sensor data files are transported back to the lab</w:t>
      </w:r>
      <w:r w:rsidR="009069E2">
        <w:rPr>
          <w:rFonts w:ascii="Arial" w:hAnsi="Arial" w:cs="Arial"/>
          <w:color w:val="000000" w:themeColor="text1"/>
        </w:rPr>
        <w:t>,</w:t>
      </w:r>
      <w:r w:rsidRPr="007047B4">
        <w:rPr>
          <w:rFonts w:ascii="Arial" w:hAnsi="Arial" w:cs="Arial"/>
          <w:color w:val="000000" w:themeColor="text1"/>
        </w:rPr>
        <w:t xml:space="preserve"> these files must be checked for errors and the data amended to an existing database to provide a continuous record of the water quality observations of interest (Figure</w:t>
      </w:r>
      <w:r w:rsidR="00B87885" w:rsidRPr="007047B4">
        <w:rPr>
          <w:rFonts w:ascii="Arial" w:hAnsi="Arial" w:cs="Arial"/>
          <w:color w:val="000000" w:themeColor="text1"/>
        </w:rPr>
        <w:t xml:space="preserve"> </w:t>
      </w:r>
      <w:r w:rsidR="00594F87" w:rsidRPr="007047B4">
        <w:rPr>
          <w:rFonts w:ascii="Arial" w:hAnsi="Arial" w:cs="Arial"/>
          <w:color w:val="000000" w:themeColor="text1"/>
        </w:rPr>
        <w:t>2</w:t>
      </w:r>
      <w:r w:rsidRPr="007047B4">
        <w:rPr>
          <w:rFonts w:ascii="Arial" w:hAnsi="Arial" w:cs="Arial"/>
          <w:color w:val="000000" w:themeColor="text1"/>
        </w:rPr>
        <w:t xml:space="preserve">, </w:t>
      </w:r>
      <w:r w:rsidR="00594F87" w:rsidRPr="007047B4">
        <w:rPr>
          <w:rFonts w:ascii="Arial" w:hAnsi="Arial" w:cs="Arial"/>
          <w:color w:val="000000" w:themeColor="text1"/>
        </w:rPr>
        <w:t>B</w:t>
      </w:r>
      <w:r w:rsidRPr="007047B4">
        <w:rPr>
          <w:rFonts w:ascii="Arial" w:hAnsi="Arial" w:cs="Arial"/>
          <w:color w:val="000000" w:themeColor="text1"/>
        </w:rPr>
        <w:t>ox B2). I will develop a three-step process where:</w:t>
      </w:r>
    </w:p>
    <w:p w14:paraId="5F33B24F" w14:textId="3438997F" w:rsidR="00A33645" w:rsidRPr="007047B4" w:rsidRDefault="00C431DA">
      <w:pPr>
        <w:pStyle w:val="BodyText"/>
        <w:spacing w:after="0" w:line="360" w:lineRule="auto"/>
        <w:rPr>
          <w:rFonts w:ascii="Arial" w:hAnsi="Arial" w:cs="Arial"/>
          <w:color w:val="000000" w:themeColor="text1"/>
        </w:rPr>
        <w:pPrChange w:id="145" w:author="Bill Pine" w:date="2019-07-20T15:57:00Z">
          <w:pPr>
            <w:pStyle w:val="BodyText"/>
          </w:pPr>
        </w:pPrChange>
      </w:pPr>
      <w:r w:rsidRPr="007047B4">
        <w:rPr>
          <w:rFonts w:ascii="Arial" w:hAnsi="Arial" w:cs="Arial"/>
          <w:color w:val="000000" w:themeColor="text1"/>
        </w:rPr>
        <w:t xml:space="preserve">Step 1. Working with UF Library team, I will </w:t>
      </w:r>
      <w:del w:id="146" w:author="Bill Pine" w:date="2019-07-19T21:48:00Z">
        <w:r w:rsidRPr="007047B4" w:rsidDel="00472871">
          <w:rPr>
            <w:rFonts w:ascii="Arial" w:hAnsi="Arial" w:cs="Arial"/>
            <w:color w:val="000000" w:themeColor="text1"/>
          </w:rPr>
          <w:delText xml:space="preserve">develop </w:delText>
        </w:r>
      </w:del>
      <w:ins w:id="147" w:author="Bill Pine" w:date="2019-07-19T21:48:00Z">
        <w:r w:rsidR="00472871">
          <w:rPr>
            <w:rFonts w:ascii="Arial" w:hAnsi="Arial" w:cs="Arial"/>
            <w:color w:val="000000" w:themeColor="text1"/>
          </w:rPr>
          <w:t>help to develop</w:t>
        </w:r>
        <w:r w:rsidR="00472871" w:rsidRPr="007047B4">
          <w:rPr>
            <w:rFonts w:ascii="Arial" w:hAnsi="Arial" w:cs="Arial"/>
            <w:color w:val="000000" w:themeColor="text1"/>
          </w:rPr>
          <w:t xml:space="preserve"> </w:t>
        </w:r>
      </w:ins>
      <w:r w:rsidRPr="007047B4">
        <w:rPr>
          <w:rFonts w:ascii="Arial" w:hAnsi="Arial" w:cs="Arial"/>
          <w:color w:val="000000" w:themeColor="text1"/>
        </w:rPr>
        <w:t>Python code that will distinguish files from each of the two types of sensors that make up the water quality sensor array (Star-Oddi or Diver), based on proper file naming convention.</w:t>
      </w:r>
    </w:p>
    <w:p w14:paraId="5D4C695F" w14:textId="66F911D0" w:rsidR="00A33645" w:rsidRPr="007047B4" w:rsidRDefault="00C431DA">
      <w:pPr>
        <w:pStyle w:val="BodyText"/>
        <w:spacing w:after="0" w:line="360" w:lineRule="auto"/>
        <w:rPr>
          <w:rFonts w:ascii="Arial" w:hAnsi="Arial" w:cs="Arial"/>
          <w:color w:val="000000" w:themeColor="text1"/>
        </w:rPr>
        <w:pPrChange w:id="148" w:author="Bill Pine" w:date="2019-07-20T15:57:00Z">
          <w:pPr>
            <w:pStyle w:val="BodyText"/>
          </w:pPr>
        </w:pPrChange>
      </w:pPr>
      <w:r w:rsidRPr="007047B4">
        <w:rPr>
          <w:rFonts w:ascii="Arial" w:hAnsi="Arial" w:cs="Arial"/>
          <w:color w:val="000000" w:themeColor="text1"/>
        </w:rPr>
        <w:lastRenderedPageBreak/>
        <w:t xml:space="preserve">Step 2. Python code will then check </w:t>
      </w:r>
      <w:r w:rsidR="00B87885" w:rsidRPr="007047B4">
        <w:rPr>
          <w:rFonts w:ascii="Arial" w:hAnsi="Arial" w:cs="Arial"/>
          <w:color w:val="000000" w:themeColor="text1"/>
        </w:rPr>
        <w:t>data for errors</w:t>
      </w:r>
      <w:r w:rsidRPr="007047B4">
        <w:rPr>
          <w:rFonts w:ascii="Arial" w:hAnsi="Arial" w:cs="Arial"/>
          <w:color w:val="000000" w:themeColor="text1"/>
        </w:rPr>
        <w:t xml:space="preserve"> including duplicate observations or </w:t>
      </w:r>
      <w:r w:rsidR="00B87885" w:rsidRPr="007047B4">
        <w:rPr>
          <w:rFonts w:ascii="Arial" w:hAnsi="Arial" w:cs="Arial"/>
          <w:color w:val="000000" w:themeColor="text1"/>
        </w:rPr>
        <w:t>to check the sensor is identified properly</w:t>
      </w:r>
      <w:r w:rsidRPr="007047B4">
        <w:rPr>
          <w:rFonts w:ascii="Arial" w:hAnsi="Arial" w:cs="Arial"/>
          <w:color w:val="000000" w:themeColor="text1"/>
        </w:rPr>
        <w:t xml:space="preserve"> in our database.</w:t>
      </w:r>
      <w:ins w:id="149" w:author="Bill Pine" w:date="2019-07-19T21:48:00Z">
        <w:r w:rsidR="00472871">
          <w:rPr>
            <w:rFonts w:ascii="Arial" w:hAnsi="Arial" w:cs="Arial"/>
            <w:color w:val="000000" w:themeColor="text1"/>
          </w:rPr>
          <w:t xml:space="preserve">  This checking will be done by comparing observ</w:t>
        </w:r>
      </w:ins>
      <w:ins w:id="150" w:author="Bill Pine" w:date="2019-07-19T21:49:00Z">
        <w:r w:rsidR="00472871">
          <w:rPr>
            <w:rFonts w:ascii="Arial" w:hAnsi="Arial" w:cs="Arial"/>
            <w:color w:val="000000" w:themeColor="text1"/>
          </w:rPr>
          <w:t>ations downloaded from sensors to pre-defined minimum and maximum values determined for each sensor.  An additional example is that</w:t>
        </w:r>
      </w:ins>
      <w:del w:id="151" w:author="Bill Pine" w:date="2019-07-19T21:50:00Z">
        <w:r w:rsidRPr="007047B4" w:rsidDel="00472871">
          <w:rPr>
            <w:rFonts w:ascii="Arial" w:hAnsi="Arial" w:cs="Arial"/>
            <w:color w:val="000000" w:themeColor="text1"/>
          </w:rPr>
          <w:delText xml:space="preserve"> As an example,</w:delText>
        </w:r>
      </w:del>
      <w:r w:rsidRPr="007047B4">
        <w:rPr>
          <w:rFonts w:ascii="Arial" w:hAnsi="Arial" w:cs="Arial"/>
          <w:color w:val="000000" w:themeColor="text1"/>
        </w:rPr>
        <w:t xml:space="preserv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Pr="007047B4" w:rsidRDefault="00C431DA">
      <w:pPr>
        <w:pStyle w:val="BodyText"/>
        <w:spacing w:after="0" w:line="360" w:lineRule="auto"/>
        <w:rPr>
          <w:rFonts w:ascii="Arial" w:hAnsi="Arial" w:cs="Arial"/>
          <w:color w:val="000000" w:themeColor="text1"/>
        </w:rPr>
        <w:pPrChange w:id="152" w:author="Bill Pine" w:date="2019-07-20T15:57:00Z">
          <w:pPr>
            <w:pStyle w:val="BodyText"/>
          </w:pPr>
        </w:pPrChange>
      </w:pPr>
      <w:r w:rsidRPr="007047B4">
        <w:rPr>
          <w:rFonts w:ascii="Arial" w:hAnsi="Arial" w:cs="Arial"/>
          <w:color w:val="000000" w:themeColor="text1"/>
        </w:rPr>
        <w:t>Step 3. MySQL will import all checked and correct observations in their appropriate tables.</w:t>
      </w:r>
    </w:p>
    <w:p w14:paraId="7F0B6B93" w14:textId="05C4E082" w:rsidR="00A33645" w:rsidRPr="007047B4" w:rsidRDefault="00C431DA">
      <w:pPr>
        <w:pStyle w:val="BodyText"/>
        <w:spacing w:after="0" w:line="360" w:lineRule="auto"/>
        <w:rPr>
          <w:rFonts w:ascii="Arial" w:hAnsi="Arial" w:cs="Arial"/>
          <w:color w:val="000000" w:themeColor="text1"/>
        </w:rPr>
        <w:pPrChange w:id="153" w:author="Bill Pine" w:date="2019-07-20T15:57:00Z">
          <w:pPr>
            <w:pStyle w:val="BodyText"/>
          </w:pPr>
        </w:pPrChange>
      </w:pPr>
      <w:r w:rsidRPr="007047B4">
        <w:rPr>
          <w:rFonts w:ascii="Arial" w:hAnsi="Arial" w:cs="Arial"/>
          <w:color w:val="000000" w:themeColor="text1"/>
        </w:rPr>
        <w:t xml:space="preserve">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w:t>
      </w:r>
      <w:r w:rsidR="006F6878">
        <w:rPr>
          <w:rFonts w:ascii="Arial" w:hAnsi="Arial" w:cs="Arial"/>
          <w:color w:val="000000" w:themeColor="text1"/>
        </w:rPr>
        <w:t>University of Florida</w:t>
      </w:r>
      <w:r w:rsidRPr="007047B4">
        <w:rPr>
          <w:rFonts w:ascii="Arial" w:hAnsi="Arial" w:cs="Arial"/>
          <w:color w:val="000000" w:themeColor="text1"/>
        </w:rPr>
        <w:t xml:space="preserve">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46807C64" w:rsidR="00A33645" w:rsidRPr="007047B4" w:rsidRDefault="00C431DA">
      <w:pPr>
        <w:pStyle w:val="Heading3"/>
        <w:spacing w:line="360" w:lineRule="auto"/>
        <w:rPr>
          <w:rFonts w:ascii="Arial" w:hAnsi="Arial" w:cs="Arial"/>
          <w:color w:val="000000" w:themeColor="text1"/>
          <w:sz w:val="24"/>
          <w:szCs w:val="24"/>
        </w:rPr>
        <w:pPrChange w:id="154" w:author="Bill Pine" w:date="2019-07-20T15:57:00Z">
          <w:pPr>
            <w:pStyle w:val="Heading3"/>
          </w:pPr>
        </w:pPrChange>
      </w:pPr>
      <w:bookmarkStart w:id="155" w:name="data-analysis-figures-and-tables"/>
      <w:bookmarkEnd w:id="155"/>
      <w:r w:rsidRPr="007047B4">
        <w:rPr>
          <w:rFonts w:ascii="Arial" w:hAnsi="Arial" w:cs="Arial"/>
          <w:color w:val="000000" w:themeColor="text1"/>
          <w:sz w:val="24"/>
          <w:szCs w:val="24"/>
        </w:rPr>
        <w:t xml:space="preserve">Data </w:t>
      </w:r>
      <w:r w:rsidR="00663752">
        <w:rPr>
          <w:rFonts w:ascii="Arial" w:hAnsi="Arial" w:cs="Arial"/>
          <w:color w:val="000000" w:themeColor="text1"/>
          <w:sz w:val="24"/>
          <w:szCs w:val="24"/>
        </w:rPr>
        <w:t>A</w:t>
      </w:r>
      <w:r w:rsidRPr="007047B4">
        <w:rPr>
          <w:rFonts w:ascii="Arial" w:hAnsi="Arial" w:cs="Arial"/>
          <w:color w:val="000000" w:themeColor="text1"/>
          <w:sz w:val="24"/>
          <w:szCs w:val="24"/>
        </w:rPr>
        <w:t xml:space="preserve">nalysis, </w:t>
      </w:r>
      <w:r w:rsidR="00663752">
        <w:rPr>
          <w:rFonts w:ascii="Arial" w:hAnsi="Arial" w:cs="Arial"/>
          <w:color w:val="000000" w:themeColor="text1"/>
          <w:sz w:val="24"/>
          <w:szCs w:val="24"/>
        </w:rPr>
        <w:t>F</w:t>
      </w:r>
      <w:r w:rsidRPr="007047B4">
        <w:rPr>
          <w:rFonts w:ascii="Arial" w:hAnsi="Arial" w:cs="Arial"/>
          <w:color w:val="000000" w:themeColor="text1"/>
          <w:sz w:val="24"/>
          <w:szCs w:val="24"/>
        </w:rPr>
        <w:t xml:space="preserve">igures and </w:t>
      </w:r>
      <w:r w:rsidR="00663752">
        <w:rPr>
          <w:rFonts w:ascii="Arial" w:hAnsi="Arial" w:cs="Arial"/>
          <w:color w:val="000000" w:themeColor="text1"/>
          <w:sz w:val="24"/>
          <w:szCs w:val="24"/>
        </w:rPr>
        <w:t>T</w:t>
      </w:r>
      <w:r w:rsidRPr="007047B4">
        <w:rPr>
          <w:rFonts w:ascii="Arial" w:hAnsi="Arial" w:cs="Arial"/>
          <w:color w:val="000000" w:themeColor="text1"/>
          <w:sz w:val="24"/>
          <w:szCs w:val="24"/>
        </w:rPr>
        <w:t>ables</w:t>
      </w:r>
    </w:p>
    <w:p w14:paraId="2ABE5293" w14:textId="19A86CF3" w:rsidR="00A33645" w:rsidRPr="007047B4" w:rsidRDefault="00C431DA">
      <w:pPr>
        <w:pStyle w:val="FirstParagraph"/>
        <w:spacing w:after="0" w:line="360" w:lineRule="auto"/>
        <w:rPr>
          <w:rFonts w:ascii="Arial" w:hAnsi="Arial" w:cs="Arial"/>
          <w:color w:val="000000" w:themeColor="text1"/>
        </w:rPr>
        <w:pPrChange w:id="156" w:author="Bill Pine" w:date="2019-07-20T15:57:00Z">
          <w:pPr>
            <w:pStyle w:val="FirstParagraph"/>
          </w:pPr>
        </w:pPrChange>
      </w:pPr>
      <w:r w:rsidRPr="007047B4">
        <w:rPr>
          <w:rFonts w:ascii="Arial" w:hAnsi="Arial" w:cs="Arial"/>
          <w:color w:val="000000" w:themeColor="text1"/>
        </w:rPr>
        <w:t>Once data are standardized and available for use in the computer, basic visualization of the data via graphs and figures is a key next step for data checking and the beginning of the analyses</w:t>
      </w:r>
      <w:r w:rsidR="00056536" w:rsidRPr="007047B4">
        <w:rPr>
          <w:rFonts w:ascii="Arial" w:hAnsi="Arial" w:cs="Arial"/>
          <w:color w:val="000000" w:themeColor="text1"/>
        </w:rPr>
        <w:t xml:space="preserve"> (Figure 2, </w:t>
      </w:r>
      <w:r w:rsidR="00594F87" w:rsidRPr="007047B4">
        <w:rPr>
          <w:rFonts w:ascii="Arial" w:hAnsi="Arial" w:cs="Arial"/>
          <w:color w:val="000000" w:themeColor="text1"/>
        </w:rPr>
        <w:t>B</w:t>
      </w:r>
      <w:r w:rsidR="00056536" w:rsidRPr="007047B4">
        <w:rPr>
          <w:rFonts w:ascii="Arial" w:hAnsi="Arial" w:cs="Arial"/>
          <w:color w:val="000000" w:themeColor="text1"/>
        </w:rPr>
        <w:t>oxes C1 and C2)</w:t>
      </w:r>
      <w:r w:rsidRPr="007047B4">
        <w:rPr>
          <w:rFonts w:ascii="Arial" w:hAnsi="Arial" w:cs="Arial"/>
          <w:color w:val="000000" w:themeColor="text1"/>
        </w:rPr>
        <w:t>. I will develop a group of data visualization products to be used both to check data from field collections and water quality sensors. These figures will be integrated with the living data such that as data are entered into the database</w:t>
      </w:r>
      <w:r w:rsidR="00B87885" w:rsidRPr="007047B4">
        <w:rPr>
          <w:rFonts w:ascii="Arial" w:hAnsi="Arial" w:cs="Arial"/>
          <w:color w:val="000000" w:themeColor="text1"/>
        </w:rPr>
        <w:t>,</w:t>
      </w:r>
      <w:r w:rsidRPr="007047B4">
        <w:rPr>
          <w:rFonts w:ascii="Arial" w:hAnsi="Arial" w:cs="Arial"/>
          <w:color w:val="000000" w:themeColor="text1"/>
        </w:rPr>
        <w:t xml:space="preserve"> and after they pass initial QA/QC</w:t>
      </w:r>
      <w:r w:rsidR="00B87885" w:rsidRPr="007047B4">
        <w:rPr>
          <w:rFonts w:ascii="Arial" w:hAnsi="Arial" w:cs="Arial"/>
          <w:color w:val="000000" w:themeColor="text1"/>
        </w:rPr>
        <w:t>,</w:t>
      </w:r>
      <w:r w:rsidRPr="007047B4">
        <w:rPr>
          <w:rFonts w:ascii="Arial" w:hAnsi="Arial" w:cs="Arial"/>
          <w:color w:val="000000" w:themeColor="text1"/>
        </w:rPr>
        <w:t xml:space="preserve"> the figures will be automatically updated to allow visual assessments of the recorded data. I will focus my efforts on creating these visualization products for the water quality data collected by the LCR </w:t>
      </w:r>
      <w:r w:rsidR="006F6878">
        <w:rPr>
          <w:rFonts w:ascii="Arial" w:hAnsi="Arial" w:cs="Arial"/>
          <w:color w:val="000000" w:themeColor="text1"/>
        </w:rPr>
        <w:t xml:space="preserve">restoration </w:t>
      </w:r>
      <w:r w:rsidRPr="007047B4">
        <w:rPr>
          <w:rFonts w:ascii="Arial" w:hAnsi="Arial" w:cs="Arial"/>
          <w:color w:val="000000" w:themeColor="text1"/>
        </w:rPr>
        <w:t>project</w:t>
      </w:r>
      <w:r w:rsidR="00056536" w:rsidRPr="007047B4">
        <w:rPr>
          <w:rFonts w:ascii="Arial" w:hAnsi="Arial" w:cs="Arial"/>
          <w:color w:val="000000" w:themeColor="text1"/>
        </w:rPr>
        <w:t>.</w:t>
      </w:r>
    </w:p>
    <w:p w14:paraId="62729E0D" w14:textId="77777777" w:rsidR="00A33645" w:rsidRPr="007047B4" w:rsidRDefault="00C431DA">
      <w:pPr>
        <w:pStyle w:val="BodyText"/>
        <w:spacing w:after="0" w:line="360" w:lineRule="auto"/>
        <w:rPr>
          <w:rFonts w:ascii="Arial" w:hAnsi="Arial" w:cs="Arial"/>
          <w:color w:val="000000" w:themeColor="text1"/>
        </w:rPr>
        <w:pPrChange w:id="157" w:author="Bill Pine" w:date="2019-07-20T15:57:00Z">
          <w:pPr>
            <w:pStyle w:val="BodyText"/>
          </w:pPr>
        </w:pPrChange>
      </w:pPr>
      <w:r w:rsidRPr="007047B4">
        <w:rPr>
          <w:rFonts w:ascii="Arial" w:hAnsi="Arial" w:cs="Arial"/>
          <w:color w:val="000000" w:themeColor="text1"/>
        </w:rPr>
        <w:lastRenderedPageBreak/>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rsidRPr="007047B4">
        <w:rPr>
          <w:rFonts w:ascii="Arial" w:hAnsi="Arial" w:cs="Arial"/>
          <w:color w:val="000000" w:themeColor="text1"/>
        </w:rPr>
        <w:t xml:space="preserve">table and </w:t>
      </w:r>
      <w:r w:rsidRPr="007047B4">
        <w:rPr>
          <w:rFonts w:ascii="Arial" w:hAnsi="Arial" w:cs="Arial"/>
          <w:color w:val="000000" w:themeColor="text1"/>
        </w:rPr>
        <w:t>adding newly updated data</w:t>
      </w:r>
      <w:r w:rsidR="00F221F9" w:rsidRPr="007047B4">
        <w:rPr>
          <w:rFonts w:ascii="Arial" w:hAnsi="Arial" w:cs="Arial"/>
          <w:color w:val="000000" w:themeColor="text1"/>
        </w:rPr>
        <w:t xml:space="preserve"> </w:t>
      </w:r>
      <w:r w:rsidRPr="007047B4">
        <w:rPr>
          <w:rFonts w:ascii="Arial" w:hAnsi="Arial" w:cs="Arial"/>
          <w:color w:val="000000" w:themeColor="text1"/>
        </w:rPr>
        <w:t>when needed. By developing code for tables, figures, and any</w:t>
      </w:r>
      <w:r w:rsidR="0044783D" w:rsidRPr="007047B4">
        <w:rPr>
          <w:rFonts w:ascii="Arial" w:hAnsi="Arial" w:cs="Arial"/>
          <w:color w:val="000000" w:themeColor="text1"/>
        </w:rPr>
        <w:t xml:space="preserve"> other</w:t>
      </w:r>
      <w:r w:rsidRPr="007047B4">
        <w:rPr>
          <w:rFonts w:ascii="Arial" w:hAnsi="Arial" w:cs="Arial"/>
          <w:color w:val="000000" w:themeColor="text1"/>
        </w:rPr>
        <w:t xml:space="preserve"> </w:t>
      </w:r>
      <w:r w:rsidR="0044783D" w:rsidRPr="007047B4">
        <w:rPr>
          <w:rFonts w:ascii="Arial" w:hAnsi="Arial" w:cs="Arial"/>
          <w:color w:val="000000" w:themeColor="text1"/>
        </w:rPr>
        <w:t>reproducible analyses</w:t>
      </w:r>
      <w:r w:rsidRPr="007047B4">
        <w:rPr>
          <w:rFonts w:ascii="Arial" w:hAnsi="Arial" w:cs="Arial"/>
          <w:color w:val="000000" w:themeColor="text1"/>
        </w:rPr>
        <w:t xml:space="preserve"> as the data are updated, </w:t>
      </w:r>
      <w:r w:rsidR="0044783D" w:rsidRPr="007047B4">
        <w:rPr>
          <w:rFonts w:ascii="Arial" w:hAnsi="Arial" w:cs="Arial"/>
          <w:color w:val="000000" w:themeColor="text1"/>
        </w:rPr>
        <w:t xml:space="preserve">it </w:t>
      </w:r>
      <w:r w:rsidRPr="007047B4">
        <w:rPr>
          <w:rFonts w:ascii="Arial" w:hAnsi="Arial" w:cs="Arial"/>
          <w:color w:val="000000" w:themeColor="text1"/>
        </w:rPr>
        <w:t>will reduce the</w:t>
      </w:r>
      <w:r w:rsidR="0044783D" w:rsidRPr="007047B4">
        <w:rPr>
          <w:rFonts w:ascii="Arial" w:hAnsi="Arial" w:cs="Arial"/>
          <w:color w:val="000000" w:themeColor="text1"/>
        </w:rPr>
        <w:t xml:space="preserve"> total</w:t>
      </w:r>
      <w:r w:rsidRPr="007047B4">
        <w:rPr>
          <w:rFonts w:ascii="Arial" w:hAnsi="Arial" w:cs="Arial"/>
          <w:color w:val="000000" w:themeColor="text1"/>
        </w:rPr>
        <w:t xml:space="preserve"> time for data feedback loop.</w:t>
      </w:r>
    </w:p>
    <w:p w14:paraId="622651F4" w14:textId="44180B14" w:rsidR="00A33645" w:rsidRPr="007047B4" w:rsidDel="00472871" w:rsidRDefault="00C431DA">
      <w:pPr>
        <w:pStyle w:val="BodyText"/>
        <w:spacing w:line="360" w:lineRule="auto"/>
        <w:rPr>
          <w:del w:id="158" w:author="Bill Pine" w:date="2019-07-19T21:50:00Z"/>
          <w:rFonts w:ascii="Arial" w:hAnsi="Arial" w:cs="Arial"/>
          <w:color w:val="000000" w:themeColor="text1"/>
        </w:rPr>
        <w:pPrChange w:id="159" w:author="Bill Pine" w:date="2019-07-20T15:57:00Z">
          <w:pPr>
            <w:pStyle w:val="BodyText"/>
          </w:pPr>
        </w:pPrChange>
      </w:pPr>
      <w:del w:id="160" w:author="Bill Pine" w:date="2019-07-19T21:50:00Z">
        <w:r w:rsidRPr="007047B4" w:rsidDel="00472871">
          <w:rPr>
            <w:rFonts w:ascii="Arial" w:hAnsi="Arial" w:cs="Arial"/>
            <w:color w:val="000000" w:themeColor="text1"/>
          </w:rPr>
          <w:delTex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delText>
        </w:r>
      </w:del>
    </w:p>
    <w:p w14:paraId="7322F9CB" w14:textId="77777777" w:rsidR="00A33645" w:rsidRPr="007047B4" w:rsidRDefault="00C431DA">
      <w:pPr>
        <w:pStyle w:val="Heading3"/>
        <w:spacing w:line="360" w:lineRule="auto"/>
        <w:rPr>
          <w:rFonts w:ascii="Arial" w:hAnsi="Arial" w:cs="Arial"/>
          <w:color w:val="000000" w:themeColor="text1"/>
          <w:sz w:val="24"/>
          <w:szCs w:val="24"/>
        </w:rPr>
        <w:pPrChange w:id="161" w:author="Bill Pine" w:date="2019-07-20T15:57:00Z">
          <w:pPr>
            <w:pStyle w:val="Heading3"/>
          </w:pPr>
        </w:pPrChange>
      </w:pPr>
      <w:bookmarkStart w:id="162" w:name="version-control"/>
      <w:bookmarkEnd w:id="162"/>
      <w:r w:rsidRPr="007047B4">
        <w:rPr>
          <w:rFonts w:ascii="Arial" w:hAnsi="Arial" w:cs="Arial"/>
          <w:color w:val="000000" w:themeColor="text1"/>
          <w:sz w:val="24"/>
          <w:szCs w:val="24"/>
        </w:rPr>
        <w:t>Version Control</w:t>
      </w:r>
    </w:p>
    <w:p w14:paraId="1FD5E020" w14:textId="70AADB12" w:rsidR="00A33645" w:rsidRPr="007047B4" w:rsidRDefault="00C431DA">
      <w:pPr>
        <w:pStyle w:val="FirstParagraph"/>
        <w:spacing w:after="0" w:line="360" w:lineRule="auto"/>
        <w:rPr>
          <w:rFonts w:ascii="Arial" w:hAnsi="Arial" w:cs="Arial"/>
          <w:color w:val="000000" w:themeColor="text1"/>
        </w:rPr>
        <w:pPrChange w:id="163" w:author="Bill Pine" w:date="2019-07-20T15:57:00Z">
          <w:pPr>
            <w:pStyle w:val="FirstParagraph"/>
          </w:pPr>
        </w:pPrChange>
      </w:pPr>
      <w:r w:rsidRPr="007047B4">
        <w:rPr>
          <w:rFonts w:ascii="Arial" w:hAnsi="Arial" w:cs="Arial"/>
          <w:color w:val="000000" w:themeColor="text1"/>
        </w:rPr>
        <w:t>Version control is defined as a software that allows for the saving and management of changes in content, documents, and other developmental information</w:t>
      </w:r>
      <w:ins w:id="164" w:author="Bill Pine" w:date="2019-07-19T21:51:00Z">
        <w:r w:rsidR="00472871">
          <w:rPr>
            <w:rFonts w:ascii="Arial" w:hAnsi="Arial" w:cs="Arial"/>
            <w:color w:val="000000" w:themeColor="text1"/>
          </w:rPr>
          <w:t>.  The key purpose of using version control software is to document and</w:t>
        </w:r>
      </w:ins>
      <w:del w:id="165" w:author="Bill Pine" w:date="2019-07-19T21:51:00Z">
        <w:r w:rsidR="007B1053" w:rsidDel="00472871">
          <w:rPr>
            <w:rFonts w:ascii="Arial" w:hAnsi="Arial" w:cs="Arial"/>
            <w:color w:val="000000" w:themeColor="text1"/>
          </w:rPr>
          <w:delText xml:space="preserve">, where it’s focus </w:delText>
        </w:r>
        <w:r w:rsidRPr="007047B4" w:rsidDel="00472871">
          <w:rPr>
            <w:rFonts w:ascii="Arial" w:hAnsi="Arial" w:cs="Arial"/>
            <w:color w:val="000000" w:themeColor="text1"/>
          </w:rPr>
          <w:delText xml:space="preserve"> </w:delText>
        </w:r>
        <w:r w:rsidR="007B1053" w:rsidDel="00472871">
          <w:rPr>
            <w:rFonts w:ascii="Arial" w:hAnsi="Arial" w:cs="Arial"/>
            <w:color w:val="000000" w:themeColor="text1"/>
          </w:rPr>
          <w:delText xml:space="preserve">is </w:delText>
        </w:r>
        <w:r w:rsidRPr="007047B4" w:rsidDel="00472871">
          <w:rPr>
            <w:rFonts w:ascii="Arial" w:hAnsi="Arial" w:cs="Arial"/>
            <w:color w:val="000000" w:themeColor="text1"/>
          </w:rPr>
          <w:delText>to</w:delText>
        </w:r>
      </w:del>
      <w:r w:rsidRPr="007047B4">
        <w:rPr>
          <w:rFonts w:ascii="Arial" w:hAnsi="Arial" w:cs="Arial"/>
          <w:color w:val="000000" w:themeColor="text1"/>
        </w:rPr>
        <w:t xml:space="preserve"> confirm that changes in content are intended and </w:t>
      </w:r>
      <w:proofErr w:type="gramStart"/>
      <w:r w:rsidRPr="007047B4">
        <w:rPr>
          <w:rFonts w:ascii="Arial" w:hAnsi="Arial" w:cs="Arial"/>
          <w:color w:val="000000" w:themeColor="text1"/>
        </w:rPr>
        <w:t>planned</w:t>
      </w:r>
      <w:r w:rsidR="007B1053" w:rsidRPr="007047B4">
        <w:rPr>
          <w:rFonts w:ascii="Arial" w:hAnsi="Arial" w:cs="Arial"/>
          <w:color w:val="000000" w:themeColor="text1"/>
        </w:rPr>
        <w:t xml:space="preserve"> </w:t>
      </w:r>
      <w:r w:rsidRPr="007047B4">
        <w:rPr>
          <w:rFonts w:ascii="Arial" w:hAnsi="Arial" w:cs="Arial"/>
          <w:color w:val="000000" w:themeColor="text1"/>
        </w:rPr>
        <w:t>.</w:t>
      </w:r>
      <w:proofErr w:type="gramEnd"/>
      <w:r w:rsidRPr="007047B4">
        <w:rPr>
          <w:rFonts w:ascii="Arial" w:hAnsi="Arial" w:cs="Arial"/>
          <w:color w:val="000000" w:themeColor="text1"/>
        </w:rPr>
        <w:t xml:space="preserve"> Version control can be incorporated into a data workflow using software such as Github, (Figure 2, </w:t>
      </w:r>
      <w:r w:rsidR="00594F87" w:rsidRPr="007047B4">
        <w:rPr>
          <w:rFonts w:ascii="Arial" w:hAnsi="Arial" w:cs="Arial"/>
          <w:color w:val="000000" w:themeColor="text1"/>
        </w:rPr>
        <w:t>B</w:t>
      </w:r>
      <w:r w:rsidRPr="007047B4">
        <w:rPr>
          <w:rFonts w:ascii="Arial" w:hAnsi="Arial" w:cs="Arial"/>
          <w:color w:val="000000" w:themeColor="text1"/>
        </w:rPr>
        <w:t xml:space="preserve">oxes D1 and D2). The USGS Data Management Guidelines encourage the use of version control software and repositories for data and code used for projects, which will allow the project data </w:t>
      </w:r>
      <w:r w:rsidR="00755786">
        <w:rPr>
          <w:rFonts w:ascii="Arial" w:hAnsi="Arial" w:cs="Arial"/>
          <w:color w:val="000000" w:themeColor="text1"/>
        </w:rPr>
        <w:t xml:space="preserve">analysis </w:t>
      </w:r>
      <w:r w:rsidRPr="007047B4">
        <w:rPr>
          <w:rFonts w:ascii="Arial" w:hAnsi="Arial" w:cs="Arial"/>
          <w:color w:val="000000" w:themeColor="text1"/>
        </w:rPr>
        <w:t>to be accessible and reproducible (</w:t>
      </w:r>
      <w:r w:rsidR="0007602C">
        <w:fldChar w:fldCharType="begin"/>
      </w:r>
      <w:r w:rsidR="0007602C">
        <w:instrText xml:space="preserve"> HYPERLINK "https://www.usgs.gov/products/data-and-tools/data-management/repositories" \h </w:instrText>
      </w:r>
      <w:r w:rsidR="0007602C">
        <w:fldChar w:fldCharType="separate"/>
      </w:r>
      <w:r w:rsidRPr="007047B4">
        <w:rPr>
          <w:rStyle w:val="Hyperlink"/>
          <w:rFonts w:ascii="Arial" w:hAnsi="Arial" w:cs="Arial"/>
          <w:color w:val="000000" w:themeColor="text1"/>
        </w:rPr>
        <w:t>https://www.usgs.gov/products/data-and-tools/data-management/repositories</w:t>
      </w:r>
      <w:r w:rsidR="0007602C">
        <w:rPr>
          <w:rStyle w:val="Hyperlink"/>
          <w:rFonts w:ascii="Arial" w:hAnsi="Arial" w:cs="Arial"/>
          <w:color w:val="000000" w:themeColor="text1"/>
        </w:rPr>
        <w:fldChar w:fldCharType="end"/>
      </w:r>
      <w:r w:rsidRPr="007047B4">
        <w:rPr>
          <w:rFonts w:ascii="Arial" w:hAnsi="Arial" w:cs="Arial"/>
          <w:color w:val="000000" w:themeColor="text1"/>
        </w:rPr>
        <w:t>).</w:t>
      </w:r>
    </w:p>
    <w:p w14:paraId="6B03FD5F" w14:textId="02A9CB1B" w:rsidR="00F221F9" w:rsidRPr="007047B4" w:rsidRDefault="00C431DA">
      <w:pPr>
        <w:pStyle w:val="BodyText"/>
        <w:spacing w:after="0" w:line="360" w:lineRule="auto"/>
        <w:rPr>
          <w:rFonts w:ascii="Arial" w:hAnsi="Arial" w:cs="Arial"/>
          <w:color w:val="000000" w:themeColor="text1"/>
        </w:rPr>
        <w:pPrChange w:id="166" w:author="Bill Pine" w:date="2019-07-20T15:57:00Z">
          <w:pPr>
            <w:pStyle w:val="BodyText"/>
          </w:pPr>
        </w:pPrChange>
      </w:pPr>
      <w:r w:rsidRPr="007047B4">
        <w:rPr>
          <w:rFonts w:ascii="Arial" w:hAnsi="Arial" w:cs="Arial"/>
          <w:color w:val="000000" w:themeColor="text1"/>
        </w:rPr>
        <w:t>Version control can be critical to ensuring that data are not duplicated, lost, or time</w:t>
      </w:r>
      <w:r w:rsidR="0044783D" w:rsidRPr="007047B4">
        <w:rPr>
          <w:rFonts w:ascii="Arial" w:hAnsi="Arial" w:cs="Arial"/>
          <w:color w:val="000000" w:themeColor="text1"/>
        </w:rPr>
        <w:t xml:space="preserve"> is not</w:t>
      </w:r>
      <w:r w:rsidRPr="007047B4">
        <w:rPr>
          <w:rFonts w:ascii="Arial" w:hAnsi="Arial" w:cs="Arial"/>
          <w:color w:val="000000" w:themeColor="text1"/>
        </w:rPr>
        <w:t xml:space="preserve"> wasted by not working with the proper files. The Data </w:t>
      </w:r>
      <w:commentRangeStart w:id="167"/>
      <w:r w:rsidRPr="007047B4">
        <w:rPr>
          <w:rFonts w:ascii="Arial" w:hAnsi="Arial" w:cs="Arial"/>
          <w:color w:val="000000" w:themeColor="text1"/>
        </w:rPr>
        <w:t>Carpentries</w:t>
      </w:r>
      <w:commentRangeEnd w:id="167"/>
      <w:r w:rsidR="0066450C">
        <w:rPr>
          <w:rStyle w:val="CommentReference"/>
        </w:rPr>
        <w:commentReference w:id="167"/>
      </w:r>
      <w:r w:rsidRPr="007047B4">
        <w:rPr>
          <w:rFonts w:ascii="Arial" w:hAnsi="Arial" w:cs="Arial"/>
          <w:color w:val="000000" w:themeColor="text1"/>
        </w:rPr>
        <w:t xml:space="preserve"> provide detailed reasons for using version control (</w:t>
      </w:r>
      <w:r w:rsidR="0007602C">
        <w:fldChar w:fldCharType="begin"/>
      </w:r>
      <w:r w:rsidR="0007602C">
        <w:instrText xml:space="preserve"> HYPERLINK "http://swcarpentry.github.io/git-novice/" \h </w:instrText>
      </w:r>
      <w:r w:rsidR="0007602C">
        <w:fldChar w:fldCharType="separate"/>
      </w:r>
      <w:r w:rsidR="0047545D" w:rsidRPr="007047B4">
        <w:rPr>
          <w:rStyle w:val="Hyperlink"/>
          <w:rFonts w:ascii="Arial" w:hAnsi="Arial" w:cs="Arial"/>
          <w:color w:val="000000" w:themeColor="text1"/>
        </w:rPr>
        <w:t>http://swcarpentry.github.io/git-novice/</w:t>
      </w:r>
      <w:r w:rsidR="0007602C">
        <w:rPr>
          <w:rStyle w:val="Hyperlink"/>
          <w:rFonts w:ascii="Arial" w:hAnsi="Arial" w:cs="Arial"/>
          <w:color w:val="000000" w:themeColor="text1"/>
        </w:rPr>
        <w:fldChar w:fldCharType="end"/>
      </w:r>
      <w:r w:rsidR="0047545D" w:rsidRPr="007047B4">
        <w:rPr>
          <w:rFonts w:ascii="Arial" w:hAnsi="Arial" w:cs="Arial"/>
          <w:color w:val="000000" w:themeColor="text1"/>
        </w:rPr>
        <w:t>)</w:t>
      </w:r>
      <w:r w:rsidRPr="007047B4">
        <w:rPr>
          <w:rFonts w:ascii="Arial" w:hAnsi="Arial" w:cs="Arial"/>
          <w:color w:val="000000" w:themeColor="text1"/>
        </w:rPr>
        <w:t xml:space="preserve">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rsidRPr="007047B4">
        <w:rPr>
          <w:rFonts w:ascii="Arial" w:hAnsi="Arial" w:cs="Arial"/>
          <w:color w:val="000000" w:themeColor="text1"/>
        </w:rPr>
        <w:t>.</w:t>
      </w:r>
    </w:p>
    <w:p w14:paraId="131C05DF" w14:textId="1787001B" w:rsidR="00A33645" w:rsidRPr="007047B4" w:rsidRDefault="00C431DA">
      <w:pPr>
        <w:pStyle w:val="BodyText"/>
        <w:spacing w:after="0" w:line="360" w:lineRule="auto"/>
        <w:rPr>
          <w:rFonts w:ascii="Arial" w:hAnsi="Arial" w:cs="Arial"/>
          <w:color w:val="000000" w:themeColor="text1"/>
        </w:rPr>
        <w:pPrChange w:id="168" w:author="Bill Pine" w:date="2019-07-20T15:57:00Z">
          <w:pPr>
            <w:pStyle w:val="BodyText"/>
          </w:pPr>
        </w:pPrChange>
      </w:pPr>
      <w:r w:rsidRPr="007047B4">
        <w:rPr>
          <w:rFonts w:ascii="Arial" w:hAnsi="Arial" w:cs="Arial"/>
          <w:color w:val="000000" w:themeColor="text1"/>
        </w:rPr>
        <w:lastRenderedPageBreak/>
        <w:t xml:space="preserve">The LCR </w:t>
      </w:r>
      <w:r w:rsidR="000E6138">
        <w:rPr>
          <w:rFonts w:ascii="Arial" w:hAnsi="Arial" w:cs="Arial"/>
          <w:color w:val="000000" w:themeColor="text1"/>
        </w:rPr>
        <w:t xml:space="preserve">restoration </w:t>
      </w:r>
      <w:r w:rsidRPr="007047B4">
        <w:rPr>
          <w:rFonts w:ascii="Arial" w:hAnsi="Arial" w:cs="Arial"/>
          <w:color w:val="000000" w:themeColor="text1"/>
        </w:rPr>
        <w:t>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0F60F263" w14:textId="77777777" w:rsidR="000E6138" w:rsidRDefault="000E6138">
      <w:pPr>
        <w:pStyle w:val="Heading4"/>
        <w:spacing w:line="360" w:lineRule="auto"/>
        <w:rPr>
          <w:rFonts w:ascii="Arial" w:hAnsi="Arial" w:cs="Arial"/>
          <w:color w:val="000000" w:themeColor="text1"/>
        </w:rPr>
        <w:pPrChange w:id="169" w:author="Bill Pine" w:date="2019-07-20T15:57:00Z">
          <w:pPr>
            <w:pStyle w:val="Heading4"/>
          </w:pPr>
        </w:pPrChange>
      </w:pPr>
      <w:bookmarkStart w:id="170" w:name="proper-storage"/>
      <w:bookmarkEnd w:id="170"/>
    </w:p>
    <w:p w14:paraId="351A0644" w14:textId="311BB7A5" w:rsidR="00A33645" w:rsidRPr="007047B4" w:rsidRDefault="00C431DA">
      <w:pPr>
        <w:pStyle w:val="Heading4"/>
        <w:spacing w:line="360" w:lineRule="auto"/>
        <w:rPr>
          <w:rFonts w:ascii="Arial" w:hAnsi="Arial" w:cs="Arial"/>
          <w:color w:val="000000" w:themeColor="text1"/>
        </w:rPr>
        <w:pPrChange w:id="171" w:author="Bill Pine" w:date="2019-07-20T15:57:00Z">
          <w:pPr>
            <w:pStyle w:val="Heading4"/>
          </w:pPr>
        </w:pPrChange>
      </w:pPr>
      <w:r w:rsidRPr="007047B4">
        <w:rPr>
          <w:rFonts w:ascii="Arial" w:hAnsi="Arial" w:cs="Arial"/>
          <w:color w:val="000000" w:themeColor="text1"/>
        </w:rPr>
        <w:t xml:space="preserve">Proper </w:t>
      </w:r>
      <w:commentRangeStart w:id="172"/>
      <w:r w:rsidRPr="007047B4">
        <w:rPr>
          <w:rFonts w:ascii="Arial" w:hAnsi="Arial" w:cs="Arial"/>
          <w:color w:val="000000" w:themeColor="text1"/>
        </w:rPr>
        <w:t>Storage</w:t>
      </w:r>
      <w:commentRangeEnd w:id="172"/>
      <w:r w:rsidR="0066450C">
        <w:rPr>
          <w:rStyle w:val="CommentReference"/>
          <w:rFonts w:asciiTheme="minorHAnsi" w:eastAsiaTheme="minorHAnsi" w:hAnsiTheme="minorHAnsi" w:cstheme="minorBidi"/>
          <w:b w:val="0"/>
          <w:bCs w:val="0"/>
          <w:color w:val="auto"/>
        </w:rPr>
        <w:commentReference w:id="172"/>
      </w:r>
    </w:p>
    <w:p w14:paraId="426F38C4" w14:textId="7B37C2C9" w:rsidR="00A33645" w:rsidRPr="007047B4" w:rsidRDefault="00C431DA">
      <w:pPr>
        <w:pStyle w:val="FirstParagraph"/>
        <w:spacing w:after="0" w:line="360" w:lineRule="auto"/>
        <w:rPr>
          <w:rFonts w:ascii="Arial" w:hAnsi="Arial" w:cs="Arial"/>
          <w:color w:val="000000" w:themeColor="text1"/>
        </w:rPr>
        <w:pPrChange w:id="173" w:author="Bill Pine" w:date="2019-07-20T15:57:00Z">
          <w:pPr>
            <w:pStyle w:val="FirstParagraph"/>
          </w:pPr>
        </w:pPrChange>
      </w:pPr>
      <w:commentRangeStart w:id="174"/>
      <w:r w:rsidRPr="007047B4">
        <w:rPr>
          <w:rFonts w:ascii="Arial" w:hAnsi="Arial" w:cs="Arial"/>
          <w:color w:val="000000" w:themeColor="text1"/>
        </w:rPr>
        <w:t>I propose that the data workflow for both data and code scripts be separated into two modes</w:t>
      </w:r>
      <w:commentRangeEnd w:id="174"/>
      <w:r w:rsidR="0066450C">
        <w:rPr>
          <w:rStyle w:val="CommentReference"/>
        </w:rPr>
        <w:commentReference w:id="174"/>
      </w:r>
      <w:r w:rsidRPr="007047B4">
        <w:rPr>
          <w:rFonts w:ascii="Arial" w:hAnsi="Arial" w:cs="Arial"/>
          <w:color w:val="000000" w:themeColor="text1"/>
        </w:rPr>
        <w:t xml:space="preserve">. The first mode is “development” mode, meaning that data </w:t>
      </w:r>
      <w:r w:rsidR="00B87885" w:rsidRPr="007047B4">
        <w:rPr>
          <w:rFonts w:ascii="Arial" w:hAnsi="Arial" w:cs="Arial"/>
          <w:color w:val="000000" w:themeColor="text1"/>
        </w:rPr>
        <w:t xml:space="preserve">that </w:t>
      </w:r>
      <w:r w:rsidRPr="007047B4">
        <w:rPr>
          <w:rFonts w:ascii="Arial" w:hAnsi="Arial" w:cs="Arial"/>
          <w:color w:val="000000" w:themeColor="text1"/>
        </w:rPr>
        <w:t xml:space="preserve">are currently undergoing a QA/QC process. The second mode is “production” mode, where the processed data are ready to be analyzed. Github repositories will only have publicly available production data and scripts (Figure 2, </w:t>
      </w:r>
      <w:r w:rsidR="00B87885" w:rsidRPr="007047B4">
        <w:rPr>
          <w:rFonts w:ascii="Arial" w:hAnsi="Arial" w:cs="Arial"/>
          <w:color w:val="000000" w:themeColor="text1"/>
        </w:rPr>
        <w:t xml:space="preserve">Boxes </w:t>
      </w:r>
      <w:r w:rsidRPr="007047B4">
        <w:rPr>
          <w:rFonts w:ascii="Arial" w:hAnsi="Arial" w:cs="Arial"/>
          <w:color w:val="000000" w:themeColor="text1"/>
        </w:rPr>
        <w:t xml:space="preserve">D1 and D2). </w:t>
      </w:r>
      <w:commentRangeStart w:id="175"/>
      <w:r w:rsidRPr="007047B4">
        <w:rPr>
          <w:rFonts w:ascii="Arial" w:hAnsi="Arial" w:cs="Arial"/>
          <w:color w:val="000000" w:themeColor="text1"/>
        </w:rPr>
        <w:t>Raw</w:t>
      </w:r>
      <w:commentRangeEnd w:id="175"/>
      <w:r w:rsidR="0066450C">
        <w:rPr>
          <w:rStyle w:val="CommentReference"/>
        </w:rPr>
        <w:commentReference w:id="175"/>
      </w:r>
      <w:r w:rsidRPr="007047B4">
        <w:rPr>
          <w:rFonts w:ascii="Arial" w:hAnsi="Arial" w:cs="Arial"/>
          <w:color w:val="000000" w:themeColor="text1"/>
        </w:rPr>
        <w:t xml:space="preserve"> sensor data files will not be found in these repositories.</w:t>
      </w:r>
    </w:p>
    <w:p w14:paraId="3FE19DC8" w14:textId="360DFE09" w:rsidR="00A33645" w:rsidRPr="007047B4" w:rsidRDefault="00C431DA">
      <w:pPr>
        <w:pStyle w:val="BodyText"/>
        <w:spacing w:after="0" w:line="360" w:lineRule="auto"/>
        <w:rPr>
          <w:rFonts w:ascii="Arial" w:hAnsi="Arial" w:cs="Arial"/>
          <w:color w:val="000000" w:themeColor="text1"/>
        </w:rPr>
        <w:pPrChange w:id="176" w:author="Bill Pine" w:date="2019-07-20T15:57:00Z">
          <w:pPr>
            <w:pStyle w:val="BodyText"/>
          </w:pPr>
        </w:pPrChange>
      </w:pPr>
      <w:r w:rsidRPr="007047B4">
        <w:rPr>
          <w:rFonts w:ascii="Arial" w:hAnsi="Arial" w:cs="Arial"/>
          <w:color w:val="000000" w:themeColor="text1"/>
        </w:rPr>
        <w:t xml:space="preserve">For the data and scripts that are in </w:t>
      </w:r>
      <w:commentRangeStart w:id="177"/>
      <w:r w:rsidRPr="007047B4">
        <w:rPr>
          <w:rFonts w:ascii="Arial" w:hAnsi="Arial" w:cs="Arial"/>
          <w:color w:val="000000" w:themeColor="text1"/>
        </w:rPr>
        <w:t>development</w:t>
      </w:r>
      <w:commentRangeEnd w:id="177"/>
      <w:r w:rsidR="0066450C">
        <w:rPr>
          <w:rStyle w:val="CommentReference"/>
        </w:rPr>
        <w:commentReference w:id="177"/>
      </w:r>
      <w:r w:rsidRPr="007047B4">
        <w:rPr>
          <w:rFonts w:ascii="Arial" w:hAnsi="Arial" w:cs="Arial"/>
          <w:color w:val="000000" w:themeColor="text1"/>
        </w:rPr>
        <w:t xml:space="preserve"> mode, the proper storage for these documents will be in our projects internal server, commonly referred to as the </w:t>
      </w:r>
      <w:proofErr w:type="gramStart"/>
      <w:r w:rsidRPr="007047B4">
        <w:rPr>
          <w:rFonts w:ascii="Arial" w:hAnsi="Arial" w:cs="Arial"/>
          <w:color w:val="000000" w:themeColor="text1"/>
        </w:rPr>
        <w:t>T:Drive</w:t>
      </w:r>
      <w:proofErr w:type="gramEnd"/>
      <w:r w:rsidR="00F221F9" w:rsidRPr="007047B4">
        <w:rPr>
          <w:rFonts w:ascii="Arial" w:hAnsi="Arial" w:cs="Arial"/>
          <w:color w:val="000000" w:themeColor="text1"/>
        </w:rPr>
        <w:t xml:space="preserve"> </w:t>
      </w:r>
      <w:r w:rsidR="009144E3" w:rsidRPr="007047B4">
        <w:rPr>
          <w:rFonts w:ascii="Arial" w:hAnsi="Arial" w:cs="Arial"/>
          <w:color w:val="000000" w:themeColor="text1"/>
        </w:rPr>
        <w:t>(</w:t>
      </w:r>
      <w:r w:rsidR="00F221F9" w:rsidRPr="007047B4">
        <w:rPr>
          <w:rFonts w:ascii="Arial" w:hAnsi="Arial" w:cs="Arial"/>
          <w:color w:val="000000" w:themeColor="text1"/>
        </w:rPr>
        <w:t xml:space="preserve">Figure 2, </w:t>
      </w:r>
      <w:r w:rsidR="00594F87" w:rsidRPr="007047B4">
        <w:rPr>
          <w:rFonts w:ascii="Arial" w:hAnsi="Arial" w:cs="Arial"/>
          <w:color w:val="000000" w:themeColor="text1"/>
        </w:rPr>
        <w:t>B</w:t>
      </w:r>
      <w:r w:rsidR="00F221F9" w:rsidRPr="007047B4">
        <w:rPr>
          <w:rFonts w:ascii="Arial" w:hAnsi="Arial" w:cs="Arial"/>
          <w:color w:val="000000" w:themeColor="text1"/>
        </w:rPr>
        <w:t>ox D2)</w:t>
      </w:r>
      <w:r w:rsidRPr="007047B4">
        <w:rPr>
          <w:rFonts w:ascii="Arial" w:hAnsi="Arial" w:cs="Arial"/>
          <w:color w:val="000000" w:themeColor="text1"/>
        </w:rPr>
        <w:t xml:space="preserve">. This server is only available to members of the LCR </w:t>
      </w:r>
      <w:r w:rsidR="000E6138">
        <w:rPr>
          <w:rFonts w:ascii="Arial" w:hAnsi="Arial" w:cs="Arial"/>
          <w:color w:val="000000" w:themeColor="text1"/>
        </w:rPr>
        <w:t xml:space="preserve">restoration </w:t>
      </w:r>
      <w:r w:rsidRPr="007047B4">
        <w:rPr>
          <w:rFonts w:ascii="Arial" w:hAnsi="Arial" w:cs="Arial"/>
          <w:color w:val="000000" w:themeColor="text1"/>
        </w:rPr>
        <w:t>project is not publicly available. Raw sensor data files would be</w:t>
      </w:r>
      <w:r w:rsidR="00B87885" w:rsidRPr="007047B4">
        <w:rPr>
          <w:rFonts w:ascii="Arial" w:hAnsi="Arial" w:cs="Arial"/>
          <w:color w:val="000000" w:themeColor="text1"/>
        </w:rPr>
        <w:t xml:space="preserve"> stored and archived</w:t>
      </w:r>
      <w:r w:rsidRPr="007047B4">
        <w:rPr>
          <w:rFonts w:ascii="Arial" w:hAnsi="Arial" w:cs="Arial"/>
          <w:color w:val="000000" w:themeColor="text1"/>
        </w:rPr>
        <w:t xml:space="preserve"> in this server.</w:t>
      </w:r>
      <w:r w:rsidR="000E6138">
        <w:rPr>
          <w:rFonts w:ascii="Arial" w:hAnsi="Arial" w:cs="Arial"/>
          <w:color w:val="000000" w:themeColor="text1"/>
        </w:rPr>
        <w:t xml:space="preserve"> However, for other projects it would be advised to look into a protected and secure server to store raw data files. </w:t>
      </w:r>
    </w:p>
    <w:p w14:paraId="783CD42F" w14:textId="1DCA41DF" w:rsidR="000F29FD" w:rsidDel="007B4966" w:rsidRDefault="000F29FD">
      <w:pPr>
        <w:pStyle w:val="Heading5"/>
        <w:spacing w:line="360" w:lineRule="auto"/>
        <w:rPr>
          <w:del w:id="178" w:author="Bill Pine" w:date="2019-07-20T15:58:00Z"/>
          <w:rFonts w:ascii="Arial" w:hAnsi="Arial" w:cs="Arial"/>
          <w:color w:val="000000" w:themeColor="text1"/>
        </w:rPr>
        <w:pPrChange w:id="179" w:author="Bill Pine" w:date="2019-07-20T15:57:00Z">
          <w:pPr>
            <w:pStyle w:val="Heading5"/>
          </w:pPr>
        </w:pPrChange>
      </w:pPr>
      <w:bookmarkStart w:id="180" w:name="naming-conventions-for-files"/>
      <w:bookmarkEnd w:id="180"/>
    </w:p>
    <w:p w14:paraId="4D6ECEAF" w14:textId="791A124C" w:rsidR="00A33645" w:rsidRPr="007047B4" w:rsidRDefault="00C431DA">
      <w:pPr>
        <w:pStyle w:val="Heading5"/>
        <w:spacing w:line="360" w:lineRule="auto"/>
        <w:rPr>
          <w:rFonts w:ascii="Arial" w:hAnsi="Arial" w:cs="Arial"/>
          <w:color w:val="000000" w:themeColor="text1"/>
        </w:rPr>
        <w:pPrChange w:id="181" w:author="Bill Pine" w:date="2019-07-20T15:57:00Z">
          <w:pPr>
            <w:pStyle w:val="Heading5"/>
          </w:pPr>
        </w:pPrChange>
      </w:pPr>
      <w:r w:rsidRPr="007047B4">
        <w:rPr>
          <w:rFonts w:ascii="Arial" w:hAnsi="Arial" w:cs="Arial"/>
          <w:color w:val="000000" w:themeColor="text1"/>
        </w:rPr>
        <w:t xml:space="preserve">Naming conventions for </w:t>
      </w:r>
      <w:commentRangeStart w:id="182"/>
      <w:r w:rsidRPr="007047B4">
        <w:rPr>
          <w:rFonts w:ascii="Arial" w:hAnsi="Arial" w:cs="Arial"/>
          <w:color w:val="000000" w:themeColor="text1"/>
        </w:rPr>
        <w:t>files</w:t>
      </w:r>
      <w:commentRangeEnd w:id="182"/>
      <w:r w:rsidR="0066450C">
        <w:rPr>
          <w:rStyle w:val="CommentReference"/>
          <w:rFonts w:asciiTheme="minorHAnsi" w:eastAsiaTheme="minorHAnsi" w:hAnsiTheme="minorHAnsi" w:cstheme="minorBidi"/>
          <w:i w:val="0"/>
          <w:iCs w:val="0"/>
          <w:color w:val="auto"/>
        </w:rPr>
        <w:commentReference w:id="182"/>
      </w:r>
    </w:p>
    <w:p w14:paraId="2EFBDEED" w14:textId="059A85A2" w:rsidR="00A33645" w:rsidRDefault="00C431DA">
      <w:pPr>
        <w:pStyle w:val="FirstParagraph"/>
        <w:spacing w:after="0" w:line="360" w:lineRule="auto"/>
        <w:rPr>
          <w:rFonts w:ascii="Arial" w:hAnsi="Arial" w:cs="Arial"/>
          <w:color w:val="000000" w:themeColor="text1"/>
        </w:rPr>
        <w:pPrChange w:id="183" w:author="Bill Pine" w:date="2019-07-20T15:57:00Z">
          <w:pPr>
            <w:pStyle w:val="FirstParagraph"/>
          </w:pPr>
        </w:pPrChange>
      </w:pPr>
      <w:r w:rsidRPr="007047B4">
        <w:rPr>
          <w:rFonts w:ascii="Arial" w:hAnsi="Arial" w:cs="Arial"/>
          <w:color w:val="000000" w:themeColor="text1"/>
        </w:rPr>
        <w:t xml:space="preserve">I will develop a naming structure which will require files start with the date of creation, in the format YYYYMMDD. Each file will have additional information, that will usually have a prior set of approved abbreviations, after the date. </w:t>
      </w:r>
      <w:r w:rsidR="00B87885" w:rsidRPr="007047B4">
        <w:rPr>
          <w:rFonts w:ascii="Arial" w:hAnsi="Arial" w:cs="Arial"/>
          <w:color w:val="000000" w:themeColor="text1"/>
        </w:rPr>
        <w:t xml:space="preserve">One advantage of this naming structure is that </w:t>
      </w:r>
      <w:r w:rsidRPr="007047B4">
        <w:rPr>
          <w:rFonts w:ascii="Arial" w:hAnsi="Arial" w:cs="Arial"/>
          <w:color w:val="000000" w:themeColor="text1"/>
        </w:rPr>
        <w:t>all files</w:t>
      </w:r>
      <w:r w:rsidR="00B87885" w:rsidRPr="007047B4">
        <w:rPr>
          <w:rFonts w:ascii="Arial" w:hAnsi="Arial" w:cs="Arial"/>
          <w:color w:val="000000" w:themeColor="text1"/>
        </w:rPr>
        <w:t xml:space="preserve"> will be ordered</w:t>
      </w:r>
      <w:r w:rsidRPr="007047B4">
        <w:rPr>
          <w:rFonts w:ascii="Arial" w:hAnsi="Arial" w:cs="Arial"/>
          <w:color w:val="000000" w:themeColor="text1"/>
        </w:rPr>
        <w:t xml:space="preserve"> chronologically</w:t>
      </w:r>
      <w:r w:rsidR="00B87885" w:rsidRPr="007047B4">
        <w:rPr>
          <w:rFonts w:ascii="Arial" w:hAnsi="Arial" w:cs="Arial"/>
          <w:color w:val="000000" w:themeColor="text1"/>
        </w:rPr>
        <w:t xml:space="preserve"> when sorted by name</w:t>
      </w:r>
      <w:r w:rsidRPr="007047B4">
        <w:rPr>
          <w:rFonts w:ascii="Arial" w:hAnsi="Arial" w:cs="Arial"/>
          <w:color w:val="000000" w:themeColor="text1"/>
        </w:rPr>
        <w:t xml:space="preserve">, so there is very little confusion on when the files were created (Table 1). </w:t>
      </w:r>
      <w:r w:rsidR="00B87885" w:rsidRPr="007047B4">
        <w:rPr>
          <w:rFonts w:ascii="Arial" w:hAnsi="Arial" w:cs="Arial"/>
          <w:color w:val="000000" w:themeColor="text1"/>
        </w:rPr>
        <w:t xml:space="preserve">Following guidelines from </w:t>
      </w:r>
      <w:r w:rsidR="00594F87" w:rsidRPr="007047B4">
        <w:rPr>
          <w:rFonts w:ascii="Arial" w:hAnsi="Arial" w:cs="Arial"/>
          <w:color w:val="000000" w:themeColor="text1"/>
        </w:rPr>
        <w:t>USGS Data Standards</w:t>
      </w:r>
      <w:r w:rsidR="00B05D39" w:rsidRPr="007047B4">
        <w:rPr>
          <w:rFonts w:ascii="Arial" w:hAnsi="Arial" w:cs="Arial"/>
          <w:color w:val="000000" w:themeColor="text1"/>
        </w:rPr>
        <w:t xml:space="preserve"> suggest that</w:t>
      </w:r>
      <w:r w:rsidR="00B87885" w:rsidRPr="007047B4">
        <w:rPr>
          <w:rFonts w:ascii="Arial" w:hAnsi="Arial" w:cs="Arial"/>
          <w:color w:val="000000" w:themeColor="text1"/>
        </w:rPr>
        <w:t xml:space="preserve"> file names </w:t>
      </w:r>
      <w:r w:rsidR="00B05D39" w:rsidRPr="007047B4">
        <w:rPr>
          <w:rFonts w:ascii="Arial" w:hAnsi="Arial" w:cs="Arial"/>
          <w:color w:val="000000" w:themeColor="text1"/>
        </w:rPr>
        <w:t xml:space="preserve">should </w:t>
      </w:r>
      <w:r w:rsidR="00B87885" w:rsidRPr="007047B4">
        <w:rPr>
          <w:rFonts w:ascii="Arial" w:hAnsi="Arial" w:cs="Arial"/>
          <w:color w:val="000000" w:themeColor="text1"/>
        </w:rPr>
        <w:t>be in all</w:t>
      </w:r>
      <w:r w:rsidRPr="007047B4">
        <w:rPr>
          <w:rFonts w:ascii="Arial" w:hAnsi="Arial" w:cs="Arial"/>
          <w:color w:val="000000" w:themeColor="text1"/>
        </w:rPr>
        <w:t xml:space="preserve"> uppercase or all lowercase letters, instead of a combination of both. For the LCR project, I will propose </w:t>
      </w:r>
      <w:r w:rsidRPr="007047B4">
        <w:rPr>
          <w:rFonts w:ascii="Arial" w:hAnsi="Arial" w:cs="Arial"/>
          <w:color w:val="000000" w:themeColor="text1"/>
        </w:rPr>
        <w:lastRenderedPageBreak/>
        <w:t>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791BDF5" w14:textId="734DB75D" w:rsidR="000F29FD" w:rsidDel="007B4966" w:rsidRDefault="000F29FD">
      <w:pPr>
        <w:pStyle w:val="BodyText"/>
        <w:spacing w:after="0" w:line="360" w:lineRule="auto"/>
        <w:rPr>
          <w:del w:id="184" w:author="Bill Pine" w:date="2019-07-20T15:58:00Z"/>
        </w:rPr>
        <w:pPrChange w:id="185" w:author="Bill Pine" w:date="2019-07-20T15:57:00Z">
          <w:pPr>
            <w:pStyle w:val="BodyText"/>
          </w:pPr>
        </w:pPrChange>
      </w:pPr>
    </w:p>
    <w:p w14:paraId="5CB15F48" w14:textId="77777777" w:rsidR="000F29FD" w:rsidRPr="000F29FD" w:rsidRDefault="000F29FD">
      <w:pPr>
        <w:pStyle w:val="BodyText"/>
        <w:spacing w:after="0" w:line="360" w:lineRule="auto"/>
        <w:pPrChange w:id="186" w:author="Bill Pine" w:date="2019-07-20T15:57:00Z">
          <w:pPr>
            <w:pStyle w:val="BodyText"/>
          </w:pPr>
        </w:pPrChange>
      </w:pPr>
    </w:p>
    <w:p w14:paraId="0FA3EB4A" w14:textId="77777777" w:rsidR="00A33645" w:rsidRPr="007047B4" w:rsidRDefault="00C431DA">
      <w:pPr>
        <w:pStyle w:val="BodyText"/>
        <w:spacing w:after="0" w:line="360" w:lineRule="auto"/>
        <w:rPr>
          <w:rFonts w:ascii="Arial" w:hAnsi="Arial" w:cs="Arial"/>
          <w:color w:val="000000" w:themeColor="text1"/>
        </w:rPr>
        <w:pPrChange w:id="187" w:author="Bill Pine" w:date="2019-07-20T15:57:00Z">
          <w:pPr>
            <w:pStyle w:val="BodyText"/>
          </w:pPr>
        </w:pPrChange>
      </w:pPr>
      <w:r w:rsidRPr="007047B4">
        <w:rPr>
          <w:rFonts w:ascii="Arial" w:hAnsi="Arial" w:cs="Arial"/>
          <w:noProof/>
          <w:color w:val="000000" w:themeColor="text1"/>
        </w:rPr>
        <w:drawing>
          <wp:inline distT="0" distB="0" distL="0" distR="0" wp14:anchorId="4EB400D1" wp14:editId="18080E99">
            <wp:extent cx="3541594" cy="716507"/>
            <wp:effectExtent l="0" t="0" r="1905" b="762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15"/>
                    <a:stretch>
                      <a:fillRect/>
                    </a:stretch>
                  </pic:blipFill>
                  <pic:spPr bwMode="auto">
                    <a:xfrm>
                      <a:off x="0" y="0"/>
                      <a:ext cx="3622233" cy="732821"/>
                    </a:xfrm>
                    <a:prstGeom prst="rect">
                      <a:avLst/>
                    </a:prstGeom>
                    <a:noFill/>
                    <a:ln w="9525">
                      <a:noFill/>
                      <a:headEnd/>
                      <a:tailEnd/>
                    </a:ln>
                  </pic:spPr>
                </pic:pic>
              </a:graphicData>
            </a:graphic>
          </wp:inline>
        </w:drawing>
      </w:r>
    </w:p>
    <w:p w14:paraId="1E862A69" w14:textId="77777777" w:rsidR="00A33645" w:rsidRPr="007047B4" w:rsidRDefault="00C431DA">
      <w:pPr>
        <w:pStyle w:val="BodyText"/>
        <w:spacing w:after="0" w:line="360" w:lineRule="auto"/>
        <w:rPr>
          <w:rFonts w:ascii="Arial" w:hAnsi="Arial" w:cs="Arial"/>
          <w:color w:val="000000" w:themeColor="text1"/>
        </w:rPr>
        <w:pPrChange w:id="188" w:author="Bill Pine" w:date="2019-07-20T15:57:00Z">
          <w:pPr>
            <w:pStyle w:val="BodyText"/>
          </w:pPr>
        </w:pPrChange>
      </w:pPr>
      <w:r w:rsidRPr="007047B4">
        <w:rPr>
          <w:rFonts w:ascii="Arial" w:hAnsi="Arial" w:cs="Arial"/>
          <w:color w:val="000000" w:themeColor="text1"/>
        </w:rPr>
        <w:t>Table 1- Example of file naming structure</w:t>
      </w:r>
    </w:p>
    <w:p w14:paraId="0578D7FD" w14:textId="77777777" w:rsidR="00CB5953" w:rsidRDefault="00CB5953">
      <w:pPr>
        <w:pStyle w:val="BodyText"/>
        <w:spacing w:after="0" w:line="360" w:lineRule="auto"/>
        <w:rPr>
          <w:rFonts w:ascii="Arial" w:hAnsi="Arial" w:cs="Arial"/>
          <w:color w:val="000000" w:themeColor="text1"/>
        </w:rPr>
        <w:pPrChange w:id="189" w:author="Bill Pine" w:date="2019-07-20T15:57:00Z">
          <w:pPr>
            <w:pStyle w:val="BodyText"/>
          </w:pPr>
        </w:pPrChange>
      </w:pPr>
    </w:p>
    <w:p w14:paraId="1C15BE49" w14:textId="687FAF66" w:rsidR="00A33645" w:rsidRDefault="00C431DA">
      <w:pPr>
        <w:pStyle w:val="BodyText"/>
        <w:spacing w:after="0" w:line="360" w:lineRule="auto"/>
        <w:rPr>
          <w:rFonts w:ascii="Arial" w:hAnsi="Arial" w:cs="Arial"/>
          <w:color w:val="000000" w:themeColor="text1"/>
        </w:rPr>
        <w:pPrChange w:id="190" w:author="Bill Pine" w:date="2019-07-20T15:57:00Z">
          <w:pPr>
            <w:pStyle w:val="BodyText"/>
          </w:pPr>
        </w:pPrChange>
      </w:pPr>
      <w:r w:rsidRPr="007047B4">
        <w:rPr>
          <w:rFonts w:ascii="Arial" w:hAnsi="Arial" w:cs="Arial"/>
          <w:color w:val="000000" w:themeColor="text1"/>
        </w:rPr>
        <w:t>As per USGS Data Standards, naming conventions are necessary to make data easier to use, to integrate and to share. This is especially true because data that are represented will be in a format that has already been established and planned (</w:t>
      </w:r>
      <w:r w:rsidR="0007602C">
        <w:fldChar w:fldCharType="begin"/>
      </w:r>
      <w:r w:rsidR="0007602C">
        <w:instrText xml:space="preserve"> HYPERLINK "https://www.usgs.gov/products/data-and-tools/data-management/data-standards" \l "examples" \h </w:instrText>
      </w:r>
      <w:r w:rsidR="0007602C">
        <w:fldChar w:fldCharType="separate"/>
      </w:r>
      <w:r w:rsidRPr="007047B4">
        <w:rPr>
          <w:rStyle w:val="Hyperlink"/>
          <w:rFonts w:ascii="Arial" w:hAnsi="Arial" w:cs="Arial"/>
          <w:color w:val="000000" w:themeColor="text1"/>
        </w:rPr>
        <w:t>https://www.usgs.gov/products/data-and-tools/data-management/data-standards#examples</w:t>
      </w:r>
      <w:r w:rsidR="0007602C">
        <w:rPr>
          <w:rStyle w:val="Hyperlink"/>
          <w:rFonts w:ascii="Arial" w:hAnsi="Arial" w:cs="Arial"/>
          <w:color w:val="000000" w:themeColor="text1"/>
        </w:rPr>
        <w:fldChar w:fldCharType="end"/>
      </w:r>
      <w:r w:rsidRPr="007047B4">
        <w:rPr>
          <w:rFonts w:ascii="Arial" w:hAnsi="Arial" w:cs="Arial"/>
          <w:color w:val="000000" w:themeColor="text1"/>
        </w:rPr>
        <w:t>). Creating a table beforehand, on how each data type will be named, formatted, and defined will provide data integrity and accuracy (Table 2).</w:t>
      </w:r>
    </w:p>
    <w:p w14:paraId="50978303" w14:textId="4958A35B" w:rsidR="00CB5953" w:rsidRPr="007047B4" w:rsidRDefault="00CB5953">
      <w:pPr>
        <w:pStyle w:val="BodyText"/>
        <w:spacing w:after="0" w:line="360" w:lineRule="auto"/>
        <w:rPr>
          <w:rFonts w:ascii="Arial" w:hAnsi="Arial" w:cs="Arial"/>
          <w:color w:val="000000" w:themeColor="text1"/>
        </w:rPr>
        <w:pPrChange w:id="191" w:author="Bill Pine" w:date="2019-07-20T15:57:00Z">
          <w:pPr>
            <w:pStyle w:val="BodyText"/>
          </w:pPr>
        </w:pPrChange>
      </w:pPr>
    </w:p>
    <w:p w14:paraId="0931BC95" w14:textId="77777777" w:rsidR="00A33645" w:rsidRPr="007047B4" w:rsidRDefault="00C431DA">
      <w:pPr>
        <w:pStyle w:val="BodyText"/>
        <w:spacing w:after="0" w:line="360" w:lineRule="auto"/>
        <w:rPr>
          <w:rFonts w:ascii="Arial" w:hAnsi="Arial" w:cs="Arial"/>
          <w:color w:val="000000" w:themeColor="text1"/>
        </w:rPr>
        <w:pPrChange w:id="192" w:author="Bill Pine" w:date="2019-07-20T15:57:00Z">
          <w:pPr>
            <w:pStyle w:val="BodyText"/>
          </w:pPr>
        </w:pPrChange>
      </w:pPr>
      <w:r w:rsidRPr="007047B4">
        <w:rPr>
          <w:rFonts w:ascii="Arial" w:hAnsi="Arial" w:cs="Arial"/>
          <w:noProof/>
          <w:color w:val="000000" w:themeColor="text1"/>
        </w:rPr>
        <w:drawing>
          <wp:inline distT="0" distB="0" distL="0" distR="0" wp14:anchorId="35FD661F" wp14:editId="623C3125">
            <wp:extent cx="6100549" cy="887104"/>
            <wp:effectExtent l="0" t="0" r="0" b="8255"/>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16"/>
                    <a:stretch>
                      <a:fillRect/>
                    </a:stretch>
                  </pic:blipFill>
                  <pic:spPr bwMode="auto">
                    <a:xfrm>
                      <a:off x="0" y="0"/>
                      <a:ext cx="6244537" cy="908042"/>
                    </a:xfrm>
                    <a:prstGeom prst="rect">
                      <a:avLst/>
                    </a:prstGeom>
                    <a:noFill/>
                    <a:ln w="9525">
                      <a:noFill/>
                      <a:headEnd/>
                      <a:tailEnd/>
                    </a:ln>
                  </pic:spPr>
                </pic:pic>
              </a:graphicData>
            </a:graphic>
          </wp:inline>
        </w:drawing>
      </w:r>
    </w:p>
    <w:p w14:paraId="541C4D3C" w14:textId="77777777" w:rsidR="00A33645" w:rsidRPr="007047B4" w:rsidRDefault="00C431DA">
      <w:pPr>
        <w:pStyle w:val="BodyText"/>
        <w:spacing w:after="0" w:line="360" w:lineRule="auto"/>
        <w:rPr>
          <w:rFonts w:ascii="Arial" w:hAnsi="Arial" w:cs="Arial"/>
          <w:color w:val="000000" w:themeColor="text1"/>
        </w:rPr>
        <w:pPrChange w:id="193" w:author="Bill Pine" w:date="2019-07-20T15:57:00Z">
          <w:pPr>
            <w:pStyle w:val="BodyText"/>
          </w:pPr>
        </w:pPrChange>
      </w:pPr>
      <w:r w:rsidRPr="007047B4">
        <w:rPr>
          <w:rFonts w:ascii="Arial" w:hAnsi="Arial" w:cs="Arial"/>
          <w:color w:val="000000" w:themeColor="text1"/>
        </w:rPr>
        <w:t>Table 2- Data Standard examples</w:t>
      </w:r>
      <w:r w:rsidR="000302AF" w:rsidRPr="007047B4">
        <w:rPr>
          <w:rFonts w:ascii="Arial" w:hAnsi="Arial" w:cs="Arial"/>
          <w:color w:val="000000" w:themeColor="text1"/>
        </w:rPr>
        <w:t xml:space="preserve"> of creating a definition list for naming conventions</w:t>
      </w:r>
      <w:r w:rsidR="0019017B" w:rsidRPr="007047B4">
        <w:rPr>
          <w:rFonts w:ascii="Arial" w:hAnsi="Arial" w:cs="Arial"/>
          <w:color w:val="000000" w:themeColor="text1"/>
        </w:rPr>
        <w:t>.</w:t>
      </w:r>
    </w:p>
    <w:p w14:paraId="23A62B77" w14:textId="77777777" w:rsidR="00AF685D" w:rsidRDefault="00AF685D">
      <w:pPr>
        <w:pStyle w:val="Heading3"/>
        <w:spacing w:line="360" w:lineRule="auto"/>
        <w:rPr>
          <w:rFonts w:ascii="Arial" w:hAnsi="Arial" w:cs="Arial"/>
          <w:color w:val="000000" w:themeColor="text1"/>
          <w:sz w:val="24"/>
          <w:szCs w:val="24"/>
        </w:rPr>
        <w:pPrChange w:id="194" w:author="Bill Pine" w:date="2019-07-20T15:57:00Z">
          <w:pPr>
            <w:pStyle w:val="Heading3"/>
          </w:pPr>
        </w:pPrChange>
      </w:pPr>
      <w:bookmarkStart w:id="195" w:name="discusssion"/>
      <w:bookmarkEnd w:id="195"/>
    </w:p>
    <w:p w14:paraId="5CCBDDF9" w14:textId="68F8A623" w:rsidR="00A33645" w:rsidRPr="007047B4" w:rsidRDefault="00057318">
      <w:pPr>
        <w:pStyle w:val="Heading3"/>
        <w:spacing w:line="360" w:lineRule="auto"/>
        <w:rPr>
          <w:rFonts w:ascii="Arial" w:hAnsi="Arial" w:cs="Arial"/>
          <w:color w:val="000000" w:themeColor="text1"/>
          <w:sz w:val="24"/>
          <w:szCs w:val="24"/>
        </w:rPr>
        <w:pPrChange w:id="196" w:author="Bill Pine" w:date="2019-07-20T15:57:00Z">
          <w:pPr>
            <w:pStyle w:val="Heading3"/>
          </w:pPr>
        </w:pPrChange>
      </w:pPr>
      <w:r w:rsidRPr="007047B4">
        <w:rPr>
          <w:rFonts w:ascii="Arial" w:hAnsi="Arial" w:cs="Arial"/>
          <w:color w:val="000000" w:themeColor="text1"/>
          <w:sz w:val="24"/>
          <w:szCs w:val="24"/>
        </w:rPr>
        <w:t>Discussion</w:t>
      </w:r>
    </w:p>
    <w:p w14:paraId="140F77DF" w14:textId="07CAB390" w:rsidR="00A33645" w:rsidRDefault="00C431DA">
      <w:pPr>
        <w:pStyle w:val="FirstParagraph"/>
        <w:spacing w:after="0" w:line="360" w:lineRule="auto"/>
        <w:rPr>
          <w:rFonts w:ascii="Arial" w:hAnsi="Arial" w:cs="Arial"/>
          <w:color w:val="000000" w:themeColor="text1"/>
        </w:rPr>
        <w:pPrChange w:id="197" w:author="Bill Pine" w:date="2019-07-20T15:57:00Z">
          <w:pPr>
            <w:pStyle w:val="FirstParagraph"/>
          </w:pPr>
        </w:pPrChange>
      </w:pPr>
      <w:r w:rsidRPr="007047B4">
        <w:rPr>
          <w:rFonts w:ascii="Arial" w:hAnsi="Arial" w:cs="Arial"/>
          <w:color w:val="000000" w:themeColor="text1"/>
        </w:rPr>
        <w:t xml:space="preserve">Using the Lone Cabbage Reef </w:t>
      </w:r>
      <w:r w:rsidR="00061C00">
        <w:rPr>
          <w:rFonts w:ascii="Arial" w:hAnsi="Arial" w:cs="Arial"/>
          <w:color w:val="000000" w:themeColor="text1"/>
        </w:rPr>
        <w:t>r</w:t>
      </w:r>
      <w:r w:rsidRPr="007047B4">
        <w:rPr>
          <w:rFonts w:ascii="Arial" w:hAnsi="Arial" w:cs="Arial"/>
          <w:color w:val="000000" w:themeColor="text1"/>
        </w:rPr>
        <w:t>estoration</w:t>
      </w:r>
      <w:r w:rsidR="00061C00">
        <w:rPr>
          <w:rFonts w:ascii="Arial" w:hAnsi="Arial" w:cs="Arial"/>
          <w:color w:val="000000" w:themeColor="text1"/>
        </w:rPr>
        <w:t xml:space="preserve"> project</w:t>
      </w:r>
      <w:r w:rsidRPr="007047B4">
        <w:rPr>
          <w:rFonts w:ascii="Arial" w:hAnsi="Arial" w:cs="Arial"/>
          <w:color w:val="000000" w:themeColor="text1"/>
        </w:rPr>
        <w:t xml:space="preserve"> as </w:t>
      </w:r>
      <w:del w:id="198" w:author="Bill Pine" w:date="2019-07-19T22:02:00Z">
        <w:r w:rsidRPr="007047B4" w:rsidDel="0066450C">
          <w:rPr>
            <w:rFonts w:ascii="Arial" w:hAnsi="Arial" w:cs="Arial"/>
            <w:color w:val="000000" w:themeColor="text1"/>
          </w:rPr>
          <w:delText>an example</w:delText>
        </w:r>
      </w:del>
      <w:ins w:id="199" w:author="Bill Pine" w:date="2019-07-19T22:02:00Z">
        <w:r w:rsidR="0066450C">
          <w:rPr>
            <w:rFonts w:ascii="Arial" w:hAnsi="Arial" w:cs="Arial"/>
            <w:color w:val="000000" w:themeColor="text1"/>
          </w:rPr>
          <w:t>a case history</w:t>
        </w:r>
      </w:ins>
      <w:r w:rsidRPr="007047B4">
        <w:rPr>
          <w:rFonts w:ascii="Arial" w:hAnsi="Arial" w:cs="Arial"/>
          <w:color w:val="000000" w:themeColor="text1"/>
        </w:rPr>
        <w:t xml:space="preserve">, I will develop a data </w:t>
      </w:r>
      <w:r w:rsidR="00061C00">
        <w:rPr>
          <w:rFonts w:ascii="Arial" w:hAnsi="Arial" w:cs="Arial"/>
          <w:color w:val="000000" w:themeColor="text1"/>
        </w:rPr>
        <w:t xml:space="preserve">management </w:t>
      </w:r>
      <w:r w:rsidRPr="007047B4">
        <w:rPr>
          <w:rFonts w:ascii="Arial" w:hAnsi="Arial" w:cs="Arial"/>
          <w:color w:val="000000" w:themeColor="text1"/>
        </w:rPr>
        <w:t xml:space="preserve">workflow that is adaptable </w:t>
      </w:r>
      <w:r w:rsidR="00061C00">
        <w:rPr>
          <w:rFonts w:ascii="Arial" w:hAnsi="Arial" w:cs="Arial"/>
          <w:color w:val="000000" w:themeColor="text1"/>
        </w:rPr>
        <w:t>for</w:t>
      </w:r>
      <w:r w:rsidRPr="007047B4">
        <w:rPr>
          <w:rFonts w:ascii="Arial" w:hAnsi="Arial" w:cs="Arial"/>
          <w:color w:val="000000" w:themeColor="text1"/>
        </w:rPr>
        <w:t xml:space="preserve"> multiple types of data and meets best practices </w:t>
      </w:r>
      <w:r w:rsidR="00061C00">
        <w:rPr>
          <w:rFonts w:ascii="Arial" w:hAnsi="Arial" w:cs="Arial"/>
          <w:color w:val="000000" w:themeColor="text1"/>
        </w:rPr>
        <w:t>of</w:t>
      </w:r>
      <w:r w:rsidRPr="007047B4">
        <w:rPr>
          <w:rFonts w:ascii="Arial" w:hAnsi="Arial" w:cs="Arial"/>
          <w:color w:val="000000" w:themeColor="text1"/>
        </w:rPr>
        <w:t xml:space="preserve"> data validation and reproducibility</w:t>
      </w:r>
      <w:del w:id="200" w:author="Bill Pine" w:date="2019-07-19T22:02:00Z">
        <w:r w:rsidR="001A6337" w:rsidRPr="007047B4" w:rsidDel="0066450C">
          <w:rPr>
            <w:rFonts w:ascii="Arial" w:hAnsi="Arial" w:cs="Arial"/>
            <w:color w:val="000000" w:themeColor="text1"/>
          </w:rPr>
          <w:delText>.</w:delText>
        </w:r>
      </w:del>
      <w:r w:rsidR="001A6337" w:rsidRPr="007047B4">
        <w:rPr>
          <w:rFonts w:ascii="Arial" w:hAnsi="Arial" w:cs="Arial"/>
          <w:color w:val="000000" w:themeColor="text1"/>
        </w:rPr>
        <w:t xml:space="preserve"> </w:t>
      </w:r>
      <w:del w:id="201" w:author="Bill Pine" w:date="2019-07-19T22:02:00Z">
        <w:r w:rsidRPr="007047B4" w:rsidDel="0066450C">
          <w:rPr>
            <w:rFonts w:ascii="Arial" w:hAnsi="Arial" w:cs="Arial"/>
            <w:color w:val="000000" w:themeColor="text1"/>
          </w:rPr>
          <w:delText>I will use the LCR restoration project as a case history to develop this data workflow</w:delText>
        </w:r>
        <w:r w:rsidR="001A6337" w:rsidRPr="007047B4" w:rsidDel="0066450C">
          <w:rPr>
            <w:rFonts w:ascii="Arial" w:hAnsi="Arial" w:cs="Arial"/>
            <w:color w:val="000000" w:themeColor="text1"/>
          </w:rPr>
          <w:delText xml:space="preserve"> as its goals fall in line with my proposed research </w:delText>
        </w:r>
      </w:del>
      <w:r w:rsidR="001A6337" w:rsidRPr="007047B4">
        <w:rPr>
          <w:rFonts w:ascii="Arial" w:hAnsi="Arial" w:cs="Arial"/>
          <w:color w:val="000000" w:themeColor="text1"/>
        </w:rPr>
        <w:t>(Table 3).</w:t>
      </w:r>
      <w:r w:rsidRPr="007047B4">
        <w:rPr>
          <w:rFonts w:ascii="Arial" w:hAnsi="Arial" w:cs="Arial"/>
          <w:color w:val="000000" w:themeColor="text1"/>
        </w:rPr>
        <w:t xml:space="preserve"> This data workflow will integrate living data from observations recorded </w:t>
      </w:r>
      <w:r w:rsidR="00061C00">
        <w:rPr>
          <w:rFonts w:ascii="Arial" w:hAnsi="Arial" w:cs="Arial"/>
          <w:color w:val="000000" w:themeColor="text1"/>
        </w:rPr>
        <w:t>from</w:t>
      </w:r>
      <w:r w:rsidRPr="007047B4">
        <w:rPr>
          <w:rFonts w:ascii="Arial" w:hAnsi="Arial" w:cs="Arial"/>
          <w:color w:val="000000" w:themeColor="text1"/>
        </w:rPr>
        <w:t xml:space="preserve"> paper data sheets and </w:t>
      </w:r>
      <w:r w:rsidR="00061C00">
        <w:rPr>
          <w:rFonts w:ascii="Arial" w:hAnsi="Arial" w:cs="Arial"/>
          <w:color w:val="000000" w:themeColor="text1"/>
        </w:rPr>
        <w:t>autonomous sensors</w:t>
      </w:r>
      <w:r w:rsidRPr="007047B4">
        <w:rPr>
          <w:rFonts w:ascii="Arial" w:hAnsi="Arial" w:cs="Arial"/>
          <w:color w:val="000000" w:themeColor="text1"/>
        </w:rPr>
        <w:t xml:space="preserve"> that monitor water quality.</w:t>
      </w:r>
    </w:p>
    <w:p w14:paraId="4B82FE71" w14:textId="7B680871" w:rsidR="00AF685D" w:rsidRDefault="00AF685D">
      <w:pPr>
        <w:pStyle w:val="BodyText"/>
        <w:spacing w:after="0" w:line="360" w:lineRule="auto"/>
        <w:pPrChange w:id="202" w:author="Bill Pine" w:date="2019-07-20T15:57:00Z">
          <w:pPr>
            <w:pStyle w:val="BodyText"/>
          </w:pPr>
        </w:pPrChange>
      </w:pPr>
    </w:p>
    <w:p w14:paraId="6118DD9F" w14:textId="11FAFF4C" w:rsidR="00AF685D" w:rsidRDefault="00AF685D">
      <w:pPr>
        <w:pStyle w:val="BodyText"/>
        <w:spacing w:after="0" w:line="360" w:lineRule="auto"/>
        <w:pPrChange w:id="203" w:author="Bill Pine" w:date="2019-07-20T15:57:00Z">
          <w:pPr>
            <w:pStyle w:val="BodyText"/>
          </w:pPr>
        </w:pPrChange>
      </w:pPr>
    </w:p>
    <w:p w14:paraId="6520B49D" w14:textId="32BDD91B" w:rsidR="00AF685D" w:rsidRDefault="00AF685D">
      <w:pPr>
        <w:pStyle w:val="BodyText"/>
        <w:spacing w:after="0" w:line="360" w:lineRule="auto"/>
        <w:pPrChange w:id="204" w:author="Bill Pine" w:date="2019-07-20T15:57:00Z">
          <w:pPr>
            <w:pStyle w:val="BodyText"/>
          </w:pPr>
        </w:pPrChange>
      </w:pPr>
    </w:p>
    <w:p w14:paraId="383EB421" w14:textId="58912F3A" w:rsidR="00AF685D" w:rsidRDefault="00AF685D">
      <w:pPr>
        <w:pStyle w:val="BodyText"/>
        <w:spacing w:after="0" w:line="360" w:lineRule="auto"/>
        <w:pPrChange w:id="205" w:author="Bill Pine" w:date="2019-07-20T15:57:00Z">
          <w:pPr>
            <w:pStyle w:val="BodyText"/>
          </w:pPr>
        </w:pPrChange>
      </w:pPr>
    </w:p>
    <w:p w14:paraId="54CDAAB9" w14:textId="711B4F33" w:rsidR="00AF685D" w:rsidRDefault="00AF685D">
      <w:pPr>
        <w:pStyle w:val="BodyText"/>
        <w:spacing w:after="0" w:line="360" w:lineRule="auto"/>
        <w:pPrChange w:id="206" w:author="Bill Pine" w:date="2019-07-20T15:57:00Z">
          <w:pPr>
            <w:pStyle w:val="BodyText"/>
          </w:pPr>
        </w:pPrChange>
      </w:pPr>
    </w:p>
    <w:p w14:paraId="3FBA491E" w14:textId="6893EBD2" w:rsidR="00AF685D" w:rsidRDefault="00AF685D">
      <w:pPr>
        <w:pStyle w:val="BodyText"/>
        <w:spacing w:after="0" w:line="360" w:lineRule="auto"/>
        <w:pPrChange w:id="207" w:author="Bill Pine" w:date="2019-07-20T15:57:00Z">
          <w:pPr>
            <w:pStyle w:val="BodyText"/>
          </w:pPr>
        </w:pPrChange>
      </w:pPr>
    </w:p>
    <w:p w14:paraId="0DCAD506" w14:textId="395AF2B7" w:rsidR="00AF685D" w:rsidRDefault="00AF685D">
      <w:pPr>
        <w:pStyle w:val="BodyText"/>
        <w:spacing w:after="0" w:line="360" w:lineRule="auto"/>
        <w:pPrChange w:id="208" w:author="Bill Pine" w:date="2019-07-20T15:57:00Z">
          <w:pPr>
            <w:pStyle w:val="BodyText"/>
          </w:pPr>
        </w:pPrChange>
      </w:pPr>
    </w:p>
    <w:p w14:paraId="114D5C70" w14:textId="77777777" w:rsidR="004D1CAF" w:rsidRPr="004D1CAF" w:rsidRDefault="004D1CAF">
      <w:pPr>
        <w:pStyle w:val="BodyText"/>
        <w:spacing w:after="0" w:line="360" w:lineRule="auto"/>
        <w:pPrChange w:id="209" w:author="Bill Pine" w:date="2019-07-20T15:57:00Z">
          <w:pPr>
            <w:pStyle w:val="BodyText"/>
          </w:pPr>
        </w:pPrChange>
      </w:pPr>
    </w:p>
    <w:tbl>
      <w:tblPr>
        <w:tblStyle w:val="TableGrid"/>
        <w:tblW w:w="8943" w:type="dxa"/>
        <w:tblInd w:w="-5" w:type="dxa"/>
        <w:tblLook w:val="04A0" w:firstRow="1" w:lastRow="0" w:firstColumn="1" w:lastColumn="0" w:noHBand="0" w:noVBand="1"/>
      </w:tblPr>
      <w:tblGrid>
        <w:gridCol w:w="4471"/>
        <w:gridCol w:w="4472"/>
      </w:tblGrid>
      <w:tr w:rsidR="007047B4" w:rsidRPr="007047B4" w14:paraId="2D60F874" w14:textId="77777777" w:rsidTr="00AF685D">
        <w:trPr>
          <w:trHeight w:val="209"/>
        </w:trPr>
        <w:tc>
          <w:tcPr>
            <w:tcW w:w="4471" w:type="dxa"/>
            <w:tcBorders>
              <w:top w:val="single" w:sz="4" w:space="0" w:color="auto"/>
              <w:left w:val="single" w:sz="4" w:space="0" w:color="auto"/>
              <w:bottom w:val="single" w:sz="4" w:space="0" w:color="auto"/>
              <w:right w:val="single" w:sz="4" w:space="0" w:color="auto"/>
            </w:tcBorders>
            <w:hideMark/>
          </w:tcPr>
          <w:p w14:paraId="30765465"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Organization/ Person</w:t>
            </w:r>
          </w:p>
        </w:tc>
        <w:tc>
          <w:tcPr>
            <w:tcW w:w="4472" w:type="dxa"/>
            <w:tcBorders>
              <w:top w:val="single" w:sz="4" w:space="0" w:color="auto"/>
              <w:left w:val="single" w:sz="4" w:space="0" w:color="auto"/>
              <w:bottom w:val="single" w:sz="4" w:space="0" w:color="auto"/>
              <w:right w:val="single" w:sz="4" w:space="0" w:color="auto"/>
            </w:tcBorders>
            <w:hideMark/>
          </w:tcPr>
          <w:p w14:paraId="46906AE0" w14:textId="77777777" w:rsidR="002C2C61" w:rsidRPr="007047B4" w:rsidRDefault="002C2C61" w:rsidP="00094A3B">
            <w:pPr>
              <w:rPr>
                <w:rFonts w:ascii="Arial" w:hAnsi="Arial" w:cs="Arial"/>
                <w:color w:val="000000" w:themeColor="text1"/>
                <w:sz w:val="24"/>
                <w:szCs w:val="24"/>
              </w:rPr>
            </w:pPr>
            <w:r w:rsidRPr="007047B4">
              <w:rPr>
                <w:rFonts w:ascii="Arial" w:hAnsi="Arial" w:cs="Arial"/>
                <w:color w:val="000000" w:themeColor="text1"/>
                <w:sz w:val="24"/>
                <w:szCs w:val="24"/>
              </w:rPr>
              <w:t>Deliverables</w:t>
            </w:r>
          </w:p>
        </w:tc>
      </w:tr>
      <w:tr w:rsidR="007047B4" w:rsidRPr="007047B4" w14:paraId="0E1489CF" w14:textId="77777777" w:rsidTr="00AF685D">
        <w:trPr>
          <w:trHeight w:val="1525"/>
        </w:trPr>
        <w:tc>
          <w:tcPr>
            <w:tcW w:w="4471" w:type="dxa"/>
            <w:tcBorders>
              <w:top w:val="single" w:sz="4" w:space="0" w:color="auto"/>
              <w:left w:val="single" w:sz="4" w:space="0" w:color="auto"/>
              <w:bottom w:val="single" w:sz="4" w:space="0" w:color="auto"/>
              <w:right w:val="single" w:sz="4" w:space="0" w:color="auto"/>
            </w:tcBorders>
            <w:hideMark/>
          </w:tcPr>
          <w:p w14:paraId="7C285540" w14:textId="60EBA9BD"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ARCS (</w:t>
            </w:r>
            <w:r w:rsidR="00057318" w:rsidRPr="007047B4">
              <w:rPr>
                <w:rFonts w:ascii="Arial" w:hAnsi="Arial" w:cs="Arial"/>
                <w:color w:val="000000" w:themeColor="text1"/>
                <w:sz w:val="24"/>
                <w:szCs w:val="24"/>
              </w:rPr>
              <w:t>Academic Research Consulting and Services</w:t>
            </w:r>
            <w:r w:rsidRPr="007047B4">
              <w:rPr>
                <w:rFonts w:ascii="Arial" w:hAnsi="Arial" w:cs="Arial"/>
                <w:color w:val="000000" w:themeColor="text1"/>
                <w:sz w:val="24"/>
                <w:szCs w:val="24"/>
              </w:rPr>
              <w:t>)</w:t>
            </w:r>
          </w:p>
        </w:tc>
        <w:tc>
          <w:tcPr>
            <w:tcW w:w="4472" w:type="dxa"/>
            <w:tcBorders>
              <w:top w:val="single" w:sz="4" w:space="0" w:color="auto"/>
              <w:left w:val="single" w:sz="4" w:space="0" w:color="auto"/>
              <w:bottom w:val="single" w:sz="4" w:space="0" w:color="auto"/>
              <w:right w:val="single" w:sz="4" w:space="0" w:color="auto"/>
            </w:tcBorders>
            <w:hideMark/>
          </w:tcPr>
          <w:p w14:paraId="427803D0" w14:textId="5255B383" w:rsidR="00A05019" w:rsidRPr="007047B4" w:rsidRDefault="002C2C61" w:rsidP="00094A3B">
            <w:pPr>
              <w:pStyle w:val="ListParagraph"/>
              <w:numPr>
                <w:ilvl w:val="0"/>
                <w:numId w:val="3"/>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 </w:t>
            </w:r>
            <w:r w:rsidR="00A05019" w:rsidRPr="007047B4">
              <w:rPr>
                <w:rFonts w:ascii="Arial" w:hAnsi="Arial" w:cs="Arial"/>
                <w:color w:val="000000" w:themeColor="text1"/>
                <w:sz w:val="24"/>
                <w:szCs w:val="24"/>
              </w:rPr>
              <w:t>Data management to UF faculty through the lifecycle of their data</w:t>
            </w:r>
          </w:p>
          <w:p w14:paraId="5AE23CDB" w14:textId="77777777" w:rsidR="002F2251" w:rsidRDefault="00A05019">
            <w:pPr>
              <w:pStyle w:val="ListParagraph"/>
              <w:numPr>
                <w:ilvl w:val="0"/>
                <w:numId w:val="3"/>
              </w:numPr>
              <w:spacing w:after="0" w:line="240" w:lineRule="auto"/>
              <w:rPr>
                <w:rFonts w:ascii="Arial" w:hAnsi="Arial" w:cs="Arial"/>
                <w:color w:val="000000" w:themeColor="text1"/>
                <w:sz w:val="24"/>
                <w:szCs w:val="24"/>
              </w:rPr>
              <w:pPrChange w:id="210" w:author="Bill Pine" w:date="2019-07-20T15:58:00Z">
                <w:pPr>
                  <w:pStyle w:val="ListParagraph"/>
                  <w:numPr>
                    <w:numId w:val="3"/>
                  </w:numPr>
                  <w:spacing w:after="0"/>
                  <w:ind w:hanging="360"/>
                </w:pPr>
              </w:pPrChange>
            </w:pPr>
            <w:r w:rsidRPr="007047B4">
              <w:rPr>
                <w:rFonts w:ascii="Arial" w:hAnsi="Arial" w:cs="Arial"/>
                <w:color w:val="000000" w:themeColor="text1"/>
                <w:sz w:val="24"/>
                <w:szCs w:val="24"/>
              </w:rPr>
              <w:t xml:space="preserve">Providing </w:t>
            </w:r>
            <w:r w:rsidR="004D3775" w:rsidRPr="007047B4">
              <w:rPr>
                <w:rFonts w:ascii="Arial" w:hAnsi="Arial" w:cs="Arial"/>
                <w:color w:val="000000" w:themeColor="text1"/>
                <w:sz w:val="24"/>
                <w:szCs w:val="24"/>
              </w:rPr>
              <w:t>researchers,</w:t>
            </w:r>
            <w:r w:rsidRPr="007047B4">
              <w:rPr>
                <w:rFonts w:ascii="Arial" w:hAnsi="Arial" w:cs="Arial"/>
                <w:color w:val="000000" w:themeColor="text1"/>
                <w:sz w:val="24"/>
                <w:szCs w:val="24"/>
              </w:rPr>
              <w:t xml:space="preserve"> a competitive edge to secure funding</w:t>
            </w:r>
          </w:p>
          <w:p w14:paraId="24E26C8B" w14:textId="3A8351B4" w:rsidR="00A05019" w:rsidRPr="002F2251" w:rsidRDefault="00A05019">
            <w:pPr>
              <w:pStyle w:val="ListParagraph"/>
              <w:numPr>
                <w:ilvl w:val="0"/>
                <w:numId w:val="3"/>
              </w:numPr>
              <w:spacing w:after="0" w:line="240" w:lineRule="auto"/>
              <w:rPr>
                <w:ins w:id="211" w:author="Moreno,Melissa M" w:date="2019-03-18T10:13:00Z"/>
                <w:rFonts w:ascii="Arial" w:hAnsi="Arial" w:cs="Arial"/>
                <w:color w:val="000000" w:themeColor="text1"/>
                <w:sz w:val="24"/>
                <w:szCs w:val="24"/>
              </w:rPr>
              <w:pPrChange w:id="212" w:author="Bill Pine" w:date="2019-07-20T15:58:00Z">
                <w:pPr>
                  <w:pStyle w:val="ListParagraph"/>
                  <w:numPr>
                    <w:numId w:val="3"/>
                  </w:numPr>
                  <w:spacing w:after="0"/>
                  <w:ind w:hanging="360"/>
                </w:pPr>
              </w:pPrChange>
            </w:pPr>
            <w:r w:rsidRPr="002F2251">
              <w:rPr>
                <w:rFonts w:ascii="Arial" w:hAnsi="Arial" w:cs="Arial"/>
                <w:color w:val="000000" w:themeColor="text1"/>
              </w:rPr>
              <w:t xml:space="preserve">Creating plans that </w:t>
            </w:r>
            <w:r w:rsidR="004D3775" w:rsidRPr="002F2251">
              <w:rPr>
                <w:rFonts w:ascii="Arial" w:hAnsi="Arial" w:cs="Arial"/>
                <w:color w:val="000000" w:themeColor="text1"/>
              </w:rPr>
              <w:t>follow</w:t>
            </w:r>
            <w:r w:rsidRPr="002F2251">
              <w:rPr>
                <w:rFonts w:ascii="Arial" w:hAnsi="Arial" w:cs="Arial"/>
                <w:color w:val="000000" w:themeColor="text1"/>
              </w:rPr>
              <w:t xml:space="preserve"> funding agencies</w:t>
            </w:r>
            <w:r w:rsidR="004D3775" w:rsidRPr="002F2251">
              <w:rPr>
                <w:rFonts w:ascii="Arial" w:hAnsi="Arial" w:cs="Arial"/>
                <w:color w:val="000000" w:themeColor="text1"/>
              </w:rPr>
              <w:t xml:space="preserve"> compliance</w:t>
            </w:r>
          </w:p>
          <w:p w14:paraId="1ADF92EF" w14:textId="09E31DBE" w:rsidR="002C2C61" w:rsidRPr="007047B4" w:rsidRDefault="002C2C61" w:rsidP="007B4966">
            <w:pPr>
              <w:pStyle w:val="ListParagraph"/>
              <w:spacing w:after="0" w:line="240" w:lineRule="auto"/>
              <w:rPr>
                <w:rFonts w:ascii="Arial" w:hAnsi="Arial" w:cs="Arial"/>
                <w:color w:val="000000" w:themeColor="text1"/>
                <w:sz w:val="24"/>
                <w:szCs w:val="24"/>
              </w:rPr>
            </w:pPr>
          </w:p>
        </w:tc>
      </w:tr>
      <w:tr w:rsidR="007047B4" w:rsidRPr="007047B4" w14:paraId="139532C4" w14:textId="77777777" w:rsidTr="00AF685D">
        <w:trPr>
          <w:trHeight w:val="2362"/>
        </w:trPr>
        <w:tc>
          <w:tcPr>
            <w:tcW w:w="4471" w:type="dxa"/>
            <w:tcBorders>
              <w:top w:val="single" w:sz="4" w:space="0" w:color="auto"/>
              <w:left w:val="single" w:sz="4" w:space="0" w:color="auto"/>
              <w:bottom w:val="single" w:sz="4" w:space="0" w:color="auto"/>
              <w:right w:val="single" w:sz="4" w:space="0" w:color="auto"/>
            </w:tcBorders>
            <w:hideMark/>
          </w:tcPr>
          <w:p w14:paraId="44F77967"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lastRenderedPageBreak/>
              <w:t xml:space="preserve">LCR Project </w:t>
            </w:r>
          </w:p>
        </w:tc>
        <w:tc>
          <w:tcPr>
            <w:tcW w:w="4472" w:type="dxa"/>
            <w:tcBorders>
              <w:top w:val="single" w:sz="4" w:space="0" w:color="auto"/>
              <w:left w:val="single" w:sz="4" w:space="0" w:color="auto"/>
              <w:bottom w:val="single" w:sz="4" w:space="0" w:color="auto"/>
              <w:right w:val="single" w:sz="4" w:space="0" w:color="auto"/>
            </w:tcBorders>
          </w:tcPr>
          <w:p w14:paraId="64F94EE4" w14:textId="77777777" w:rsidR="002C2C61" w:rsidRPr="007047B4" w:rsidRDefault="002C2C61" w:rsidP="00094A3B">
            <w:pPr>
              <w:pStyle w:val="ListParagraph"/>
              <w:numPr>
                <w:ilvl w:val="0"/>
                <w:numId w:val="5"/>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Executing Data Management and Access Plan:</w:t>
            </w:r>
          </w:p>
          <w:p w14:paraId="4B545EF0" w14:textId="77777777" w:rsidR="002C2C61" w:rsidRPr="007047B4" w:rsidRDefault="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Observational data including autonomous stations and oyster reef sampling</w:t>
            </w:r>
          </w:p>
          <w:p w14:paraId="7ECAFC6B" w14:textId="77777777" w:rsidR="002C2C61" w:rsidRPr="007047B4" w:rsidRDefault="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Management of specific data products</w:t>
            </w:r>
          </w:p>
          <w:p w14:paraId="4C428FE7" w14:textId="77777777" w:rsidR="002C2C61" w:rsidRPr="007047B4" w:rsidRDefault="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Quality Assurance/Quality Control</w:t>
            </w:r>
          </w:p>
          <w:p w14:paraId="309774A6" w14:textId="77777777" w:rsidR="002C2C61" w:rsidRPr="007047B4" w:rsidRDefault="002C2C61">
            <w:pPr>
              <w:pStyle w:val="ListParagraph"/>
              <w:numPr>
                <w:ilvl w:val="0"/>
                <w:numId w:val="6"/>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Access to Data and Data Sharing Practices and Policies</w:t>
            </w:r>
          </w:p>
          <w:p w14:paraId="3D62D514" w14:textId="77777777" w:rsidR="002C2C61" w:rsidRPr="007047B4" w:rsidRDefault="002C2C61">
            <w:pPr>
              <w:pStyle w:val="ListParagraph"/>
              <w:spacing w:after="0" w:line="240" w:lineRule="auto"/>
              <w:rPr>
                <w:rFonts w:ascii="Arial" w:hAnsi="Arial" w:cs="Arial"/>
                <w:color w:val="000000" w:themeColor="text1"/>
                <w:sz w:val="24"/>
                <w:szCs w:val="24"/>
              </w:rPr>
            </w:pPr>
          </w:p>
        </w:tc>
      </w:tr>
      <w:tr w:rsidR="004D1CAF" w:rsidRPr="007047B4" w14:paraId="269C1429" w14:textId="77777777" w:rsidTr="00AF685D">
        <w:trPr>
          <w:trHeight w:val="1069"/>
        </w:trPr>
        <w:tc>
          <w:tcPr>
            <w:tcW w:w="4471" w:type="dxa"/>
            <w:tcBorders>
              <w:top w:val="single" w:sz="4" w:space="0" w:color="auto"/>
              <w:left w:val="single" w:sz="4" w:space="0" w:color="auto"/>
              <w:bottom w:val="single" w:sz="4" w:space="0" w:color="auto"/>
              <w:right w:val="single" w:sz="4" w:space="0" w:color="auto"/>
            </w:tcBorders>
            <w:hideMark/>
          </w:tcPr>
          <w:p w14:paraId="5DC93C27" w14:textId="77777777" w:rsidR="002C2C61" w:rsidRPr="007047B4" w:rsidRDefault="002C2C61" w:rsidP="007B4966">
            <w:pPr>
              <w:rPr>
                <w:rFonts w:ascii="Arial" w:hAnsi="Arial" w:cs="Arial"/>
                <w:color w:val="000000" w:themeColor="text1"/>
                <w:sz w:val="24"/>
                <w:szCs w:val="24"/>
              </w:rPr>
            </w:pPr>
            <w:r w:rsidRPr="007047B4">
              <w:rPr>
                <w:rFonts w:ascii="Arial" w:hAnsi="Arial" w:cs="Arial"/>
                <w:color w:val="000000" w:themeColor="text1"/>
                <w:sz w:val="24"/>
                <w:szCs w:val="24"/>
              </w:rPr>
              <w:t>Proposed research</w:t>
            </w:r>
          </w:p>
        </w:tc>
        <w:tc>
          <w:tcPr>
            <w:tcW w:w="4472" w:type="dxa"/>
            <w:tcBorders>
              <w:top w:val="single" w:sz="4" w:space="0" w:color="auto"/>
              <w:left w:val="single" w:sz="4" w:space="0" w:color="auto"/>
              <w:bottom w:val="single" w:sz="4" w:space="0" w:color="auto"/>
              <w:right w:val="single" w:sz="4" w:space="0" w:color="auto"/>
            </w:tcBorders>
          </w:tcPr>
          <w:p w14:paraId="0C1591CB" w14:textId="77777777" w:rsidR="002C2C61" w:rsidRPr="007047B4" w:rsidRDefault="002C2C61" w:rsidP="00094A3B">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Investigate data management needs for LCR project</w:t>
            </w:r>
          </w:p>
          <w:p w14:paraId="3286C242" w14:textId="77777777" w:rsidR="002C2C61" w:rsidRPr="007047B4" w:rsidRDefault="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Design and create data management workflows as it pertains to the LCR project, for each data sampling type</w:t>
            </w:r>
          </w:p>
          <w:p w14:paraId="76D72994" w14:textId="77777777" w:rsidR="002C2C61" w:rsidRPr="007047B4" w:rsidRDefault="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Continually updating workflow for maximum efficiency</w:t>
            </w:r>
          </w:p>
          <w:p w14:paraId="3762F72C" w14:textId="77777777" w:rsidR="002C2C61" w:rsidRPr="007047B4" w:rsidRDefault="002C2C61">
            <w:pPr>
              <w:pStyle w:val="ListParagraph"/>
              <w:numPr>
                <w:ilvl w:val="0"/>
                <w:numId w:val="7"/>
              </w:numPr>
              <w:spacing w:after="0" w:line="240" w:lineRule="auto"/>
              <w:rPr>
                <w:rFonts w:ascii="Arial" w:hAnsi="Arial" w:cs="Arial"/>
                <w:color w:val="000000" w:themeColor="text1"/>
                <w:sz w:val="24"/>
                <w:szCs w:val="24"/>
              </w:rPr>
            </w:pPr>
            <w:r w:rsidRPr="007047B4">
              <w:rPr>
                <w:rFonts w:ascii="Arial" w:hAnsi="Arial" w:cs="Arial"/>
                <w:color w:val="000000" w:themeColor="text1"/>
                <w:sz w:val="24"/>
                <w:szCs w:val="24"/>
              </w:rPr>
              <w:t xml:space="preserve">Ensure data management plan is compliant with USGS Data Standards  </w:t>
            </w:r>
          </w:p>
          <w:p w14:paraId="6AB115BE" w14:textId="77777777" w:rsidR="002C2C61" w:rsidRPr="007047B4" w:rsidRDefault="002C2C61">
            <w:pPr>
              <w:pStyle w:val="ListParagraph"/>
              <w:spacing w:after="0" w:line="240" w:lineRule="auto"/>
              <w:rPr>
                <w:rFonts w:ascii="Arial" w:hAnsi="Arial" w:cs="Arial"/>
                <w:color w:val="000000" w:themeColor="text1"/>
                <w:sz w:val="24"/>
                <w:szCs w:val="24"/>
              </w:rPr>
            </w:pPr>
          </w:p>
        </w:tc>
      </w:tr>
    </w:tbl>
    <w:p w14:paraId="4CBE1F38" w14:textId="77777777" w:rsidR="00BB27F2" w:rsidRPr="007047B4" w:rsidRDefault="00BB27F2">
      <w:pPr>
        <w:pStyle w:val="BodyText"/>
        <w:spacing w:after="0" w:line="360" w:lineRule="auto"/>
        <w:rPr>
          <w:rFonts w:ascii="Arial" w:hAnsi="Arial" w:cs="Arial"/>
          <w:color w:val="000000" w:themeColor="text1"/>
        </w:rPr>
        <w:pPrChange w:id="213" w:author="Bill Pine" w:date="2019-07-20T15:57:00Z">
          <w:pPr>
            <w:pStyle w:val="BodyText"/>
          </w:pPr>
        </w:pPrChange>
      </w:pPr>
    </w:p>
    <w:p w14:paraId="565FAE4F" w14:textId="5CCF58A2" w:rsidR="002C2C61" w:rsidRPr="007047B4" w:rsidRDefault="00C431DA">
      <w:pPr>
        <w:pStyle w:val="BodyText"/>
        <w:spacing w:after="0" w:line="360" w:lineRule="auto"/>
        <w:rPr>
          <w:rFonts w:ascii="Arial" w:hAnsi="Arial" w:cs="Arial"/>
          <w:color w:val="000000" w:themeColor="text1"/>
        </w:rPr>
        <w:pPrChange w:id="214" w:author="Bill Pine" w:date="2019-07-20T15:57:00Z">
          <w:pPr>
            <w:pStyle w:val="BodyText"/>
          </w:pPr>
        </w:pPrChange>
      </w:pPr>
      <w:r w:rsidRPr="007047B4">
        <w:rPr>
          <w:rFonts w:ascii="Arial" w:hAnsi="Arial" w:cs="Arial"/>
          <w:color w:val="000000" w:themeColor="text1"/>
        </w:rPr>
        <w:t xml:space="preserve">Table 3- Deliverables </w:t>
      </w:r>
      <w:commentRangeStart w:id="215"/>
      <w:r w:rsidRPr="007047B4">
        <w:rPr>
          <w:rFonts w:ascii="Arial" w:hAnsi="Arial" w:cs="Arial"/>
          <w:color w:val="000000" w:themeColor="text1"/>
        </w:rPr>
        <w:t>comparison</w:t>
      </w:r>
      <w:commentRangeEnd w:id="215"/>
      <w:r w:rsidR="0066450C">
        <w:rPr>
          <w:rStyle w:val="CommentReference"/>
        </w:rPr>
        <w:commentReference w:id="215"/>
      </w:r>
      <w:r w:rsidRPr="007047B4">
        <w:rPr>
          <w:rFonts w:ascii="Arial" w:hAnsi="Arial" w:cs="Arial"/>
          <w:color w:val="000000" w:themeColor="text1"/>
        </w:rPr>
        <w:t xml:space="preserve"> of ARCS, LCR Project and my proposed research</w:t>
      </w:r>
      <w:r w:rsidR="006E71CC" w:rsidRPr="007047B4">
        <w:rPr>
          <w:rFonts w:ascii="Arial" w:hAnsi="Arial" w:cs="Arial"/>
          <w:color w:val="000000" w:themeColor="text1"/>
        </w:rPr>
        <w:t>.</w:t>
      </w:r>
    </w:p>
    <w:p w14:paraId="57E08364" w14:textId="5AFA1E78" w:rsidR="00C67242" w:rsidRPr="007047B4" w:rsidRDefault="00C431DA">
      <w:pPr>
        <w:pStyle w:val="BodyText"/>
        <w:spacing w:after="0" w:line="360" w:lineRule="auto"/>
        <w:rPr>
          <w:rFonts w:ascii="Arial" w:hAnsi="Arial" w:cs="Arial"/>
          <w:color w:val="000000" w:themeColor="text1"/>
        </w:rPr>
        <w:pPrChange w:id="216" w:author="Bill Pine" w:date="2019-07-20T15:57:00Z">
          <w:pPr>
            <w:pStyle w:val="BodyText"/>
          </w:pPr>
        </w:pPrChange>
      </w:pPr>
      <w:r w:rsidRPr="007047B4">
        <w:rPr>
          <w:rFonts w:ascii="Arial" w:hAnsi="Arial" w:cs="Arial"/>
          <w:color w:val="000000" w:themeColor="text1"/>
        </w:rPr>
        <w:t>The main goal of my proposed workflow is to make data available for rapid analyses to adaptively assess the LCR restoration project</w:t>
      </w:r>
      <w:r w:rsidR="00E6057D" w:rsidRPr="007047B4">
        <w:rPr>
          <w:rFonts w:ascii="Arial" w:hAnsi="Arial" w:cs="Arial"/>
          <w:color w:val="000000" w:themeColor="text1"/>
        </w:rPr>
        <w:t xml:space="preserve"> and ongoing</w:t>
      </w:r>
      <w:r w:rsidRPr="007047B4">
        <w:rPr>
          <w:rFonts w:ascii="Arial" w:hAnsi="Arial" w:cs="Arial"/>
          <w:color w:val="000000" w:themeColor="text1"/>
        </w:rP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rsidRPr="007047B4">
        <w:rPr>
          <w:rFonts w:ascii="Arial" w:hAnsi="Arial" w:cs="Arial"/>
          <w:color w:val="000000" w:themeColor="text1"/>
        </w:rPr>
        <w:t>B</w:t>
      </w:r>
      <w:r w:rsidRPr="007047B4">
        <w:rPr>
          <w:rFonts w:ascii="Arial" w:hAnsi="Arial" w:cs="Arial"/>
          <w:color w:val="000000" w:themeColor="text1"/>
        </w:rP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The LCR </w:t>
      </w:r>
      <w:r w:rsidR="00755786">
        <w:rPr>
          <w:rFonts w:ascii="Arial" w:hAnsi="Arial" w:cs="Arial"/>
          <w:color w:val="000000" w:themeColor="text1"/>
        </w:rPr>
        <w:t xml:space="preserve">restoration </w:t>
      </w:r>
      <w:r w:rsidRPr="007047B4">
        <w:rPr>
          <w:rFonts w:ascii="Arial" w:hAnsi="Arial" w:cs="Arial"/>
          <w:color w:val="000000" w:themeColor="text1"/>
        </w:rPr>
        <w:t xml:space="preserve">project involves a large restoration project as well as integration of historical data from two other sampling epochs. Because a single data management workflow </w:t>
      </w:r>
      <w:r w:rsidR="00061C00">
        <w:rPr>
          <w:rFonts w:ascii="Arial" w:hAnsi="Arial" w:cs="Arial"/>
          <w:color w:val="000000" w:themeColor="text1"/>
        </w:rPr>
        <w:t>was</w:t>
      </w:r>
      <w:r w:rsidRPr="007047B4">
        <w:rPr>
          <w:rFonts w:ascii="Arial" w:hAnsi="Arial" w:cs="Arial"/>
          <w:color w:val="000000" w:themeColor="text1"/>
        </w:rPr>
        <w:t xml:space="preserve"> not used across these epochs, significant effort has been required to standardize </w:t>
      </w:r>
      <w:r w:rsidRPr="007047B4">
        <w:rPr>
          <w:rFonts w:ascii="Arial" w:hAnsi="Arial" w:cs="Arial"/>
          <w:color w:val="000000" w:themeColor="text1"/>
        </w:rPr>
        <w:lastRenderedPageBreak/>
        <w:t xml:space="preserve">existing data. By establishing a data workflow at the beginning of the LCR restoration epoch, the data will be managed in a common structure over the life of the project. These data </w:t>
      </w:r>
      <w:r w:rsidR="00E6057D" w:rsidRPr="007047B4">
        <w:rPr>
          <w:rFonts w:ascii="Arial" w:hAnsi="Arial" w:cs="Arial"/>
          <w:color w:val="000000" w:themeColor="text1"/>
        </w:rPr>
        <w:t>will then be available and used</w:t>
      </w:r>
      <w:r w:rsidRPr="007047B4">
        <w:rPr>
          <w:rFonts w:ascii="Arial" w:hAnsi="Arial" w:cs="Arial"/>
          <w:color w:val="000000" w:themeColor="text1"/>
        </w:rPr>
        <w:t xml:space="preserve"> to make decisions </w:t>
      </w:r>
      <w:r w:rsidR="00E6057D" w:rsidRPr="007047B4">
        <w:rPr>
          <w:rFonts w:ascii="Arial" w:hAnsi="Arial" w:cs="Arial"/>
          <w:color w:val="000000" w:themeColor="text1"/>
        </w:rPr>
        <w:t xml:space="preserve">related to </w:t>
      </w:r>
      <w:r w:rsidRPr="007047B4">
        <w:rPr>
          <w:rFonts w:ascii="Arial" w:hAnsi="Arial" w:cs="Arial"/>
          <w:color w:val="000000" w:themeColor="text1"/>
        </w:rPr>
        <w:t>future conservation</w:t>
      </w:r>
      <w:r w:rsidR="00E6057D" w:rsidRPr="007047B4">
        <w:rPr>
          <w:rFonts w:ascii="Arial" w:hAnsi="Arial" w:cs="Arial"/>
          <w:color w:val="000000" w:themeColor="text1"/>
        </w:rPr>
        <w:t xml:space="preserve"> and restoration</w:t>
      </w:r>
      <w:r w:rsidRPr="007047B4">
        <w:rPr>
          <w:rFonts w:ascii="Arial" w:hAnsi="Arial" w:cs="Arial"/>
          <w:color w:val="000000" w:themeColor="text1"/>
        </w:rPr>
        <w:t xml:space="preserve"> efforts</w:t>
      </w:r>
      <w:r w:rsidR="00E6057D" w:rsidRPr="007047B4">
        <w:rPr>
          <w:rFonts w:ascii="Arial" w:hAnsi="Arial" w:cs="Arial"/>
          <w:color w:val="000000" w:themeColor="text1"/>
        </w:rPr>
        <w:t xml:space="preserve"> </w:t>
      </w:r>
      <w:r w:rsidR="00755786" w:rsidRPr="007047B4">
        <w:rPr>
          <w:rFonts w:ascii="Arial" w:hAnsi="Arial" w:cs="Arial"/>
          <w:color w:val="000000" w:themeColor="text1"/>
        </w:rPr>
        <w:t>like</w:t>
      </w:r>
      <w:r w:rsidR="00E6057D" w:rsidRPr="007047B4">
        <w:rPr>
          <w:rFonts w:ascii="Arial" w:hAnsi="Arial" w:cs="Arial"/>
          <w:color w:val="000000" w:themeColor="text1"/>
        </w:rPr>
        <w:t xml:space="preserve"> the LCR </w:t>
      </w:r>
      <w:r w:rsidR="00755786">
        <w:rPr>
          <w:rFonts w:ascii="Arial" w:hAnsi="Arial" w:cs="Arial"/>
          <w:color w:val="000000" w:themeColor="text1"/>
        </w:rPr>
        <w:t xml:space="preserve">restoration </w:t>
      </w:r>
      <w:r w:rsidR="00E6057D" w:rsidRPr="007047B4">
        <w:rPr>
          <w:rFonts w:ascii="Arial" w:hAnsi="Arial" w:cs="Arial"/>
          <w:color w:val="000000" w:themeColor="text1"/>
        </w:rPr>
        <w:t>project</w:t>
      </w:r>
      <w:r w:rsidRPr="007047B4">
        <w:rPr>
          <w:rFonts w:ascii="Arial" w:hAnsi="Arial" w:cs="Arial"/>
          <w:color w:val="000000" w:themeColor="text1"/>
        </w:rPr>
        <w:t xml:space="preserve">. Having precise knowledge of biological data interpretations, will ensure both time and money are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rsidRPr="007047B4">
        <w:rPr>
          <w:rFonts w:ascii="Arial" w:hAnsi="Arial" w:cs="Arial"/>
          <w:color w:val="000000" w:themeColor="text1"/>
        </w:rPr>
        <w:t>bio</w:t>
      </w:r>
      <w:r w:rsidRPr="007047B4">
        <w:rPr>
          <w:rFonts w:ascii="Arial" w:hAnsi="Arial" w:cs="Arial"/>
          <w:color w:val="000000" w:themeColor="text1"/>
        </w:rPr>
        <w:t>fouling of water quality sensors. (3) Long-term decisions as part of the adaptive management process of this project can also be informed by this data workflow. Overall well-designed data workflow programs are critical to meeting basic requirements of an adaptive management plan. When combined this approach can be highly effective in maximizing the effectiveness of conservation actions such as the LCR restoration in a cost-effective manner.</w:t>
      </w:r>
      <w:bookmarkStart w:id="217" w:name="references"/>
      <w:bookmarkEnd w:id="217"/>
    </w:p>
    <w:p w14:paraId="54DDA927" w14:textId="1706CE69" w:rsidR="006022A3" w:rsidRPr="007047B4" w:rsidRDefault="006022A3">
      <w:pPr>
        <w:pStyle w:val="BodyText"/>
        <w:spacing w:after="0" w:line="360" w:lineRule="auto"/>
        <w:rPr>
          <w:rFonts w:ascii="Arial" w:hAnsi="Arial" w:cs="Arial"/>
          <w:color w:val="000000" w:themeColor="text1"/>
        </w:rPr>
        <w:pPrChange w:id="218" w:author="Bill Pine" w:date="2019-07-20T15:57:00Z">
          <w:pPr>
            <w:pStyle w:val="BodyText"/>
          </w:pPr>
        </w:pPrChange>
      </w:pPr>
    </w:p>
    <w:p w14:paraId="7B294026" w14:textId="788EDFDF" w:rsidR="006022A3" w:rsidRPr="007047B4" w:rsidRDefault="006022A3">
      <w:pPr>
        <w:pStyle w:val="BodyText"/>
        <w:spacing w:after="0" w:line="360" w:lineRule="auto"/>
        <w:rPr>
          <w:rFonts w:ascii="Arial" w:hAnsi="Arial" w:cs="Arial"/>
          <w:color w:val="000000" w:themeColor="text1"/>
        </w:rPr>
        <w:pPrChange w:id="219" w:author="Bill Pine" w:date="2019-07-20T15:57:00Z">
          <w:pPr>
            <w:pStyle w:val="BodyText"/>
          </w:pPr>
        </w:pPrChange>
      </w:pPr>
    </w:p>
    <w:p w14:paraId="174197CB" w14:textId="534C4426" w:rsidR="004D1CAF" w:rsidDel="007B4966" w:rsidRDefault="004D1CAF">
      <w:pPr>
        <w:spacing w:after="0" w:line="360" w:lineRule="auto"/>
        <w:rPr>
          <w:del w:id="220" w:author="Bill Pine" w:date="2019-07-20T15:58:00Z"/>
          <w:rFonts w:ascii="Arial" w:hAnsi="Arial" w:cs="Arial"/>
          <w:b/>
          <w:bCs/>
          <w:color w:val="000000" w:themeColor="text1"/>
        </w:rPr>
        <w:pPrChange w:id="221" w:author="Bill Pine" w:date="2019-07-20T15:58:00Z">
          <w:pPr>
            <w:jc w:val="center"/>
          </w:pPr>
        </w:pPrChange>
      </w:pPr>
    </w:p>
    <w:p w14:paraId="37C194FA" w14:textId="2FDF5646" w:rsidR="004D1CAF" w:rsidDel="007B4966" w:rsidRDefault="004D1CAF">
      <w:pPr>
        <w:spacing w:after="0" w:line="360" w:lineRule="auto"/>
        <w:jc w:val="center"/>
        <w:rPr>
          <w:del w:id="222" w:author="Bill Pine" w:date="2019-07-20T15:58:00Z"/>
          <w:rFonts w:ascii="Arial" w:hAnsi="Arial" w:cs="Arial"/>
          <w:b/>
          <w:bCs/>
          <w:color w:val="000000" w:themeColor="text1"/>
        </w:rPr>
        <w:pPrChange w:id="223" w:author="Bill Pine" w:date="2019-07-20T15:57:00Z">
          <w:pPr>
            <w:jc w:val="center"/>
          </w:pPr>
        </w:pPrChange>
      </w:pPr>
    </w:p>
    <w:p w14:paraId="4153C553" w14:textId="25FD878F" w:rsidR="00061C00" w:rsidDel="007B4966" w:rsidRDefault="00061C00">
      <w:pPr>
        <w:spacing w:after="0" w:line="360" w:lineRule="auto"/>
        <w:jc w:val="center"/>
        <w:rPr>
          <w:del w:id="224" w:author="Bill Pine" w:date="2019-07-20T15:58:00Z"/>
          <w:rFonts w:ascii="Arial" w:hAnsi="Arial" w:cs="Arial"/>
          <w:b/>
          <w:bCs/>
          <w:color w:val="000000" w:themeColor="text1"/>
        </w:rPr>
        <w:pPrChange w:id="225" w:author="Bill Pine" w:date="2019-07-20T15:57:00Z">
          <w:pPr>
            <w:jc w:val="center"/>
          </w:pPr>
        </w:pPrChange>
      </w:pPr>
    </w:p>
    <w:p w14:paraId="51CB3B51" w14:textId="0A464169" w:rsidR="00061C00" w:rsidDel="007B4966" w:rsidRDefault="00061C00">
      <w:pPr>
        <w:spacing w:after="0" w:line="360" w:lineRule="auto"/>
        <w:jc w:val="center"/>
        <w:rPr>
          <w:del w:id="226" w:author="Bill Pine" w:date="2019-07-20T15:58:00Z"/>
          <w:rFonts w:ascii="Arial" w:hAnsi="Arial" w:cs="Arial"/>
          <w:b/>
          <w:bCs/>
          <w:color w:val="000000" w:themeColor="text1"/>
        </w:rPr>
        <w:pPrChange w:id="227" w:author="Bill Pine" w:date="2019-07-20T15:57:00Z">
          <w:pPr>
            <w:jc w:val="center"/>
          </w:pPr>
        </w:pPrChange>
      </w:pPr>
    </w:p>
    <w:p w14:paraId="717D1700" w14:textId="4447FF0F" w:rsidR="00061C00" w:rsidDel="007B4966" w:rsidRDefault="00061C00">
      <w:pPr>
        <w:spacing w:after="0" w:line="360" w:lineRule="auto"/>
        <w:jc w:val="center"/>
        <w:rPr>
          <w:del w:id="228" w:author="Bill Pine" w:date="2019-07-20T15:58:00Z"/>
          <w:rFonts w:ascii="Arial" w:hAnsi="Arial" w:cs="Arial"/>
          <w:b/>
          <w:bCs/>
          <w:color w:val="000000" w:themeColor="text1"/>
        </w:rPr>
        <w:pPrChange w:id="229" w:author="Bill Pine" w:date="2019-07-20T15:57:00Z">
          <w:pPr>
            <w:jc w:val="center"/>
          </w:pPr>
        </w:pPrChange>
      </w:pPr>
    </w:p>
    <w:p w14:paraId="7A3C346E" w14:textId="1910B8D8" w:rsidR="00061C00" w:rsidDel="007B4966" w:rsidRDefault="00061C00">
      <w:pPr>
        <w:spacing w:after="0" w:line="360" w:lineRule="auto"/>
        <w:jc w:val="center"/>
        <w:rPr>
          <w:del w:id="230" w:author="Bill Pine" w:date="2019-07-20T15:58:00Z"/>
          <w:rFonts w:ascii="Arial" w:hAnsi="Arial" w:cs="Arial"/>
          <w:b/>
          <w:bCs/>
          <w:color w:val="000000" w:themeColor="text1"/>
        </w:rPr>
        <w:pPrChange w:id="231" w:author="Bill Pine" w:date="2019-07-20T15:57:00Z">
          <w:pPr>
            <w:jc w:val="center"/>
          </w:pPr>
        </w:pPrChange>
      </w:pPr>
    </w:p>
    <w:p w14:paraId="09D4BFDF" w14:textId="318FFA81" w:rsidR="00061C00" w:rsidDel="007B4966" w:rsidRDefault="00061C00">
      <w:pPr>
        <w:spacing w:after="0" w:line="360" w:lineRule="auto"/>
        <w:jc w:val="center"/>
        <w:rPr>
          <w:del w:id="232" w:author="Bill Pine" w:date="2019-07-20T15:58:00Z"/>
          <w:rFonts w:ascii="Arial" w:hAnsi="Arial" w:cs="Arial"/>
          <w:b/>
          <w:bCs/>
          <w:color w:val="000000" w:themeColor="text1"/>
        </w:rPr>
        <w:pPrChange w:id="233" w:author="Bill Pine" w:date="2019-07-20T15:57:00Z">
          <w:pPr>
            <w:jc w:val="center"/>
          </w:pPr>
        </w:pPrChange>
      </w:pPr>
    </w:p>
    <w:p w14:paraId="40C81858" w14:textId="7B89FE00" w:rsidR="00AF685D" w:rsidDel="007B4966" w:rsidRDefault="00AF685D">
      <w:pPr>
        <w:spacing w:after="0" w:line="360" w:lineRule="auto"/>
        <w:jc w:val="center"/>
        <w:rPr>
          <w:del w:id="234" w:author="Bill Pine" w:date="2019-07-20T15:58:00Z"/>
          <w:rFonts w:ascii="Arial" w:hAnsi="Arial" w:cs="Arial"/>
          <w:b/>
          <w:bCs/>
          <w:color w:val="000000" w:themeColor="text1"/>
        </w:rPr>
        <w:pPrChange w:id="235" w:author="Bill Pine" w:date="2019-07-20T15:57:00Z">
          <w:pPr>
            <w:jc w:val="center"/>
          </w:pPr>
        </w:pPrChange>
      </w:pPr>
    </w:p>
    <w:p w14:paraId="4FE3D2B5" w14:textId="77E24FB7" w:rsidR="00AF685D" w:rsidDel="007B4966" w:rsidRDefault="00AF685D">
      <w:pPr>
        <w:spacing w:after="0" w:line="360" w:lineRule="auto"/>
        <w:jc w:val="center"/>
        <w:rPr>
          <w:del w:id="236" w:author="Bill Pine" w:date="2019-07-20T15:58:00Z"/>
          <w:rFonts w:ascii="Arial" w:hAnsi="Arial" w:cs="Arial"/>
          <w:b/>
          <w:bCs/>
          <w:color w:val="000000" w:themeColor="text1"/>
        </w:rPr>
        <w:pPrChange w:id="237" w:author="Bill Pine" w:date="2019-07-20T15:57:00Z">
          <w:pPr>
            <w:jc w:val="center"/>
          </w:pPr>
        </w:pPrChange>
      </w:pPr>
    </w:p>
    <w:p w14:paraId="01A88E79" w14:textId="40191A4A" w:rsidR="00AF685D" w:rsidDel="007B4966" w:rsidRDefault="00AF685D">
      <w:pPr>
        <w:spacing w:after="0" w:line="360" w:lineRule="auto"/>
        <w:jc w:val="center"/>
        <w:rPr>
          <w:del w:id="238" w:author="Bill Pine" w:date="2019-07-20T15:58:00Z"/>
          <w:rFonts w:ascii="Arial" w:hAnsi="Arial" w:cs="Arial"/>
          <w:b/>
          <w:bCs/>
          <w:color w:val="000000" w:themeColor="text1"/>
        </w:rPr>
        <w:pPrChange w:id="239" w:author="Bill Pine" w:date="2019-07-20T15:57:00Z">
          <w:pPr>
            <w:jc w:val="center"/>
          </w:pPr>
        </w:pPrChange>
      </w:pPr>
    </w:p>
    <w:p w14:paraId="38029FAC" w14:textId="1E1257A3" w:rsidR="00AF685D" w:rsidDel="007B4966" w:rsidRDefault="00AF685D">
      <w:pPr>
        <w:spacing w:after="0" w:line="360" w:lineRule="auto"/>
        <w:jc w:val="center"/>
        <w:rPr>
          <w:del w:id="240" w:author="Bill Pine" w:date="2019-07-20T15:58:00Z"/>
          <w:rFonts w:ascii="Arial" w:hAnsi="Arial" w:cs="Arial"/>
          <w:b/>
          <w:bCs/>
          <w:color w:val="000000" w:themeColor="text1"/>
        </w:rPr>
        <w:pPrChange w:id="241" w:author="Bill Pine" w:date="2019-07-20T15:57:00Z">
          <w:pPr>
            <w:jc w:val="center"/>
          </w:pPr>
        </w:pPrChange>
      </w:pPr>
    </w:p>
    <w:p w14:paraId="3D42251C" w14:textId="40B8B805" w:rsidR="00AF685D" w:rsidDel="007B4966" w:rsidRDefault="00AF685D">
      <w:pPr>
        <w:spacing w:after="0" w:line="360" w:lineRule="auto"/>
        <w:jc w:val="center"/>
        <w:rPr>
          <w:del w:id="242" w:author="Bill Pine" w:date="2019-07-20T15:58:00Z"/>
          <w:rFonts w:ascii="Arial" w:hAnsi="Arial" w:cs="Arial"/>
          <w:b/>
          <w:bCs/>
          <w:color w:val="000000" w:themeColor="text1"/>
        </w:rPr>
        <w:pPrChange w:id="243" w:author="Bill Pine" w:date="2019-07-20T15:57:00Z">
          <w:pPr>
            <w:jc w:val="center"/>
          </w:pPr>
        </w:pPrChange>
      </w:pPr>
    </w:p>
    <w:p w14:paraId="026340F6" w14:textId="09786D50" w:rsidR="00AF685D" w:rsidDel="007B4966" w:rsidRDefault="00AF685D">
      <w:pPr>
        <w:spacing w:after="0" w:line="360" w:lineRule="auto"/>
        <w:jc w:val="center"/>
        <w:rPr>
          <w:del w:id="244" w:author="Bill Pine" w:date="2019-07-20T15:58:00Z"/>
          <w:rFonts w:ascii="Arial" w:hAnsi="Arial" w:cs="Arial"/>
          <w:b/>
          <w:bCs/>
          <w:color w:val="000000" w:themeColor="text1"/>
        </w:rPr>
        <w:pPrChange w:id="245" w:author="Bill Pine" w:date="2019-07-20T15:57:00Z">
          <w:pPr>
            <w:jc w:val="center"/>
          </w:pPr>
        </w:pPrChange>
      </w:pPr>
    </w:p>
    <w:p w14:paraId="14C9C3C4" w14:textId="6C065334" w:rsidR="001D039C" w:rsidDel="007B4966" w:rsidRDefault="001D039C">
      <w:pPr>
        <w:spacing w:after="0" w:line="360" w:lineRule="auto"/>
        <w:jc w:val="center"/>
        <w:rPr>
          <w:del w:id="246" w:author="Bill Pine" w:date="2019-07-20T15:58:00Z"/>
          <w:rFonts w:ascii="Arial" w:hAnsi="Arial" w:cs="Arial"/>
          <w:b/>
          <w:bCs/>
          <w:color w:val="000000" w:themeColor="text1"/>
        </w:rPr>
        <w:pPrChange w:id="247" w:author="Bill Pine" w:date="2019-07-20T15:57:00Z">
          <w:pPr>
            <w:jc w:val="center"/>
          </w:pPr>
        </w:pPrChange>
      </w:pPr>
    </w:p>
    <w:p w14:paraId="7B4BD797" w14:textId="77777777" w:rsidR="001D039C" w:rsidRDefault="001D039C">
      <w:pPr>
        <w:spacing w:after="0" w:line="360" w:lineRule="auto"/>
        <w:jc w:val="center"/>
        <w:rPr>
          <w:rFonts w:ascii="Arial" w:hAnsi="Arial" w:cs="Arial"/>
          <w:b/>
          <w:bCs/>
          <w:color w:val="000000" w:themeColor="text1"/>
        </w:rPr>
        <w:pPrChange w:id="248" w:author="Bill Pine" w:date="2019-07-20T15:57:00Z">
          <w:pPr>
            <w:jc w:val="center"/>
          </w:pPr>
        </w:pPrChange>
      </w:pPr>
    </w:p>
    <w:p w14:paraId="61ACD0D9" w14:textId="1B67E1BD" w:rsidR="006022A3" w:rsidRPr="007047B4" w:rsidRDefault="006022A3">
      <w:pPr>
        <w:spacing w:after="0" w:line="360" w:lineRule="auto"/>
        <w:jc w:val="center"/>
        <w:rPr>
          <w:rFonts w:ascii="Arial" w:hAnsi="Arial" w:cs="Arial"/>
          <w:b/>
          <w:bCs/>
          <w:color w:val="000000" w:themeColor="text1"/>
        </w:rPr>
        <w:pPrChange w:id="249" w:author="Bill Pine" w:date="2019-07-20T15:57:00Z">
          <w:pPr>
            <w:jc w:val="center"/>
          </w:pPr>
        </w:pPrChange>
      </w:pPr>
      <w:r w:rsidRPr="007047B4">
        <w:rPr>
          <w:rFonts w:ascii="Arial" w:hAnsi="Arial" w:cs="Arial"/>
          <w:b/>
          <w:bCs/>
          <w:color w:val="000000" w:themeColor="text1"/>
        </w:rPr>
        <w:t xml:space="preserve">Chapter </w:t>
      </w:r>
      <w:commentRangeStart w:id="250"/>
      <w:r w:rsidRPr="007047B4">
        <w:rPr>
          <w:rFonts w:ascii="Arial" w:hAnsi="Arial" w:cs="Arial"/>
          <w:b/>
          <w:bCs/>
          <w:color w:val="000000" w:themeColor="text1"/>
        </w:rPr>
        <w:t>2</w:t>
      </w:r>
      <w:commentRangeEnd w:id="250"/>
      <w:r w:rsidR="00F45830">
        <w:rPr>
          <w:rStyle w:val="CommentReference"/>
        </w:rPr>
        <w:commentReference w:id="250"/>
      </w:r>
    </w:p>
    <w:p w14:paraId="3DD4FE55" w14:textId="77777777" w:rsidR="006022A3" w:rsidRPr="007047B4" w:rsidRDefault="006022A3">
      <w:pPr>
        <w:spacing w:after="0" w:line="360" w:lineRule="auto"/>
        <w:jc w:val="center"/>
        <w:rPr>
          <w:rFonts w:ascii="Arial" w:hAnsi="Arial" w:cs="Arial"/>
          <w:b/>
          <w:bCs/>
          <w:color w:val="000000" w:themeColor="text1"/>
        </w:rPr>
        <w:pPrChange w:id="251" w:author="Bill Pine" w:date="2019-07-20T15:57:00Z">
          <w:pPr>
            <w:jc w:val="center"/>
          </w:pPr>
        </w:pPrChange>
      </w:pPr>
      <w:bookmarkStart w:id="252" w:name="_Hlk14281397"/>
      <w:r w:rsidRPr="007047B4">
        <w:rPr>
          <w:rFonts w:ascii="Arial" w:hAnsi="Arial" w:cs="Arial"/>
          <w:b/>
          <w:bCs/>
          <w:color w:val="000000" w:themeColor="text1"/>
        </w:rPr>
        <w:t>Case Study - Spatial Analysis of Deer Island</w:t>
      </w:r>
    </w:p>
    <w:p w14:paraId="2F2DD321" w14:textId="77777777" w:rsidR="006022A3" w:rsidRPr="007047B4" w:rsidRDefault="006022A3">
      <w:pPr>
        <w:spacing w:after="0" w:line="360" w:lineRule="auto"/>
        <w:rPr>
          <w:rFonts w:ascii="Arial" w:hAnsi="Arial" w:cs="Arial"/>
          <w:b/>
          <w:bCs/>
          <w:color w:val="000000" w:themeColor="text1"/>
        </w:rPr>
        <w:pPrChange w:id="253" w:author="Bill Pine" w:date="2019-07-20T15:57:00Z">
          <w:pPr/>
        </w:pPrChange>
      </w:pPr>
    </w:p>
    <w:p w14:paraId="0C096113" w14:textId="77777777" w:rsidR="006022A3" w:rsidRPr="007047B4" w:rsidRDefault="006022A3">
      <w:pPr>
        <w:spacing w:after="0" w:line="360" w:lineRule="auto"/>
        <w:rPr>
          <w:rFonts w:ascii="Arial" w:hAnsi="Arial" w:cs="Arial"/>
          <w:b/>
          <w:bCs/>
          <w:color w:val="000000" w:themeColor="text1"/>
        </w:rPr>
        <w:pPrChange w:id="254" w:author="Bill Pine" w:date="2019-07-20T15:57:00Z">
          <w:pPr/>
        </w:pPrChange>
      </w:pPr>
      <w:r w:rsidRPr="007047B4">
        <w:rPr>
          <w:rFonts w:ascii="Arial" w:hAnsi="Arial" w:cs="Arial"/>
          <w:b/>
          <w:bCs/>
          <w:color w:val="000000" w:themeColor="text1"/>
        </w:rPr>
        <w:t>Introduction and Background</w:t>
      </w:r>
    </w:p>
    <w:p w14:paraId="5EDDBF56" w14:textId="7CB37F8B" w:rsidR="006022A3" w:rsidRPr="004C3271" w:rsidRDefault="00EE2CB8">
      <w:pPr>
        <w:pStyle w:val="para"/>
        <w:shd w:val="clear" w:color="auto" w:fill="FCFCFC"/>
        <w:spacing w:before="240" w:beforeAutospacing="0" w:after="0" w:afterAutospacing="0" w:line="360" w:lineRule="auto"/>
        <w:ind w:firstLine="720"/>
        <w:rPr>
          <w:rFonts w:ascii="Arial" w:hAnsi="Arial" w:cs="Arial"/>
          <w:color w:val="000000" w:themeColor="text1"/>
          <w:spacing w:val="2"/>
        </w:rPr>
        <w:pPrChange w:id="255" w:author="Bill Pine" w:date="2019-07-20T15:57:00Z">
          <w:pPr>
            <w:pStyle w:val="para"/>
            <w:shd w:val="clear" w:color="auto" w:fill="FCFCFC"/>
            <w:spacing w:before="240" w:beforeAutospacing="0" w:after="288" w:afterAutospacing="0"/>
          </w:pPr>
        </w:pPrChange>
      </w:pPr>
      <w:ins w:id="256" w:author="Bill Pine" w:date="2019-07-20T15:35:00Z">
        <w:r>
          <w:rPr>
            <w:rFonts w:ascii="Arial" w:hAnsi="Arial" w:cs="Arial"/>
            <w:color w:val="000000" w:themeColor="text1"/>
            <w:spacing w:val="2"/>
          </w:rPr>
          <w:t>Sea level rise represents one of the most significant management challenges to resource managers</w:t>
        </w:r>
      </w:ins>
      <w:ins w:id="257" w:author="Bill Pine" w:date="2019-07-20T15:36:00Z">
        <w:r>
          <w:rPr>
            <w:rFonts w:ascii="Arial" w:hAnsi="Arial" w:cs="Arial"/>
            <w:color w:val="000000" w:themeColor="text1"/>
            <w:spacing w:val="2"/>
          </w:rPr>
          <w:t>, residents, and urban planners in coa</w:t>
        </w:r>
        <w:r w:rsidR="0094140A">
          <w:rPr>
            <w:rFonts w:ascii="Arial" w:hAnsi="Arial" w:cs="Arial"/>
            <w:color w:val="000000" w:themeColor="text1"/>
            <w:spacing w:val="2"/>
          </w:rPr>
          <w:t xml:space="preserve">stal regions </w:t>
        </w:r>
        <w:commentRangeStart w:id="258"/>
        <w:r w:rsidR="0094140A">
          <w:rPr>
            <w:rFonts w:ascii="Arial" w:hAnsi="Arial" w:cs="Arial"/>
            <w:color w:val="000000" w:themeColor="text1"/>
            <w:spacing w:val="2"/>
          </w:rPr>
          <w:t>globally</w:t>
        </w:r>
      </w:ins>
      <w:commentRangeEnd w:id="258"/>
      <w:ins w:id="259" w:author="Bill Pine" w:date="2019-07-20T15:47:00Z">
        <w:r w:rsidR="0094140A">
          <w:rPr>
            <w:rStyle w:val="CommentReference"/>
            <w:rFonts w:asciiTheme="minorHAnsi" w:eastAsiaTheme="minorHAnsi" w:hAnsiTheme="minorHAnsi" w:cstheme="minorBidi"/>
          </w:rPr>
          <w:commentReference w:id="258"/>
        </w:r>
      </w:ins>
      <w:ins w:id="260" w:author="Bill Pine" w:date="2019-07-20T15:36:00Z">
        <w:r w:rsidR="0094140A">
          <w:rPr>
            <w:rFonts w:ascii="Arial" w:hAnsi="Arial" w:cs="Arial"/>
            <w:color w:val="000000" w:themeColor="text1"/>
            <w:spacing w:val="2"/>
          </w:rPr>
          <w:t>.  As a c</w:t>
        </w:r>
      </w:ins>
      <w:ins w:id="261" w:author="Bill Pine" w:date="2019-07-20T15:37:00Z">
        <w:r w:rsidR="0094140A">
          <w:rPr>
            <w:rFonts w:ascii="Arial" w:hAnsi="Arial" w:cs="Arial"/>
            <w:color w:val="000000" w:themeColor="text1"/>
            <w:spacing w:val="2"/>
          </w:rPr>
          <w:t>oastal state with low relief geomorphology, Florida will experience significant coastal change due to rising sea levels</w:t>
        </w:r>
      </w:ins>
      <w:ins w:id="262" w:author="Bill Pine" w:date="2019-07-20T15:38:00Z">
        <w:r w:rsidR="0094140A">
          <w:rPr>
            <w:rFonts w:ascii="Arial" w:hAnsi="Arial" w:cs="Arial"/>
            <w:color w:val="000000" w:themeColor="text1"/>
            <w:spacing w:val="2"/>
          </w:rPr>
          <w:t xml:space="preserve"> in both the built (</w:t>
        </w:r>
        <w:commentRangeStart w:id="263"/>
        <w:r w:rsidR="0094140A">
          <w:rPr>
            <w:rFonts w:ascii="Arial" w:hAnsi="Arial" w:cs="Arial"/>
            <w:color w:val="000000" w:themeColor="text1"/>
            <w:spacing w:val="2"/>
          </w:rPr>
          <w:t>ref</w:t>
        </w:r>
        <w:commentRangeEnd w:id="263"/>
        <w:r w:rsidR="0094140A">
          <w:rPr>
            <w:rStyle w:val="CommentReference"/>
            <w:rFonts w:asciiTheme="minorHAnsi" w:eastAsiaTheme="minorHAnsi" w:hAnsiTheme="minorHAnsi" w:cstheme="minorBidi"/>
          </w:rPr>
          <w:commentReference w:id="263"/>
        </w:r>
        <w:r w:rsidR="0094140A">
          <w:rPr>
            <w:rFonts w:ascii="Arial" w:hAnsi="Arial" w:cs="Arial"/>
            <w:color w:val="000000" w:themeColor="text1"/>
            <w:spacing w:val="2"/>
          </w:rPr>
          <w:t>)</w:t>
        </w:r>
      </w:ins>
      <w:ins w:id="264" w:author="Bill Pine" w:date="2019-07-20T15:39:00Z">
        <w:r w:rsidR="0094140A">
          <w:rPr>
            <w:rFonts w:ascii="Arial" w:hAnsi="Arial" w:cs="Arial"/>
            <w:color w:val="000000" w:themeColor="text1"/>
            <w:spacing w:val="2"/>
          </w:rPr>
          <w:t xml:space="preserve"> and </w:t>
        </w:r>
        <w:commentRangeStart w:id="265"/>
        <w:r w:rsidR="0094140A">
          <w:rPr>
            <w:rFonts w:ascii="Arial" w:hAnsi="Arial" w:cs="Arial"/>
            <w:color w:val="000000" w:themeColor="text1"/>
            <w:spacing w:val="2"/>
          </w:rPr>
          <w:t>natural</w:t>
        </w:r>
        <w:commentRangeEnd w:id="265"/>
        <w:r w:rsidR="0094140A">
          <w:rPr>
            <w:rStyle w:val="CommentReference"/>
            <w:rFonts w:asciiTheme="minorHAnsi" w:eastAsiaTheme="minorHAnsi" w:hAnsiTheme="minorHAnsi" w:cstheme="minorBidi"/>
          </w:rPr>
          <w:commentReference w:id="265"/>
        </w:r>
        <w:r w:rsidR="0094140A">
          <w:rPr>
            <w:rFonts w:ascii="Arial" w:hAnsi="Arial" w:cs="Arial"/>
            <w:color w:val="000000" w:themeColor="text1"/>
            <w:spacing w:val="2"/>
          </w:rPr>
          <w:t xml:space="preserve"> environments.</w:t>
        </w:r>
      </w:ins>
      <w:ins w:id="266" w:author="Bill Pine" w:date="2019-07-20T15:38:00Z">
        <w:r w:rsidR="0094140A">
          <w:rPr>
            <w:rFonts w:ascii="Arial" w:hAnsi="Arial" w:cs="Arial"/>
            <w:color w:val="000000" w:themeColor="text1"/>
            <w:spacing w:val="2"/>
          </w:rPr>
          <w:t xml:space="preserve"> </w:t>
        </w:r>
      </w:ins>
      <w:commentRangeStart w:id="267"/>
      <w:r w:rsidR="006022A3" w:rsidRPr="007B4966">
        <w:rPr>
          <w:rFonts w:ascii="Arial" w:hAnsi="Arial" w:cs="Arial"/>
          <w:strike/>
          <w:color w:val="000000" w:themeColor="text1"/>
          <w:spacing w:val="2"/>
          <w:rPrChange w:id="268" w:author="Bill Pine" w:date="2019-07-20T15:48:00Z">
            <w:rPr>
              <w:rFonts w:ascii="Arial" w:hAnsi="Arial" w:cs="Arial"/>
              <w:color w:val="000000" w:themeColor="text1"/>
              <w:spacing w:val="2"/>
            </w:rPr>
          </w:rPrChange>
        </w:rPr>
        <w:t>Restoration</w:t>
      </w:r>
      <w:commentRangeEnd w:id="267"/>
      <w:r w:rsidR="00786C21" w:rsidRPr="007B4966">
        <w:rPr>
          <w:rStyle w:val="CommentReference"/>
          <w:rFonts w:asciiTheme="minorHAnsi" w:eastAsiaTheme="minorHAnsi" w:hAnsiTheme="minorHAnsi" w:cstheme="minorBidi"/>
          <w:strike/>
          <w:rPrChange w:id="269" w:author="Bill Pine" w:date="2019-07-20T15:48:00Z">
            <w:rPr>
              <w:rStyle w:val="CommentReference"/>
              <w:rFonts w:asciiTheme="minorHAnsi" w:eastAsiaTheme="minorHAnsi" w:hAnsiTheme="minorHAnsi" w:cstheme="minorBidi"/>
            </w:rPr>
          </w:rPrChange>
        </w:rPr>
        <w:commentReference w:id="267"/>
      </w:r>
      <w:r w:rsidR="006022A3" w:rsidRPr="007B4966">
        <w:rPr>
          <w:rFonts w:ascii="Arial" w:hAnsi="Arial" w:cs="Arial"/>
          <w:strike/>
          <w:color w:val="000000" w:themeColor="text1"/>
          <w:spacing w:val="2"/>
          <w:rPrChange w:id="270" w:author="Bill Pine" w:date="2019-07-20T15:48:00Z">
            <w:rPr>
              <w:rFonts w:ascii="Arial" w:hAnsi="Arial" w:cs="Arial"/>
              <w:color w:val="000000" w:themeColor="text1"/>
              <w:spacing w:val="2"/>
            </w:rPr>
          </w:rPrChange>
        </w:rPr>
        <w:t xml:space="preserve"> efforts in coastal zones may be strongly influenced by landscape level processes. The Gulf of Mexico coastline, with its low relief geomorphology, especially in Florida, is also vulnerable to coastal erosion </w:t>
      </w:r>
      <w:r w:rsidR="006022A3" w:rsidRPr="007B4966">
        <w:rPr>
          <w:rFonts w:ascii="Arial" w:hAnsi="Arial" w:cs="Arial"/>
          <w:strike/>
          <w:noProof/>
          <w:color w:val="000000" w:themeColor="text1"/>
          <w:spacing w:val="2"/>
          <w:rPrChange w:id="271" w:author="Bill Pine" w:date="2019-07-20T15:48:00Z">
            <w:rPr>
              <w:rFonts w:ascii="Arial" w:hAnsi="Arial" w:cs="Arial"/>
              <w:noProof/>
              <w:color w:val="000000" w:themeColor="text1"/>
              <w:spacing w:val="2"/>
            </w:rPr>
          </w:rPrChange>
        </w:rPr>
        <w:t>(Geselbracht et al., 2011)</w:t>
      </w:r>
      <w:r w:rsidR="006022A3" w:rsidRPr="007B4966">
        <w:rPr>
          <w:rFonts w:ascii="Arial" w:hAnsi="Arial" w:cs="Arial"/>
          <w:strike/>
          <w:color w:val="000000" w:themeColor="text1"/>
          <w:spacing w:val="2"/>
          <w:rPrChange w:id="272" w:author="Bill Pine" w:date="2019-07-20T15:48:00Z">
            <w:rPr>
              <w:rFonts w:ascii="Arial" w:hAnsi="Arial" w:cs="Arial"/>
              <w:color w:val="000000" w:themeColor="text1"/>
              <w:spacing w:val="2"/>
            </w:rPr>
          </w:rPrChange>
        </w:rPr>
        <w:t>.</w:t>
      </w:r>
      <w:r w:rsidR="006022A3" w:rsidRPr="007047B4">
        <w:rPr>
          <w:rFonts w:ascii="Arial" w:hAnsi="Arial" w:cs="Arial"/>
          <w:color w:val="000000" w:themeColor="text1"/>
          <w:spacing w:val="2"/>
        </w:rPr>
        <w:t xml:space="preserve"> Much of the Florida coastline consists of a 1-meter elevation contour that extends inward anywhere from 3 to 10 kilometers. This low elevation leaves the Florida coastline </w:t>
      </w:r>
      <w:r w:rsidR="006022A3" w:rsidRPr="004C3271">
        <w:rPr>
          <w:rFonts w:ascii="Arial" w:hAnsi="Arial" w:cs="Arial"/>
          <w:color w:val="000000" w:themeColor="text1"/>
          <w:spacing w:val="2"/>
        </w:rPr>
        <w:t xml:space="preserve">susceptible to </w:t>
      </w:r>
      <w:commentRangeStart w:id="273"/>
      <w:r w:rsidR="006022A3" w:rsidRPr="004C3271">
        <w:rPr>
          <w:rFonts w:ascii="Arial" w:hAnsi="Arial" w:cs="Arial"/>
          <w:color w:val="000000" w:themeColor="text1"/>
          <w:spacing w:val="2"/>
        </w:rPr>
        <w:t>frequent</w:t>
      </w:r>
      <w:commentRangeEnd w:id="273"/>
      <w:r w:rsidR="007B4966">
        <w:rPr>
          <w:rStyle w:val="CommentReference"/>
          <w:rFonts w:asciiTheme="minorHAnsi" w:eastAsiaTheme="minorHAnsi" w:hAnsiTheme="minorHAnsi" w:cstheme="minorBidi"/>
        </w:rPr>
        <w:commentReference w:id="273"/>
      </w:r>
      <w:r w:rsidR="006022A3" w:rsidRPr="004C3271">
        <w:rPr>
          <w:rFonts w:ascii="Arial" w:hAnsi="Arial" w:cs="Arial"/>
          <w:color w:val="000000" w:themeColor="text1"/>
          <w:spacing w:val="2"/>
        </w:rPr>
        <w:t xml:space="preserve"> coastal changes. Other types of landscape changes occur at different time scales and may have different (and unknown) effects including conversion from wetlands to shallow </w:t>
      </w:r>
      <w:commentRangeStart w:id="274"/>
      <w:r w:rsidR="006022A3" w:rsidRPr="004C3271">
        <w:rPr>
          <w:rFonts w:ascii="Arial" w:hAnsi="Arial" w:cs="Arial"/>
          <w:color w:val="000000" w:themeColor="text1"/>
          <w:spacing w:val="2"/>
        </w:rPr>
        <w:t>shores</w:t>
      </w:r>
      <w:commentRangeEnd w:id="274"/>
      <w:r w:rsidR="007B4966">
        <w:rPr>
          <w:rStyle w:val="CommentReference"/>
          <w:rFonts w:asciiTheme="minorHAnsi" w:eastAsiaTheme="minorHAnsi" w:hAnsiTheme="minorHAnsi" w:cstheme="minorBidi"/>
        </w:rPr>
        <w:commentReference w:id="274"/>
      </w:r>
      <w:r w:rsidR="006022A3" w:rsidRPr="004C3271">
        <w:rPr>
          <w:rFonts w:ascii="Arial" w:hAnsi="Arial" w:cs="Arial"/>
          <w:color w:val="000000" w:themeColor="text1"/>
          <w:spacing w:val="2"/>
        </w:rPr>
        <w:t>.</w:t>
      </w:r>
    </w:p>
    <w:p w14:paraId="03CCEB6A" w14:textId="77777777" w:rsidR="00BB3A0A" w:rsidRDefault="006022A3" w:rsidP="00281F09">
      <w:pPr>
        <w:spacing w:after="0" w:line="360" w:lineRule="auto"/>
        <w:ind w:firstLine="720"/>
        <w:rPr>
          <w:ins w:id="275" w:author="Bill Pine" w:date="2019-07-20T16:13:00Z"/>
          <w:rFonts w:ascii="Arial" w:hAnsi="Arial" w:cs="Arial"/>
          <w:color w:val="000000" w:themeColor="text1"/>
        </w:rPr>
      </w:pPr>
      <w:r w:rsidRPr="007047B4">
        <w:rPr>
          <w:rFonts w:ascii="Arial" w:hAnsi="Arial" w:cs="Arial"/>
          <w:color w:val="000000" w:themeColor="text1"/>
        </w:rPr>
        <w:t xml:space="preserve">The Big Bend </w:t>
      </w:r>
      <w:ins w:id="276" w:author="Bill Pine" w:date="2019-07-19T22:04:00Z">
        <w:r w:rsidR="00E36A67">
          <w:rPr>
            <w:rFonts w:ascii="Arial" w:hAnsi="Arial" w:cs="Arial"/>
            <w:color w:val="000000" w:themeColor="text1"/>
          </w:rPr>
          <w:t xml:space="preserve">region of Florida, </w:t>
        </w:r>
      </w:ins>
      <w:ins w:id="277" w:author="Bill Pine" w:date="2019-07-19T22:05:00Z">
        <w:r w:rsidR="00E36A67">
          <w:rPr>
            <w:rFonts w:ascii="Arial" w:hAnsi="Arial" w:cs="Arial"/>
            <w:color w:val="000000" w:themeColor="text1"/>
          </w:rPr>
          <w:t xml:space="preserve">located approximately </w:t>
        </w:r>
      </w:ins>
      <w:del w:id="278" w:author="Bill Pine" w:date="2019-07-19T22:05:00Z">
        <w:r w:rsidRPr="00281F09" w:rsidDel="00E36A67">
          <w:rPr>
            <w:rFonts w:ascii="Arial" w:hAnsi="Arial" w:cs="Arial"/>
            <w:strike/>
            <w:color w:val="000000" w:themeColor="text1"/>
            <w:rPrChange w:id="279" w:author="Bill Pine" w:date="2019-07-20T16:12:00Z">
              <w:rPr>
                <w:rFonts w:ascii="Arial" w:hAnsi="Arial" w:cs="Arial"/>
                <w:color w:val="000000" w:themeColor="text1"/>
              </w:rPr>
            </w:rPrChange>
          </w:rPr>
          <w:delText xml:space="preserve">coastline is </w:delText>
        </w:r>
      </w:del>
      <w:r w:rsidRPr="00281F09">
        <w:rPr>
          <w:rFonts w:ascii="Arial" w:hAnsi="Arial" w:cs="Arial"/>
          <w:strike/>
          <w:color w:val="000000" w:themeColor="text1"/>
          <w:rPrChange w:id="280" w:author="Bill Pine" w:date="2019-07-20T16:12:00Z">
            <w:rPr>
              <w:rFonts w:ascii="Arial" w:hAnsi="Arial" w:cs="Arial"/>
              <w:color w:val="000000" w:themeColor="text1"/>
            </w:rPr>
          </w:rPrChange>
        </w:rPr>
        <w:t xml:space="preserve">60 </w:t>
      </w:r>
      <w:commentRangeStart w:id="281"/>
      <w:r w:rsidRPr="00281F09">
        <w:rPr>
          <w:rFonts w:ascii="Arial" w:hAnsi="Arial" w:cs="Arial"/>
          <w:strike/>
          <w:color w:val="000000" w:themeColor="text1"/>
          <w:rPrChange w:id="282" w:author="Bill Pine" w:date="2019-07-20T16:12:00Z">
            <w:rPr>
              <w:rFonts w:ascii="Arial" w:hAnsi="Arial" w:cs="Arial"/>
              <w:color w:val="000000" w:themeColor="text1"/>
            </w:rPr>
          </w:rPrChange>
        </w:rPr>
        <w:t>miles</w:t>
      </w:r>
      <w:commentRangeEnd w:id="281"/>
      <w:r w:rsidR="00E36A67" w:rsidRPr="00281F09">
        <w:rPr>
          <w:rStyle w:val="CommentReference"/>
          <w:strike/>
          <w:rPrChange w:id="283" w:author="Bill Pine" w:date="2019-07-20T16:12:00Z">
            <w:rPr>
              <w:rStyle w:val="CommentReference"/>
            </w:rPr>
          </w:rPrChange>
        </w:rPr>
        <w:commentReference w:id="281"/>
      </w:r>
      <w:r w:rsidRPr="007047B4">
        <w:rPr>
          <w:rFonts w:ascii="Arial" w:hAnsi="Arial" w:cs="Arial"/>
          <w:color w:val="000000" w:themeColor="text1"/>
        </w:rPr>
        <w:t xml:space="preserve"> </w:t>
      </w:r>
      <w:ins w:id="284" w:author="Bill Pine" w:date="2019-07-20T16:12:00Z">
        <w:r w:rsidR="00281F09">
          <w:rPr>
            <w:rFonts w:ascii="Arial" w:hAnsi="Arial" w:cs="Arial"/>
            <w:color w:val="000000" w:themeColor="text1"/>
          </w:rPr>
          <w:t xml:space="preserve">100-km </w:t>
        </w:r>
      </w:ins>
      <w:r w:rsidRPr="007047B4">
        <w:rPr>
          <w:rFonts w:ascii="Arial" w:hAnsi="Arial" w:cs="Arial"/>
          <w:color w:val="000000" w:themeColor="text1"/>
        </w:rPr>
        <w:t>west of Gainesville</w:t>
      </w:r>
      <w:ins w:id="285" w:author="Bill Pine" w:date="2019-07-19T22:05:00Z">
        <w:r w:rsidR="00E36A67">
          <w:rPr>
            <w:rFonts w:ascii="Arial" w:hAnsi="Arial" w:cs="Arial"/>
            <w:color w:val="000000" w:themeColor="text1"/>
          </w:rPr>
          <w:t>,</w:t>
        </w:r>
      </w:ins>
      <w:r w:rsidRPr="007047B4">
        <w:rPr>
          <w:rFonts w:ascii="Arial" w:hAnsi="Arial" w:cs="Arial"/>
          <w:color w:val="000000" w:themeColor="text1"/>
        </w:rPr>
        <w:t xml:space="preserve"> Florida </w:t>
      </w:r>
      <w:del w:id="286" w:author="Bill Pine" w:date="2019-07-19T22:05:00Z">
        <w:r w:rsidRPr="007047B4" w:rsidDel="00E36A67">
          <w:rPr>
            <w:rFonts w:ascii="Arial" w:hAnsi="Arial" w:cs="Arial"/>
            <w:color w:val="000000" w:themeColor="text1"/>
          </w:rPr>
          <w:delText>and is located in the Gulf of Mexico</w:delText>
        </w:r>
      </w:del>
      <w:ins w:id="287" w:author="Bill Pine" w:date="2019-07-19T22:05:00Z">
        <w:r w:rsidR="00E36A67">
          <w:rPr>
            <w:rFonts w:ascii="Arial" w:hAnsi="Arial" w:cs="Arial"/>
            <w:color w:val="000000" w:themeColor="text1"/>
          </w:rPr>
          <w:t>along the Gul</w:t>
        </w:r>
      </w:ins>
      <w:ins w:id="288" w:author="Bill Pine" w:date="2019-07-19T22:07:00Z">
        <w:r w:rsidR="00E36A67">
          <w:rPr>
            <w:rFonts w:ascii="Arial" w:hAnsi="Arial" w:cs="Arial"/>
            <w:color w:val="000000" w:themeColor="text1"/>
          </w:rPr>
          <w:t>f</w:t>
        </w:r>
      </w:ins>
      <w:ins w:id="289" w:author="Bill Pine" w:date="2019-07-19T22:05:00Z">
        <w:r w:rsidR="00E36A67">
          <w:rPr>
            <w:rFonts w:ascii="Arial" w:hAnsi="Arial" w:cs="Arial"/>
            <w:color w:val="000000" w:themeColor="text1"/>
          </w:rPr>
          <w:t xml:space="preserve"> of Mexico is generally defined from </w:t>
        </w:r>
      </w:ins>
      <w:ins w:id="290" w:author="Bill Pine" w:date="2019-07-19T22:07:00Z">
        <w:r w:rsidR="00E36A67">
          <w:rPr>
            <w:rFonts w:ascii="Arial" w:hAnsi="Arial" w:cs="Arial"/>
            <w:color w:val="000000" w:themeColor="text1"/>
          </w:rPr>
          <w:t>Apalachee Bay to Anclote Key</w:t>
        </w:r>
      </w:ins>
      <w:ins w:id="291" w:author="Bill Pine" w:date="2019-07-19T22:05:00Z">
        <w:r w:rsidR="00E36A67">
          <w:rPr>
            <w:rFonts w:ascii="Arial" w:hAnsi="Arial" w:cs="Arial"/>
            <w:color w:val="000000" w:themeColor="text1"/>
          </w:rPr>
          <w:t xml:space="preserve"> </w:t>
        </w:r>
      </w:ins>
      <w:r w:rsidRPr="007047B4">
        <w:rPr>
          <w:rFonts w:ascii="Arial" w:hAnsi="Arial" w:cs="Arial"/>
          <w:color w:val="000000" w:themeColor="text1"/>
        </w:rPr>
        <w:t>. The Big Bend is largely undeveloped</w:t>
      </w:r>
      <w:del w:id="292" w:author="Bill Pine" w:date="2019-07-19T22:07:00Z">
        <w:r w:rsidRPr="007047B4" w:rsidDel="00E36A67">
          <w:rPr>
            <w:rFonts w:ascii="Arial" w:hAnsi="Arial" w:cs="Arial"/>
            <w:color w:val="000000" w:themeColor="text1"/>
          </w:rPr>
          <w:delText xml:space="preserve">, which is usual considering that most of the Gulf of Mexico coastline is </w:delText>
        </w:r>
        <w:r w:rsidR="00071E9A" w:rsidDel="00E36A67">
          <w:rPr>
            <w:rFonts w:ascii="Arial" w:hAnsi="Arial" w:cs="Arial"/>
            <w:color w:val="000000" w:themeColor="text1"/>
          </w:rPr>
          <w:delText>fully</w:delText>
        </w:r>
        <w:r w:rsidRPr="007047B4" w:rsidDel="00E36A67">
          <w:rPr>
            <w:rFonts w:ascii="Arial" w:hAnsi="Arial" w:cs="Arial"/>
            <w:color w:val="000000" w:themeColor="text1"/>
          </w:rPr>
          <w:delText xml:space="preserve"> developed. A</w:delText>
        </w:r>
      </w:del>
      <w:ins w:id="293" w:author="Bill Pine" w:date="2019-07-19T22:07:00Z">
        <w:r w:rsidR="00E36A67">
          <w:rPr>
            <w:rFonts w:ascii="Arial" w:hAnsi="Arial" w:cs="Arial"/>
            <w:color w:val="000000" w:themeColor="text1"/>
          </w:rPr>
          <w:t xml:space="preserve"> and about</w:t>
        </w:r>
      </w:ins>
      <w:del w:id="294" w:author="Bill Pine" w:date="2019-07-19T22:07:00Z">
        <w:r w:rsidRPr="007047B4" w:rsidDel="00E36A67">
          <w:rPr>
            <w:rFonts w:ascii="Arial" w:hAnsi="Arial" w:cs="Arial"/>
            <w:color w:val="000000" w:themeColor="text1"/>
          </w:rPr>
          <w:delText>round</w:delText>
        </w:r>
      </w:del>
      <w:r w:rsidRPr="007047B4">
        <w:rPr>
          <w:rFonts w:ascii="Arial" w:hAnsi="Arial" w:cs="Arial"/>
          <w:color w:val="000000" w:themeColor="text1"/>
        </w:rPr>
        <w:t xml:space="preserve"> 30% of the Big Bend land area and over 60 </w:t>
      </w:r>
      <w:commentRangeStart w:id="295"/>
      <w:r w:rsidRPr="007047B4">
        <w:rPr>
          <w:rFonts w:ascii="Arial" w:hAnsi="Arial" w:cs="Arial"/>
          <w:color w:val="000000" w:themeColor="text1"/>
        </w:rPr>
        <w:t>miles</w:t>
      </w:r>
      <w:commentRangeEnd w:id="295"/>
      <w:r w:rsidR="00E36A67">
        <w:rPr>
          <w:rStyle w:val="CommentReference"/>
        </w:rPr>
        <w:commentReference w:id="295"/>
      </w:r>
      <w:r w:rsidRPr="007047B4">
        <w:rPr>
          <w:rFonts w:ascii="Arial" w:hAnsi="Arial" w:cs="Arial"/>
          <w:color w:val="000000" w:themeColor="text1"/>
        </w:rPr>
        <w:t xml:space="preserve"> of coastline are under conservation protection (Main </w:t>
      </w:r>
      <w:del w:id="296" w:author="Bill Pine" w:date="2019-07-20T15:49:00Z">
        <w:r w:rsidRPr="007047B4" w:rsidDel="007B4966">
          <w:rPr>
            <w:rFonts w:ascii="Arial" w:hAnsi="Arial" w:cs="Arial"/>
            <w:color w:val="000000" w:themeColor="text1"/>
          </w:rPr>
          <w:delText xml:space="preserve">&amp; </w:delText>
        </w:r>
      </w:del>
      <w:ins w:id="297" w:author="Bill Pine" w:date="2019-07-20T15:49:00Z">
        <w:r w:rsidR="007B4966">
          <w:rPr>
            <w:rFonts w:ascii="Arial" w:hAnsi="Arial" w:cs="Arial"/>
            <w:color w:val="000000" w:themeColor="text1"/>
          </w:rPr>
          <w:t>and</w:t>
        </w:r>
        <w:r w:rsidR="007B4966" w:rsidRPr="007047B4">
          <w:rPr>
            <w:rFonts w:ascii="Arial" w:hAnsi="Arial" w:cs="Arial"/>
            <w:color w:val="000000" w:themeColor="text1"/>
          </w:rPr>
          <w:t xml:space="preserve"> </w:t>
        </w:r>
      </w:ins>
      <w:r w:rsidRPr="007047B4">
        <w:rPr>
          <w:rFonts w:ascii="Arial" w:hAnsi="Arial" w:cs="Arial"/>
          <w:color w:val="000000" w:themeColor="text1"/>
        </w:rPr>
        <w:t xml:space="preserve">Allen 2007). Human population density around the Big Bend is the lowest of any other coastal Florida </w:t>
      </w:r>
      <w:commentRangeStart w:id="298"/>
      <w:r w:rsidRPr="007047B4">
        <w:rPr>
          <w:rFonts w:ascii="Arial" w:hAnsi="Arial" w:cs="Arial"/>
          <w:color w:val="000000" w:themeColor="text1"/>
        </w:rPr>
        <w:t>city</w:t>
      </w:r>
      <w:commentRangeEnd w:id="298"/>
      <w:r w:rsidR="00BB3A0A">
        <w:rPr>
          <w:rStyle w:val="CommentReference"/>
        </w:rPr>
        <w:commentReference w:id="298"/>
      </w:r>
      <w:r w:rsidRPr="007047B4">
        <w:rPr>
          <w:rFonts w:ascii="Arial" w:hAnsi="Arial" w:cs="Arial"/>
          <w:color w:val="000000" w:themeColor="text1"/>
        </w:rPr>
        <w:t xml:space="preserve"> and the percentage of intact natural habitat is </w:t>
      </w:r>
      <w:del w:id="299" w:author="Bill Pine" w:date="2019-07-19T22:15:00Z">
        <w:r w:rsidRPr="007047B4" w:rsidDel="00E1606E">
          <w:rPr>
            <w:rFonts w:ascii="Arial" w:hAnsi="Arial" w:cs="Arial"/>
            <w:color w:val="000000" w:themeColor="text1"/>
          </w:rPr>
          <w:delText xml:space="preserve">considerably </w:delText>
        </w:r>
      </w:del>
      <w:r w:rsidRPr="007047B4">
        <w:rPr>
          <w:rFonts w:ascii="Arial" w:hAnsi="Arial" w:cs="Arial"/>
          <w:color w:val="000000" w:themeColor="text1"/>
        </w:rPr>
        <w:t>high (</w:t>
      </w:r>
      <w:proofErr w:type="spellStart"/>
      <w:r w:rsidR="003E2651" w:rsidRPr="007047B4">
        <w:rPr>
          <w:rFonts w:ascii="Arial" w:hAnsi="Arial" w:cs="Arial"/>
          <w:noProof/>
          <w:color w:val="000000" w:themeColor="text1"/>
          <w:spacing w:val="2"/>
        </w:rPr>
        <w:t>Geselbracht</w:t>
      </w:r>
      <w:proofErr w:type="spellEnd"/>
      <w:r w:rsidR="003E2651" w:rsidRPr="007047B4">
        <w:rPr>
          <w:rFonts w:ascii="Arial" w:hAnsi="Arial" w:cs="Arial"/>
          <w:noProof/>
          <w:color w:val="000000" w:themeColor="text1"/>
          <w:spacing w:val="2"/>
        </w:rPr>
        <w:t xml:space="preserve"> </w:t>
      </w:r>
      <w:r w:rsidR="00D861F5">
        <w:rPr>
          <w:rFonts w:ascii="Arial" w:hAnsi="Arial" w:cs="Arial"/>
          <w:noProof/>
          <w:color w:val="000000" w:themeColor="text1"/>
          <w:spacing w:val="2"/>
        </w:rPr>
        <w:t>2007</w:t>
      </w:r>
      <w:r w:rsidRPr="007047B4">
        <w:rPr>
          <w:rFonts w:ascii="Arial" w:hAnsi="Arial" w:cs="Arial"/>
          <w:color w:val="000000" w:themeColor="text1"/>
        </w:rPr>
        <w:t xml:space="preserve">). </w:t>
      </w:r>
      <w:commentRangeStart w:id="300"/>
      <w:r w:rsidRPr="007047B4">
        <w:rPr>
          <w:rFonts w:ascii="Arial" w:hAnsi="Arial" w:cs="Arial"/>
          <w:color w:val="000000" w:themeColor="text1"/>
        </w:rPr>
        <w:t>Due</w:t>
      </w:r>
      <w:commentRangeEnd w:id="300"/>
      <w:r w:rsidR="00E1606E">
        <w:rPr>
          <w:rStyle w:val="CommentReference"/>
        </w:rPr>
        <w:commentReference w:id="300"/>
      </w:r>
      <w:r w:rsidRPr="007047B4">
        <w:rPr>
          <w:rFonts w:ascii="Arial" w:hAnsi="Arial" w:cs="Arial"/>
          <w:color w:val="000000" w:themeColor="text1"/>
        </w:rPr>
        <w:t xml:space="preserve"> to, in part, low human densities, coastal areas have not been heavily impacted by boat traffic, dredging, heavy industrial pollution, eutrophication, or other anthropogenic impacts (Seavey et al.</w:t>
      </w:r>
      <w:r w:rsidR="005C7B30">
        <w:rPr>
          <w:rFonts w:ascii="Arial" w:hAnsi="Arial" w:cs="Arial"/>
          <w:color w:val="000000" w:themeColor="text1"/>
        </w:rPr>
        <w:t>,</w:t>
      </w:r>
      <w:r w:rsidRPr="007047B4">
        <w:rPr>
          <w:rFonts w:ascii="Arial" w:hAnsi="Arial" w:cs="Arial"/>
          <w:color w:val="000000" w:themeColor="text1"/>
        </w:rPr>
        <w:t xml:space="preserve"> 2011). </w:t>
      </w:r>
    </w:p>
    <w:p w14:paraId="42D6F766" w14:textId="54D0C4DE" w:rsidR="006022A3" w:rsidRDefault="006022A3">
      <w:pPr>
        <w:spacing w:after="0" w:line="360" w:lineRule="auto"/>
        <w:ind w:firstLine="720"/>
        <w:rPr>
          <w:rFonts w:ascii="Arial" w:hAnsi="Arial" w:cs="Arial"/>
          <w:color w:val="000000" w:themeColor="text1"/>
        </w:rPr>
        <w:pPrChange w:id="301" w:author="Bill Pine" w:date="2019-07-20T16:12:00Z">
          <w:pPr/>
        </w:pPrChange>
      </w:pPr>
      <w:r w:rsidRPr="007047B4">
        <w:rPr>
          <w:rFonts w:ascii="Arial" w:hAnsi="Arial" w:cs="Arial"/>
          <w:color w:val="000000" w:themeColor="text1"/>
        </w:rPr>
        <w:t xml:space="preserve">Despite the lack of human </w:t>
      </w:r>
      <w:commentRangeStart w:id="302"/>
      <w:r w:rsidRPr="007047B4">
        <w:rPr>
          <w:rFonts w:ascii="Arial" w:hAnsi="Arial" w:cs="Arial"/>
          <w:color w:val="000000" w:themeColor="text1"/>
        </w:rPr>
        <w:t>influence</w:t>
      </w:r>
      <w:commentRangeEnd w:id="302"/>
      <w:r w:rsidR="00BB3A0A">
        <w:rPr>
          <w:rStyle w:val="CommentReference"/>
        </w:rPr>
        <w:commentReference w:id="302"/>
      </w:r>
      <w:r w:rsidRPr="007047B4">
        <w:rPr>
          <w:rFonts w:ascii="Arial" w:hAnsi="Arial" w:cs="Arial"/>
          <w:color w:val="000000" w:themeColor="text1"/>
        </w:rPr>
        <w:t xml:space="preserve">, many observable declines in </w:t>
      </w:r>
      <w:commentRangeStart w:id="303"/>
      <w:r w:rsidRPr="007047B4">
        <w:rPr>
          <w:rFonts w:ascii="Arial" w:hAnsi="Arial" w:cs="Arial"/>
          <w:color w:val="000000" w:themeColor="text1"/>
        </w:rPr>
        <w:t>ecosystem</w:t>
      </w:r>
      <w:commentRangeEnd w:id="303"/>
      <w:r w:rsidR="00BB3A0A">
        <w:rPr>
          <w:rStyle w:val="CommentReference"/>
        </w:rPr>
        <w:commentReference w:id="303"/>
      </w:r>
      <w:r w:rsidRPr="007047B4">
        <w:rPr>
          <w:rFonts w:ascii="Arial" w:hAnsi="Arial" w:cs="Arial"/>
          <w:color w:val="000000" w:themeColor="text1"/>
        </w:rPr>
        <w:t xml:space="preserve"> and </w:t>
      </w:r>
      <w:commentRangeStart w:id="304"/>
      <w:r w:rsidRPr="007047B4">
        <w:rPr>
          <w:rFonts w:ascii="Arial" w:hAnsi="Arial" w:cs="Arial"/>
          <w:color w:val="000000" w:themeColor="text1"/>
        </w:rPr>
        <w:t>habitats</w:t>
      </w:r>
      <w:commentRangeEnd w:id="304"/>
      <w:r w:rsidR="00BB3A0A">
        <w:rPr>
          <w:rStyle w:val="CommentReference"/>
        </w:rPr>
        <w:commentReference w:id="304"/>
      </w:r>
      <w:r w:rsidRPr="007047B4">
        <w:rPr>
          <w:rFonts w:ascii="Arial" w:hAnsi="Arial" w:cs="Arial"/>
          <w:color w:val="000000" w:themeColor="text1"/>
        </w:rPr>
        <w:t xml:space="preserve"> have been documented (Seavey et </w:t>
      </w:r>
      <w:commentRangeStart w:id="305"/>
      <w:r w:rsidRPr="007047B4">
        <w:rPr>
          <w:rFonts w:ascii="Arial" w:hAnsi="Arial" w:cs="Arial"/>
          <w:color w:val="000000" w:themeColor="text1"/>
        </w:rPr>
        <w:t>al</w:t>
      </w:r>
      <w:commentRangeEnd w:id="305"/>
      <w:r w:rsidR="00BB3A0A">
        <w:rPr>
          <w:rStyle w:val="CommentReference"/>
        </w:rPr>
        <w:commentReference w:id="305"/>
      </w:r>
      <w:r w:rsidRPr="007047B4">
        <w:rPr>
          <w:rFonts w:ascii="Arial" w:hAnsi="Arial" w:cs="Arial"/>
          <w:color w:val="000000" w:themeColor="text1"/>
        </w:rPr>
        <w:t>.</w:t>
      </w:r>
      <w:r w:rsidR="005C7B30">
        <w:rPr>
          <w:rFonts w:ascii="Arial" w:hAnsi="Arial" w:cs="Arial"/>
          <w:color w:val="000000" w:themeColor="text1"/>
        </w:rPr>
        <w:t>,</w:t>
      </w:r>
      <w:r w:rsidRPr="007047B4">
        <w:rPr>
          <w:rFonts w:ascii="Arial" w:hAnsi="Arial" w:cs="Arial"/>
          <w:color w:val="000000" w:themeColor="text1"/>
        </w:rPr>
        <w:t xml:space="preserve"> 2011). </w:t>
      </w:r>
      <w:ins w:id="306" w:author="Bill Pine" w:date="2019-07-20T16:18:00Z">
        <w:r w:rsidR="00BB3A0A">
          <w:rPr>
            <w:rFonts w:ascii="Arial" w:hAnsi="Arial" w:cs="Arial"/>
            <w:color w:val="000000" w:themeColor="text1"/>
          </w:rPr>
          <w:t xml:space="preserve">Now you can describe some </w:t>
        </w:r>
        <w:r w:rsidR="00BB3A0A">
          <w:rPr>
            <w:rFonts w:ascii="Arial" w:hAnsi="Arial" w:cs="Arial"/>
            <w:color w:val="000000" w:themeColor="text1"/>
          </w:rPr>
          <w:lastRenderedPageBreak/>
          <w:t xml:space="preserve">of the changes that have been documented.  You can say things like Seavey et al. (2011) used aerial imagery and field-based surveys to document X% change in Y between A and B in XYZ.  </w:t>
        </w:r>
        <w:proofErr w:type="spellStart"/>
        <w:r w:rsidR="00BB3A0A">
          <w:rPr>
            <w:rFonts w:ascii="Arial" w:hAnsi="Arial" w:cs="Arial"/>
            <w:color w:val="000000" w:themeColor="text1"/>
          </w:rPr>
          <w:t>Rabbe</w:t>
        </w:r>
        <w:proofErr w:type="spellEnd"/>
        <w:r w:rsidR="00BB3A0A">
          <w:rPr>
            <w:rFonts w:ascii="Arial" w:hAnsi="Arial" w:cs="Arial"/>
            <w:color w:val="000000" w:themeColor="text1"/>
          </w:rPr>
          <w:t xml:space="preserve"> </w:t>
        </w:r>
      </w:ins>
      <w:ins w:id="307" w:author="Bill Pine" w:date="2019-07-20T16:20:00Z">
        <w:r w:rsidR="00BB3A0A">
          <w:rPr>
            <w:rFonts w:ascii="Arial" w:hAnsi="Arial" w:cs="Arial"/>
            <w:color w:val="000000" w:themeColor="text1"/>
          </w:rPr>
          <w:t>and Stumpf</w:t>
        </w:r>
      </w:ins>
      <w:ins w:id="308" w:author="Bill Pine" w:date="2019-07-20T16:18:00Z">
        <w:r w:rsidR="00BB3A0A">
          <w:rPr>
            <w:rFonts w:ascii="Arial" w:hAnsi="Arial" w:cs="Arial"/>
            <w:color w:val="000000" w:themeColor="text1"/>
          </w:rPr>
          <w:t xml:space="preserve"> </w:t>
        </w:r>
      </w:ins>
      <w:ins w:id="309" w:author="Bill Pine" w:date="2019-07-20T16:19:00Z">
        <w:r w:rsidR="00BB3A0A">
          <w:rPr>
            <w:rFonts w:ascii="Arial" w:hAnsi="Arial" w:cs="Arial"/>
            <w:color w:val="000000" w:themeColor="text1"/>
          </w:rPr>
          <w:t>(</w:t>
        </w:r>
        <w:commentRangeStart w:id="310"/>
        <w:r w:rsidR="00BB3A0A">
          <w:rPr>
            <w:rFonts w:ascii="Arial" w:hAnsi="Arial" w:cs="Arial"/>
            <w:color w:val="000000" w:themeColor="text1"/>
          </w:rPr>
          <w:t>ABCD</w:t>
        </w:r>
        <w:commentRangeEnd w:id="310"/>
        <w:r w:rsidR="00BB3A0A">
          <w:rPr>
            <w:rStyle w:val="CommentReference"/>
          </w:rPr>
          <w:commentReference w:id="310"/>
        </w:r>
        <w:r w:rsidR="00BB3A0A">
          <w:rPr>
            <w:rFonts w:ascii="Arial" w:hAnsi="Arial" w:cs="Arial"/>
            <w:color w:val="000000" w:themeColor="text1"/>
          </w:rPr>
          <w:t>)</w:t>
        </w:r>
      </w:ins>
      <w:ins w:id="311" w:author="Bill Pine" w:date="2019-07-20T16:20:00Z">
        <w:r w:rsidR="00BB3A0A">
          <w:rPr>
            <w:rFonts w:ascii="Arial" w:hAnsi="Arial" w:cs="Arial"/>
            <w:color w:val="000000" w:themeColor="text1"/>
          </w:rPr>
          <w:t xml:space="preserve"> used Landsat imagery from 1996-1995 to assess whether trends in coastal marsh i</w:t>
        </w:r>
      </w:ins>
      <w:ins w:id="312" w:author="Bill Pine" w:date="2019-07-20T16:21:00Z">
        <w:r w:rsidR="00BB3A0A">
          <w:rPr>
            <w:rFonts w:ascii="Arial" w:hAnsi="Arial" w:cs="Arial"/>
            <w:color w:val="000000" w:themeColor="text1"/>
          </w:rPr>
          <w:t xml:space="preserve">n the Big Bend were evident and found no measurable change in A and B.  </w:t>
        </w:r>
      </w:ins>
      <w:ins w:id="313" w:author="Bill Pine" w:date="2019-07-20T16:22:00Z">
        <w:r w:rsidR="00BB3A0A">
          <w:rPr>
            <w:rFonts w:ascii="Arial" w:hAnsi="Arial" w:cs="Arial"/>
            <w:color w:val="000000" w:themeColor="text1"/>
          </w:rPr>
          <w:t>Rabe and Stumpf (2016) compared 19</w:t>
        </w:r>
        <w:r w:rsidR="00BB3A0A" w:rsidRPr="00BB3A0A">
          <w:rPr>
            <w:rFonts w:ascii="Arial" w:hAnsi="Arial" w:cs="Arial"/>
            <w:color w:val="000000" w:themeColor="text1"/>
            <w:vertAlign w:val="superscript"/>
            <w:rPrChange w:id="314" w:author="Bill Pine" w:date="2019-07-20T16:22:00Z">
              <w:rPr>
                <w:rFonts w:ascii="Arial" w:hAnsi="Arial" w:cs="Arial"/>
                <w:color w:val="000000" w:themeColor="text1"/>
              </w:rPr>
            </w:rPrChange>
          </w:rPr>
          <w:t>th</w:t>
        </w:r>
        <w:r w:rsidR="00BB3A0A">
          <w:rPr>
            <w:rFonts w:ascii="Arial" w:hAnsi="Arial" w:cs="Arial"/>
            <w:color w:val="000000" w:themeColor="text1"/>
          </w:rPr>
          <w:t xml:space="preserve"> century</w:t>
        </w:r>
      </w:ins>
      <w:ins w:id="315" w:author="Bill Pine" w:date="2019-07-20T16:23:00Z">
        <w:r w:rsidR="00BB3A0A">
          <w:rPr>
            <w:rFonts w:ascii="Arial" w:hAnsi="Arial" w:cs="Arial"/>
            <w:color w:val="000000" w:themeColor="text1"/>
          </w:rPr>
          <w:t xml:space="preserve"> surveys with satellite imagery collected</w:t>
        </w:r>
      </w:ins>
    </w:p>
    <w:p w14:paraId="79BE9847" w14:textId="77777777" w:rsidR="00BC6E4F" w:rsidRPr="00970EF4" w:rsidRDefault="00BC6E4F">
      <w:pPr>
        <w:spacing w:after="0" w:line="360" w:lineRule="auto"/>
        <w:rPr>
          <w:rFonts w:ascii="Arial" w:hAnsi="Arial" w:cs="Arial"/>
          <w:color w:val="000000" w:themeColor="text1"/>
        </w:rPr>
        <w:pPrChange w:id="316" w:author="Bill Pine" w:date="2019-07-20T15:57:00Z">
          <w:pPr/>
        </w:pPrChange>
      </w:pPr>
    </w:p>
    <w:p w14:paraId="4BDDE264" w14:textId="77777777" w:rsidR="006022A3" w:rsidRPr="007047B4" w:rsidRDefault="006022A3">
      <w:pPr>
        <w:spacing w:after="0" w:line="360" w:lineRule="auto"/>
        <w:rPr>
          <w:rFonts w:ascii="Arial" w:hAnsi="Arial" w:cs="Arial"/>
          <w:b/>
          <w:bCs/>
          <w:color w:val="000000" w:themeColor="text1"/>
        </w:rPr>
        <w:pPrChange w:id="317" w:author="Bill Pine" w:date="2019-07-20T15:57:00Z">
          <w:pPr/>
        </w:pPrChange>
      </w:pPr>
      <w:r w:rsidRPr="007047B4">
        <w:rPr>
          <w:rFonts w:ascii="Arial" w:hAnsi="Arial" w:cs="Arial"/>
          <w:b/>
          <w:bCs/>
          <w:color w:val="000000" w:themeColor="text1"/>
        </w:rPr>
        <w:t xml:space="preserve">Reason for </w:t>
      </w:r>
      <w:commentRangeStart w:id="318"/>
      <w:r w:rsidRPr="007047B4">
        <w:rPr>
          <w:rFonts w:ascii="Arial" w:hAnsi="Arial" w:cs="Arial"/>
          <w:b/>
          <w:bCs/>
          <w:color w:val="000000" w:themeColor="text1"/>
        </w:rPr>
        <w:t>Research</w:t>
      </w:r>
      <w:commentRangeEnd w:id="318"/>
      <w:r w:rsidR="00EE2CB8">
        <w:rPr>
          <w:rStyle w:val="CommentReference"/>
        </w:rPr>
        <w:commentReference w:id="318"/>
      </w:r>
    </w:p>
    <w:p w14:paraId="0F54377F" w14:textId="77777777" w:rsidR="0007602C" w:rsidRDefault="006022A3" w:rsidP="007B4966">
      <w:pPr>
        <w:spacing w:after="0" w:line="360" w:lineRule="auto"/>
        <w:rPr>
          <w:ins w:id="319" w:author="Bill Pine" w:date="2019-07-20T17:05:00Z"/>
          <w:rFonts w:ascii="Arial" w:hAnsi="Arial" w:cs="Arial"/>
          <w:color w:val="000000" w:themeColor="text1"/>
        </w:rPr>
      </w:pPr>
      <w:commentRangeStart w:id="320"/>
      <w:r w:rsidRPr="007047B4">
        <w:rPr>
          <w:rFonts w:ascii="Arial" w:hAnsi="Arial" w:cs="Arial"/>
          <w:color w:val="000000" w:themeColor="text1"/>
        </w:rPr>
        <w:t xml:space="preserve">Because of how little the Big Bend coastline has been influenced by outside forces, there is a high interest to protect the coastal areas that have not been colonized. There are several restorative and conservation projects in the Big Bend, which are funded through National Fish and Wildlife Foundation (NFWF), who have been </w:t>
      </w:r>
      <w:proofErr w:type="gramStart"/>
      <w:r w:rsidRPr="007047B4">
        <w:rPr>
          <w:rFonts w:ascii="Arial" w:hAnsi="Arial" w:cs="Arial"/>
          <w:color w:val="000000" w:themeColor="text1"/>
        </w:rPr>
        <w:t>allocating  money</w:t>
      </w:r>
      <w:proofErr w:type="gramEnd"/>
      <w:r w:rsidRPr="007047B4">
        <w:rPr>
          <w:rFonts w:ascii="Arial" w:hAnsi="Arial" w:cs="Arial"/>
          <w:color w:val="000000" w:themeColor="text1"/>
        </w:rPr>
        <w:t xml:space="preserve"> from the 2010 Deepwater Horizon oil spill</w:t>
      </w:r>
      <w:r w:rsidR="009F17AE">
        <w:rPr>
          <w:rFonts w:ascii="Arial" w:hAnsi="Arial" w:cs="Arial"/>
          <w:color w:val="000000" w:themeColor="text1"/>
        </w:rPr>
        <w:t xml:space="preserve">, since </w:t>
      </w:r>
      <w:r w:rsidRPr="007047B4">
        <w:rPr>
          <w:rFonts w:ascii="Arial" w:hAnsi="Arial" w:cs="Arial"/>
          <w:color w:val="000000" w:themeColor="text1"/>
        </w:rPr>
        <w:t xml:space="preserve">2013 (https://www.nfwf.org/gulf). The agreement of the settlement is directed to fund projects </w:t>
      </w:r>
      <w:r w:rsidR="009F17AE">
        <w:rPr>
          <w:rFonts w:ascii="Arial" w:hAnsi="Arial" w:cs="Arial"/>
          <w:color w:val="000000" w:themeColor="text1"/>
        </w:rPr>
        <w:t>that will benefit areas of</w:t>
      </w:r>
      <w:r w:rsidRPr="007047B4">
        <w:rPr>
          <w:rFonts w:ascii="Arial" w:hAnsi="Arial" w:cs="Arial"/>
          <w:color w:val="000000" w:themeColor="text1"/>
        </w:rPr>
        <w:t xml:space="preserve"> natural resources </w:t>
      </w:r>
      <w:r w:rsidR="009F17AE">
        <w:rPr>
          <w:rFonts w:ascii="Arial" w:hAnsi="Arial" w:cs="Arial"/>
          <w:color w:val="000000" w:themeColor="text1"/>
        </w:rPr>
        <w:t>in</w:t>
      </w:r>
      <w:r w:rsidRPr="007047B4">
        <w:rPr>
          <w:rFonts w:ascii="Arial" w:hAnsi="Arial" w:cs="Arial"/>
          <w:color w:val="000000" w:themeColor="text1"/>
        </w:rPr>
        <w:t xml:space="preserve"> the Gulf Coast that may have been impacted by the spill. The awards are invested into projects to conserve and enhance coastal habitats. The </w:t>
      </w:r>
      <w:r w:rsidR="0098151C">
        <w:rPr>
          <w:rFonts w:ascii="Arial" w:hAnsi="Arial" w:cs="Arial"/>
          <w:color w:val="000000" w:themeColor="text1"/>
        </w:rPr>
        <w:t xml:space="preserve">LCR restoration project </w:t>
      </w:r>
      <w:r w:rsidRPr="007047B4">
        <w:rPr>
          <w:rFonts w:ascii="Arial" w:hAnsi="Arial" w:cs="Arial"/>
          <w:color w:val="000000" w:themeColor="text1"/>
        </w:rPr>
        <w:t>is a program funded through NWFW to restore and monitor oyster populations. The LCR</w:t>
      </w:r>
      <w:r w:rsidR="00A005CF">
        <w:rPr>
          <w:rFonts w:ascii="Arial" w:hAnsi="Arial" w:cs="Arial"/>
          <w:color w:val="000000" w:themeColor="text1"/>
        </w:rPr>
        <w:t xml:space="preserve"> </w:t>
      </w:r>
      <w:r w:rsidR="003E2651">
        <w:rPr>
          <w:rFonts w:ascii="Arial" w:hAnsi="Arial" w:cs="Arial"/>
          <w:color w:val="000000" w:themeColor="text1"/>
        </w:rPr>
        <w:t>restoration</w:t>
      </w:r>
      <w:r w:rsidRPr="007047B4">
        <w:rPr>
          <w:rFonts w:ascii="Arial" w:hAnsi="Arial" w:cs="Arial"/>
          <w:color w:val="000000" w:themeColor="text1"/>
        </w:rPr>
        <w:t xml:space="preserve"> project has been working with other agencies such as Florida Fish and Wildlife Conservation Commission (FWC) and Nature Coast Biological Station (NCBS) to unify available biological data including water quality and species density monitoring. </w:t>
      </w:r>
      <w:commentRangeEnd w:id="320"/>
      <w:r w:rsidR="0007602C">
        <w:rPr>
          <w:rStyle w:val="CommentReference"/>
        </w:rPr>
        <w:commentReference w:id="320"/>
      </w:r>
    </w:p>
    <w:p w14:paraId="1A42E41B" w14:textId="2CE1ABAD" w:rsidR="006022A3" w:rsidRPr="007047B4" w:rsidDel="0007602C" w:rsidRDefault="006022A3">
      <w:pPr>
        <w:spacing w:after="0" w:line="360" w:lineRule="auto"/>
        <w:ind w:firstLine="720"/>
        <w:rPr>
          <w:del w:id="321" w:author="Bill Pine" w:date="2019-07-20T17:05:00Z"/>
          <w:rFonts w:ascii="Arial" w:hAnsi="Arial" w:cs="Arial"/>
          <w:color w:val="000000" w:themeColor="text1"/>
        </w:rPr>
        <w:pPrChange w:id="322" w:author="Bill Pine" w:date="2019-07-20T17:05:00Z">
          <w:pPr/>
        </w:pPrChange>
      </w:pPr>
      <w:r w:rsidRPr="007047B4">
        <w:rPr>
          <w:rFonts w:ascii="Arial" w:hAnsi="Arial" w:cs="Arial"/>
          <w:color w:val="000000" w:themeColor="text1"/>
        </w:rPr>
        <w:t xml:space="preserve">These </w:t>
      </w:r>
      <w:commentRangeStart w:id="323"/>
      <w:r w:rsidRPr="007047B4">
        <w:rPr>
          <w:rFonts w:ascii="Arial" w:hAnsi="Arial" w:cs="Arial"/>
          <w:color w:val="000000" w:themeColor="text1"/>
        </w:rPr>
        <w:t>biological</w:t>
      </w:r>
      <w:commentRangeEnd w:id="323"/>
      <w:r w:rsidR="0007602C">
        <w:rPr>
          <w:rStyle w:val="CommentReference"/>
        </w:rPr>
        <w:commentReference w:id="323"/>
      </w:r>
      <w:r w:rsidRPr="007047B4">
        <w:rPr>
          <w:rFonts w:ascii="Arial" w:hAnsi="Arial" w:cs="Arial"/>
          <w:color w:val="000000" w:themeColor="text1"/>
        </w:rPr>
        <w:t xml:space="preserve"> data are important to illustrate a larger picture of </w:t>
      </w:r>
      <w:commentRangeStart w:id="324"/>
      <w:r w:rsidRPr="007047B4">
        <w:rPr>
          <w:rFonts w:ascii="Arial" w:hAnsi="Arial" w:cs="Arial"/>
          <w:color w:val="000000" w:themeColor="text1"/>
        </w:rPr>
        <w:t xml:space="preserve">the natural impacts </w:t>
      </w:r>
      <w:commentRangeEnd w:id="324"/>
      <w:r w:rsidR="0007602C">
        <w:rPr>
          <w:rStyle w:val="CommentReference"/>
        </w:rPr>
        <w:commentReference w:id="324"/>
      </w:r>
      <w:r w:rsidRPr="007047B4">
        <w:rPr>
          <w:rFonts w:ascii="Arial" w:hAnsi="Arial" w:cs="Arial"/>
          <w:color w:val="000000" w:themeColor="text1"/>
        </w:rPr>
        <w:t>that have occurred in the Big Bend.</w:t>
      </w:r>
    </w:p>
    <w:p w14:paraId="0C7F453E" w14:textId="22D9731C" w:rsidR="006022A3" w:rsidRDefault="0007602C">
      <w:pPr>
        <w:spacing w:after="0" w:line="360" w:lineRule="auto"/>
        <w:ind w:firstLine="720"/>
        <w:rPr>
          <w:rFonts w:ascii="Arial" w:hAnsi="Arial" w:cs="Arial"/>
          <w:color w:val="000000" w:themeColor="text1"/>
        </w:rPr>
        <w:pPrChange w:id="325" w:author="Bill Pine" w:date="2019-07-20T17:05:00Z">
          <w:pPr/>
        </w:pPrChange>
      </w:pPr>
      <w:ins w:id="326" w:author="Bill Pine" w:date="2019-07-20T17:05:00Z">
        <w:r>
          <w:rPr>
            <w:rFonts w:ascii="Arial" w:hAnsi="Arial" w:cs="Arial"/>
            <w:color w:val="000000" w:themeColor="text1"/>
          </w:rPr>
          <w:t xml:space="preserve">  </w:t>
        </w:r>
      </w:ins>
      <w:r w:rsidR="006022A3" w:rsidRPr="007047B4">
        <w:rPr>
          <w:rFonts w:ascii="Arial" w:hAnsi="Arial" w:cs="Arial"/>
          <w:color w:val="000000" w:themeColor="text1"/>
        </w:rPr>
        <w:t xml:space="preserve">Spatial analysis in the Big Bend is a monitoring evaluation that has not been fully explored, despite large conservation interest in the area. An example of spatial analysis efforts can been seen in Raabe (2004), who digitized </w:t>
      </w:r>
      <w:r w:rsidR="009F17AE">
        <w:rPr>
          <w:rFonts w:ascii="Arial" w:hAnsi="Arial" w:cs="Arial"/>
          <w:color w:val="000000" w:themeColor="text1"/>
        </w:rPr>
        <w:t>mapping imagery</w:t>
      </w:r>
      <w:r w:rsidR="006022A3" w:rsidRPr="007047B4">
        <w:rPr>
          <w:rFonts w:ascii="Arial" w:hAnsi="Arial" w:cs="Arial"/>
          <w:color w:val="000000" w:themeColor="text1"/>
        </w:rPr>
        <w:t xml:space="preserve"> from surveys of the coastline, from approximately the Suwannee River mouth to Tampa Bay, and collected topographic sheets from the 1800’s and compared these surveys to  available satellite imagery from 1995 to characterize changes in coastal habitats between these two time periods.  Research such as Raabe (2004) are useful because they provide resource managers with long-term perspective on how resources are or </w:t>
      </w:r>
      <w:r w:rsidR="006022A3" w:rsidRPr="007047B4">
        <w:rPr>
          <w:rFonts w:ascii="Arial" w:hAnsi="Arial" w:cs="Arial"/>
          <w:color w:val="000000" w:themeColor="text1"/>
        </w:rPr>
        <w:lastRenderedPageBreak/>
        <w:t xml:space="preserve">are not </w:t>
      </w:r>
      <w:commentRangeStart w:id="327"/>
      <w:r w:rsidR="006022A3" w:rsidRPr="007047B4">
        <w:rPr>
          <w:rFonts w:ascii="Arial" w:hAnsi="Arial" w:cs="Arial"/>
          <w:color w:val="000000" w:themeColor="text1"/>
        </w:rPr>
        <w:t>changing</w:t>
      </w:r>
      <w:commentRangeEnd w:id="327"/>
      <w:r>
        <w:rPr>
          <w:rStyle w:val="CommentReference"/>
        </w:rPr>
        <w:commentReference w:id="327"/>
      </w:r>
      <w:r w:rsidR="006022A3" w:rsidRPr="007047B4">
        <w:rPr>
          <w:rFonts w:ascii="Arial" w:hAnsi="Arial" w:cs="Arial"/>
          <w:color w:val="000000" w:themeColor="text1"/>
        </w:rPr>
        <w:t xml:space="preserve">. Examining these trends will provide necessary information to the efforts in the area to </w:t>
      </w:r>
      <w:r w:rsidR="00A005CF">
        <w:rPr>
          <w:rFonts w:ascii="Arial" w:hAnsi="Arial" w:cs="Arial"/>
          <w:color w:val="000000" w:themeColor="text1"/>
        </w:rPr>
        <w:t>conservation efforts</w:t>
      </w:r>
      <w:r w:rsidR="006022A3" w:rsidRPr="007047B4">
        <w:rPr>
          <w:rFonts w:ascii="Arial" w:hAnsi="Arial" w:cs="Arial"/>
          <w:color w:val="000000" w:themeColor="text1"/>
        </w:rPr>
        <w:t xml:space="preserve">, including the LCR </w:t>
      </w:r>
      <w:r w:rsidR="00A005CF">
        <w:rPr>
          <w:rFonts w:ascii="Arial" w:hAnsi="Arial" w:cs="Arial"/>
          <w:color w:val="000000" w:themeColor="text1"/>
        </w:rPr>
        <w:t xml:space="preserve">restoration </w:t>
      </w:r>
      <w:commentRangeStart w:id="328"/>
      <w:commentRangeStart w:id="329"/>
      <w:r w:rsidR="006022A3" w:rsidRPr="007047B4">
        <w:rPr>
          <w:rFonts w:ascii="Arial" w:hAnsi="Arial" w:cs="Arial"/>
          <w:color w:val="000000" w:themeColor="text1"/>
        </w:rPr>
        <w:t>project</w:t>
      </w:r>
      <w:commentRangeEnd w:id="328"/>
      <w:r w:rsidR="00F45830">
        <w:rPr>
          <w:rStyle w:val="CommentReference"/>
        </w:rPr>
        <w:commentReference w:id="328"/>
      </w:r>
      <w:commentRangeEnd w:id="329"/>
      <w:r>
        <w:rPr>
          <w:rStyle w:val="CommentReference"/>
        </w:rPr>
        <w:commentReference w:id="329"/>
      </w:r>
      <w:r w:rsidR="006022A3" w:rsidRPr="007047B4">
        <w:rPr>
          <w:rFonts w:ascii="Arial" w:hAnsi="Arial" w:cs="Arial"/>
          <w:color w:val="000000" w:themeColor="text1"/>
        </w:rPr>
        <w:t xml:space="preserve">. </w:t>
      </w:r>
    </w:p>
    <w:p w14:paraId="6EBBEC0E" w14:textId="77777777" w:rsidR="00B601AA" w:rsidRPr="007047B4" w:rsidRDefault="00B601AA">
      <w:pPr>
        <w:spacing w:after="0" w:line="360" w:lineRule="auto"/>
        <w:rPr>
          <w:rFonts w:ascii="Arial" w:hAnsi="Arial" w:cs="Arial"/>
          <w:color w:val="000000" w:themeColor="text1"/>
        </w:rPr>
        <w:pPrChange w:id="330" w:author="Bill Pine" w:date="2019-07-20T15:57:00Z">
          <w:pPr/>
        </w:pPrChange>
      </w:pPr>
    </w:p>
    <w:p w14:paraId="59AD0FF7" w14:textId="04E729FB" w:rsidR="00970EF4" w:rsidRDefault="006022A3">
      <w:pPr>
        <w:spacing w:after="0" w:line="360" w:lineRule="auto"/>
        <w:rPr>
          <w:rFonts w:ascii="Arial" w:hAnsi="Arial" w:cs="Arial"/>
          <w:b/>
          <w:bCs/>
          <w:color w:val="000000" w:themeColor="text1"/>
        </w:rPr>
        <w:pPrChange w:id="331" w:author="Bill Pine" w:date="2019-07-20T15:57:00Z">
          <w:pPr/>
        </w:pPrChange>
      </w:pPr>
      <w:r w:rsidRPr="007047B4">
        <w:rPr>
          <w:rFonts w:ascii="Arial" w:hAnsi="Arial" w:cs="Arial"/>
          <w:b/>
          <w:bCs/>
          <w:color w:val="000000" w:themeColor="text1"/>
        </w:rPr>
        <w:t xml:space="preserve">Objectives </w:t>
      </w:r>
    </w:p>
    <w:p w14:paraId="41E1F8A0" w14:textId="6E7315FC" w:rsidR="00970EF4" w:rsidRPr="00970EF4" w:rsidRDefault="00970EF4">
      <w:pPr>
        <w:pStyle w:val="para"/>
        <w:shd w:val="clear" w:color="auto" w:fill="FCFCFC"/>
        <w:spacing w:before="240" w:beforeAutospacing="0" w:after="0" w:afterAutospacing="0" w:line="360" w:lineRule="auto"/>
        <w:ind w:firstLine="720"/>
        <w:rPr>
          <w:rFonts w:ascii="Arial" w:hAnsi="Arial" w:cs="Arial"/>
          <w:color w:val="000000" w:themeColor="text1"/>
          <w:spacing w:val="2"/>
        </w:rPr>
        <w:pPrChange w:id="332" w:author="Bill Pine" w:date="2019-07-20T16:38:00Z">
          <w:pPr>
            <w:pStyle w:val="para"/>
            <w:shd w:val="clear" w:color="auto" w:fill="FCFCFC"/>
            <w:spacing w:before="240" w:beforeAutospacing="0" w:after="288" w:afterAutospacing="0"/>
          </w:pPr>
        </w:pPrChange>
      </w:pPr>
      <w:r w:rsidRPr="007047B4">
        <w:rPr>
          <w:rFonts w:ascii="Arial" w:hAnsi="Arial" w:cs="Arial"/>
          <w:color w:val="000000" w:themeColor="text1"/>
          <w:spacing w:val="2"/>
        </w:rPr>
        <w:t>In this chapter I will develop a data</w:t>
      </w:r>
      <w:ins w:id="333" w:author="Bill Pine" w:date="2019-07-20T16:48:00Z">
        <w:r w:rsidR="00A24C20">
          <w:rPr>
            <w:rFonts w:ascii="Arial" w:hAnsi="Arial" w:cs="Arial"/>
            <w:color w:val="000000" w:themeColor="text1"/>
            <w:spacing w:val="2"/>
          </w:rPr>
          <w:t xml:space="preserve"> management</w:t>
        </w:r>
      </w:ins>
      <w:ins w:id="334" w:author="Bill Pine" w:date="2019-07-20T17:00:00Z">
        <w:r w:rsidR="006A77B5">
          <w:rPr>
            <w:rFonts w:ascii="Arial" w:hAnsi="Arial" w:cs="Arial"/>
            <w:color w:val="000000" w:themeColor="text1"/>
            <w:spacing w:val="2"/>
          </w:rPr>
          <w:t xml:space="preserve"> plan, catalog of images </w:t>
        </w:r>
      </w:ins>
      <w:ins w:id="335" w:author="Bill Pine" w:date="2019-07-20T17:01:00Z">
        <w:r w:rsidR="006A77B5">
          <w:rPr>
            <w:rFonts w:ascii="Arial" w:hAnsi="Arial" w:cs="Arial"/>
            <w:color w:val="000000" w:themeColor="text1"/>
            <w:spacing w:val="2"/>
          </w:rPr>
          <w:t>and associated metadata for the Suwannee Sound region of the Big Bend (area of key management interests)</w:t>
        </w:r>
      </w:ins>
      <w:ins w:id="336" w:author="Bill Pine" w:date="2019-07-20T16:48:00Z">
        <w:r w:rsidR="00A24C20">
          <w:rPr>
            <w:rFonts w:ascii="Arial" w:hAnsi="Arial" w:cs="Arial"/>
            <w:color w:val="000000" w:themeColor="text1"/>
            <w:spacing w:val="2"/>
          </w:rPr>
          <w:t xml:space="preserve"> and </w:t>
        </w:r>
      </w:ins>
      <w:ins w:id="337" w:author="Bill Pine" w:date="2019-07-20T17:01:00Z">
        <w:r w:rsidR="006A77B5">
          <w:rPr>
            <w:rFonts w:ascii="Arial" w:hAnsi="Arial" w:cs="Arial"/>
            <w:color w:val="000000" w:themeColor="text1"/>
            <w:spacing w:val="2"/>
          </w:rPr>
          <w:t xml:space="preserve">a highly documented, </w:t>
        </w:r>
      </w:ins>
      <w:ins w:id="338" w:author="Bill Pine" w:date="2019-07-20T16:48:00Z">
        <w:r w:rsidR="00A24C20">
          <w:rPr>
            <w:rFonts w:ascii="Arial" w:hAnsi="Arial" w:cs="Arial"/>
            <w:color w:val="000000" w:themeColor="text1"/>
            <w:spacing w:val="2"/>
          </w:rPr>
          <w:t>reproducible analyses to</w:t>
        </w:r>
      </w:ins>
      <w:del w:id="339" w:author="Bill Pine" w:date="2019-07-20T16:48:00Z">
        <w:r w:rsidRPr="007047B4" w:rsidDel="00A24C20">
          <w:rPr>
            <w:rFonts w:ascii="Arial" w:hAnsi="Arial" w:cs="Arial"/>
            <w:color w:val="000000" w:themeColor="text1"/>
            <w:spacing w:val="2"/>
          </w:rPr>
          <w:delText xml:space="preserve"> workflow and</w:delText>
        </w:r>
      </w:del>
      <w:r w:rsidRPr="007047B4">
        <w:rPr>
          <w:rFonts w:ascii="Arial" w:hAnsi="Arial" w:cs="Arial"/>
          <w:color w:val="000000" w:themeColor="text1"/>
          <w:spacing w:val="2"/>
        </w:rPr>
        <w:t xml:space="preserve"> </w:t>
      </w:r>
      <w:del w:id="340" w:author="Bill Pine" w:date="2019-07-20T16:49:00Z">
        <w:r w:rsidRPr="007047B4" w:rsidDel="00A24C20">
          <w:rPr>
            <w:rFonts w:ascii="Arial" w:hAnsi="Arial" w:cs="Arial"/>
            <w:color w:val="000000" w:themeColor="text1"/>
            <w:spacing w:val="2"/>
          </w:rPr>
          <w:delText xml:space="preserve">conduct a geospatial analysis to </w:delText>
        </w:r>
      </w:del>
      <w:r w:rsidRPr="007047B4">
        <w:rPr>
          <w:rFonts w:ascii="Arial" w:hAnsi="Arial" w:cs="Arial"/>
          <w:color w:val="000000" w:themeColor="text1"/>
          <w:spacing w:val="2"/>
        </w:rPr>
        <w:t xml:space="preserve">assess </w:t>
      </w:r>
      <w:commentRangeStart w:id="341"/>
      <w:r w:rsidRPr="007047B4">
        <w:rPr>
          <w:rFonts w:ascii="Arial" w:hAnsi="Arial" w:cs="Arial"/>
          <w:color w:val="000000" w:themeColor="text1"/>
          <w:spacing w:val="2"/>
        </w:rPr>
        <w:t>trends</w:t>
      </w:r>
      <w:commentRangeEnd w:id="341"/>
      <w:r w:rsidR="00682B3E">
        <w:rPr>
          <w:rStyle w:val="CommentReference"/>
          <w:rFonts w:asciiTheme="minorHAnsi" w:eastAsiaTheme="minorHAnsi" w:hAnsiTheme="minorHAnsi" w:cstheme="minorBidi"/>
        </w:rPr>
        <w:commentReference w:id="341"/>
      </w:r>
      <w:r w:rsidRPr="007047B4">
        <w:rPr>
          <w:rFonts w:ascii="Arial" w:hAnsi="Arial" w:cs="Arial"/>
          <w:color w:val="000000" w:themeColor="text1"/>
          <w:spacing w:val="2"/>
        </w:rPr>
        <w:t xml:space="preserve"> </w:t>
      </w:r>
      <w:ins w:id="342" w:author="Bill Pine" w:date="2019-07-20T16:49:00Z">
        <w:r w:rsidR="00A24C20">
          <w:rPr>
            <w:rFonts w:ascii="Arial" w:hAnsi="Arial" w:cs="Arial"/>
            <w:color w:val="000000" w:themeColor="text1"/>
            <w:spacing w:val="2"/>
          </w:rPr>
          <w:t xml:space="preserve">in a geographic feature in the Big Bend region </w:t>
        </w:r>
      </w:ins>
      <w:ins w:id="343" w:author="Bill Pine" w:date="2019-07-20T17:01:00Z">
        <w:r w:rsidR="006A77B5">
          <w:rPr>
            <w:rFonts w:ascii="Arial" w:hAnsi="Arial" w:cs="Arial"/>
            <w:color w:val="000000" w:themeColor="text1"/>
            <w:spacing w:val="2"/>
          </w:rPr>
          <w:t xml:space="preserve">(Deer Island) </w:t>
        </w:r>
      </w:ins>
      <w:ins w:id="344" w:author="Bill Pine" w:date="2019-07-20T16:49:00Z">
        <w:r w:rsidR="00A24C20">
          <w:rPr>
            <w:rFonts w:ascii="Arial" w:hAnsi="Arial" w:cs="Arial"/>
            <w:color w:val="000000" w:themeColor="text1"/>
            <w:spacing w:val="2"/>
          </w:rPr>
          <w:t>that may have changed</w:t>
        </w:r>
      </w:ins>
      <w:ins w:id="345" w:author="Bill Pine" w:date="2019-07-20T17:01:00Z">
        <w:r w:rsidR="006A77B5">
          <w:rPr>
            <w:rFonts w:ascii="Arial" w:hAnsi="Arial" w:cs="Arial"/>
            <w:color w:val="000000" w:themeColor="text1"/>
            <w:spacing w:val="2"/>
          </w:rPr>
          <w:t xml:space="preserve"> in recent decades</w:t>
        </w:r>
      </w:ins>
      <w:ins w:id="346" w:author="Bill Pine" w:date="2019-07-20T16:49:00Z">
        <w:r w:rsidR="00A24C20">
          <w:rPr>
            <w:rFonts w:ascii="Arial" w:hAnsi="Arial" w:cs="Arial"/>
            <w:color w:val="000000" w:themeColor="text1"/>
            <w:spacing w:val="2"/>
          </w:rPr>
          <w:t xml:space="preserve"> due to sea</w:t>
        </w:r>
      </w:ins>
      <w:ins w:id="347" w:author="Bill Pine" w:date="2019-07-20T17:00:00Z">
        <w:r w:rsidR="006A77B5">
          <w:rPr>
            <w:rFonts w:ascii="Arial" w:hAnsi="Arial" w:cs="Arial"/>
            <w:color w:val="000000" w:themeColor="text1"/>
            <w:spacing w:val="2"/>
          </w:rPr>
          <w:t xml:space="preserve"> </w:t>
        </w:r>
      </w:ins>
      <w:ins w:id="348" w:author="Bill Pine" w:date="2019-07-20T16:49:00Z">
        <w:r w:rsidR="00A24C20">
          <w:rPr>
            <w:rFonts w:ascii="Arial" w:hAnsi="Arial" w:cs="Arial"/>
            <w:color w:val="000000" w:themeColor="text1"/>
            <w:spacing w:val="2"/>
          </w:rPr>
          <w:t>level rise, coastal erosion, subsidence, or other factors.</w:t>
        </w:r>
      </w:ins>
      <w:ins w:id="349" w:author="Bill Pine" w:date="2019-07-20T17:01:00Z">
        <w:r w:rsidR="006A77B5">
          <w:rPr>
            <w:rFonts w:ascii="Arial" w:hAnsi="Arial" w:cs="Arial"/>
            <w:color w:val="000000" w:themeColor="text1"/>
            <w:spacing w:val="2"/>
          </w:rPr>
          <w:t xml:space="preserve">  This information</w:t>
        </w:r>
      </w:ins>
      <w:ins w:id="350" w:author="Bill Pine" w:date="2019-07-20T17:02:00Z">
        <w:r w:rsidR="006A77B5">
          <w:rPr>
            <w:rFonts w:ascii="Arial" w:hAnsi="Arial" w:cs="Arial"/>
            <w:color w:val="000000" w:themeColor="text1"/>
            <w:spacing w:val="2"/>
          </w:rPr>
          <w:t xml:space="preserve"> is of interest because the majority of coastline in Suwannee Sound is public land managed as part of the Lower Suwannee National Wildlife Refuge.  Identifying a set of images, and a reproducib</w:t>
        </w:r>
      </w:ins>
      <w:ins w:id="351" w:author="Bill Pine" w:date="2019-07-20T17:03:00Z">
        <w:r w:rsidR="006A77B5">
          <w:rPr>
            <w:rFonts w:ascii="Arial" w:hAnsi="Arial" w:cs="Arial"/>
            <w:color w:val="000000" w:themeColor="text1"/>
            <w:spacing w:val="2"/>
          </w:rPr>
          <w:t>le approach to assessing change in these images of this region of management interest, can provide insight into how this region may be changing.  This information can then be used by resource managers to inform management actions that are proposed such as hydrologic restoration with the LSNWR or prioritization of land areas for purchase to all</w:t>
        </w:r>
      </w:ins>
      <w:ins w:id="352" w:author="Bill Pine" w:date="2019-07-20T17:04:00Z">
        <w:r w:rsidR="006A77B5">
          <w:rPr>
            <w:rFonts w:ascii="Arial" w:hAnsi="Arial" w:cs="Arial"/>
            <w:color w:val="000000" w:themeColor="text1"/>
            <w:spacing w:val="2"/>
          </w:rPr>
          <w:t>ow for land transition and habitat migration as sea-level rises.</w:t>
        </w:r>
      </w:ins>
      <w:del w:id="353" w:author="Bill Pine" w:date="2019-07-20T17:04:00Z">
        <w:r w:rsidR="00B601AA" w:rsidDel="006A77B5">
          <w:rPr>
            <w:rFonts w:ascii="Arial" w:hAnsi="Arial" w:cs="Arial"/>
            <w:color w:val="000000" w:themeColor="text1"/>
            <w:spacing w:val="2"/>
          </w:rPr>
          <w:delText>on a case study area in the</w:delText>
        </w:r>
        <w:r w:rsidRPr="007047B4" w:rsidDel="006A77B5">
          <w:rPr>
            <w:rFonts w:ascii="Arial" w:hAnsi="Arial" w:cs="Arial"/>
            <w:color w:val="000000" w:themeColor="text1"/>
            <w:spacing w:val="2"/>
          </w:rPr>
          <w:delText xml:space="preserve"> Big Bend. Analyzing trends of landscape level change over time can provide basic information on how systems may be changing.  These quantified trends can motivate actions to improve management and protection of coastal and inland habitats.</w:delText>
        </w:r>
      </w:del>
      <w:r w:rsidRPr="007047B4">
        <w:rPr>
          <w:rFonts w:ascii="Arial" w:hAnsi="Arial" w:cs="Arial"/>
          <w:color w:val="000000" w:themeColor="text1"/>
          <w:spacing w:val="2"/>
        </w:rPr>
        <w:t xml:space="preserve">  </w:t>
      </w:r>
    </w:p>
    <w:p w14:paraId="77543C64" w14:textId="7685923E" w:rsidR="006022A3" w:rsidRPr="007047B4" w:rsidRDefault="00970EF4">
      <w:pPr>
        <w:spacing w:after="0" w:line="360" w:lineRule="auto"/>
        <w:ind w:firstLine="720"/>
        <w:rPr>
          <w:rFonts w:ascii="Arial" w:hAnsi="Arial" w:cs="Arial"/>
          <w:color w:val="000000" w:themeColor="text1"/>
        </w:rPr>
        <w:pPrChange w:id="354" w:author="Bill Pine" w:date="2019-07-20T16:25:00Z">
          <w:pPr/>
        </w:pPrChange>
      </w:pPr>
      <w:r>
        <w:rPr>
          <w:rFonts w:ascii="Arial" w:hAnsi="Arial" w:cs="Arial"/>
          <w:color w:val="000000" w:themeColor="text1"/>
        </w:rPr>
        <w:t>I will r</w:t>
      </w:r>
      <w:r w:rsidR="006022A3" w:rsidRPr="007047B4">
        <w:rPr>
          <w:rFonts w:ascii="Arial" w:hAnsi="Arial" w:cs="Arial"/>
          <w:color w:val="000000" w:themeColor="text1"/>
        </w:rPr>
        <w:t xml:space="preserve">eview all available mapping imagery and materials of the Big </w:t>
      </w:r>
      <w:commentRangeStart w:id="355"/>
      <w:r w:rsidR="006022A3" w:rsidRPr="007047B4">
        <w:rPr>
          <w:rFonts w:ascii="Arial" w:hAnsi="Arial" w:cs="Arial"/>
          <w:color w:val="000000" w:themeColor="text1"/>
        </w:rPr>
        <w:t>Bend</w:t>
      </w:r>
      <w:commentRangeEnd w:id="355"/>
      <w:r w:rsidR="00682B3E">
        <w:rPr>
          <w:rStyle w:val="CommentReference"/>
        </w:rPr>
        <w:commentReference w:id="355"/>
      </w:r>
      <w:r w:rsidR="006022A3" w:rsidRPr="007047B4">
        <w:rPr>
          <w:rFonts w:ascii="Arial" w:hAnsi="Arial" w:cs="Arial"/>
          <w:color w:val="000000" w:themeColor="text1"/>
        </w:rPr>
        <w:t xml:space="preserve"> coast and Suwannee Sound to A) organize and store </w:t>
      </w:r>
      <w:r w:rsidR="009F17AE">
        <w:rPr>
          <w:rFonts w:ascii="Arial" w:hAnsi="Arial" w:cs="Arial"/>
          <w:color w:val="000000" w:themeColor="text1"/>
        </w:rPr>
        <w:t>mapping</w:t>
      </w:r>
      <w:r w:rsidR="006022A3" w:rsidRPr="007047B4">
        <w:rPr>
          <w:rFonts w:ascii="Arial" w:hAnsi="Arial" w:cs="Arial"/>
          <w:color w:val="000000" w:themeColor="text1"/>
        </w:rPr>
        <w:t xml:space="preserve"> materials for future conservation projects as per USGS data management </w:t>
      </w:r>
      <w:commentRangeStart w:id="356"/>
      <w:r w:rsidR="006022A3" w:rsidRPr="007047B4">
        <w:rPr>
          <w:rFonts w:ascii="Arial" w:hAnsi="Arial" w:cs="Arial"/>
          <w:color w:val="000000" w:themeColor="text1"/>
        </w:rPr>
        <w:t>standards</w:t>
      </w:r>
      <w:commentRangeEnd w:id="356"/>
      <w:r w:rsidR="00682B3E">
        <w:rPr>
          <w:rStyle w:val="CommentReference"/>
        </w:rPr>
        <w:commentReference w:id="356"/>
      </w:r>
      <w:r w:rsidR="006022A3" w:rsidRPr="007047B4">
        <w:rPr>
          <w:rFonts w:ascii="Arial" w:hAnsi="Arial" w:cs="Arial"/>
          <w:color w:val="000000" w:themeColor="text1"/>
        </w:rPr>
        <w:t xml:space="preserve">, B) </w:t>
      </w:r>
      <w:commentRangeStart w:id="357"/>
      <w:r w:rsidR="006022A3" w:rsidRPr="007047B4">
        <w:rPr>
          <w:rFonts w:ascii="Arial" w:hAnsi="Arial" w:cs="Arial"/>
          <w:color w:val="000000" w:themeColor="text1"/>
        </w:rPr>
        <w:t>conduct</w:t>
      </w:r>
      <w:commentRangeEnd w:id="357"/>
      <w:r w:rsidR="00682B3E">
        <w:rPr>
          <w:rStyle w:val="CommentReference"/>
        </w:rPr>
        <w:commentReference w:id="357"/>
      </w:r>
      <w:r w:rsidR="006022A3" w:rsidRPr="007047B4">
        <w:rPr>
          <w:rFonts w:ascii="Arial" w:hAnsi="Arial" w:cs="Arial"/>
          <w:color w:val="000000" w:themeColor="text1"/>
        </w:rPr>
        <w:t xml:space="preserve"> a geospatial analysis on coastal changes, gained and/or lost, from the earliest appropriate mapping data of Deer Island C) outline methods of geospatial analysis for future use and analyses of the LCR </w:t>
      </w:r>
      <w:r w:rsidR="000C591B">
        <w:rPr>
          <w:rFonts w:ascii="Arial" w:hAnsi="Arial" w:cs="Arial"/>
          <w:color w:val="000000" w:themeColor="text1"/>
        </w:rPr>
        <w:t xml:space="preserve">restoration </w:t>
      </w:r>
      <w:r w:rsidR="006022A3" w:rsidRPr="007047B4">
        <w:rPr>
          <w:rFonts w:ascii="Arial" w:hAnsi="Arial" w:cs="Arial"/>
          <w:color w:val="000000" w:themeColor="text1"/>
        </w:rPr>
        <w:t>project for maximum reproducibility.</w:t>
      </w:r>
    </w:p>
    <w:p w14:paraId="759DCCE0" w14:textId="77777777" w:rsidR="006022A3" w:rsidRPr="007047B4" w:rsidRDefault="006022A3">
      <w:pPr>
        <w:spacing w:after="0" w:line="360" w:lineRule="auto"/>
        <w:rPr>
          <w:rFonts w:ascii="Arial" w:hAnsi="Arial" w:cs="Arial"/>
          <w:b/>
          <w:bCs/>
          <w:color w:val="000000" w:themeColor="text1"/>
        </w:rPr>
        <w:pPrChange w:id="358" w:author="Bill Pine" w:date="2019-07-20T15:57:00Z">
          <w:pPr/>
        </w:pPrChange>
      </w:pPr>
    </w:p>
    <w:p w14:paraId="41C993A7" w14:textId="162D066B" w:rsidR="006022A3" w:rsidRPr="007047B4" w:rsidRDefault="006022A3">
      <w:pPr>
        <w:spacing w:after="0" w:line="360" w:lineRule="auto"/>
        <w:rPr>
          <w:rFonts w:ascii="Arial" w:hAnsi="Arial" w:cs="Arial"/>
          <w:b/>
          <w:bCs/>
          <w:color w:val="000000" w:themeColor="text1"/>
        </w:rPr>
        <w:pPrChange w:id="359" w:author="Bill Pine" w:date="2019-07-20T15:57:00Z">
          <w:pPr/>
        </w:pPrChange>
      </w:pPr>
      <w:r w:rsidRPr="007047B4">
        <w:rPr>
          <w:rFonts w:ascii="Arial" w:hAnsi="Arial" w:cs="Arial"/>
          <w:b/>
          <w:bCs/>
          <w:color w:val="000000" w:themeColor="text1"/>
        </w:rPr>
        <w:t xml:space="preserve">Study Area – </w:t>
      </w:r>
      <w:ins w:id="360" w:author="Bill Pine" w:date="2019-07-20T17:11:00Z">
        <w:r w:rsidR="0007602C">
          <w:rPr>
            <w:rFonts w:ascii="Arial" w:hAnsi="Arial" w:cs="Arial"/>
            <w:b/>
            <w:bCs/>
            <w:color w:val="000000" w:themeColor="text1"/>
          </w:rPr>
          <w:t xml:space="preserve">A Case History with </w:t>
        </w:r>
      </w:ins>
      <w:r w:rsidRPr="007047B4">
        <w:rPr>
          <w:rFonts w:ascii="Arial" w:hAnsi="Arial" w:cs="Arial"/>
          <w:b/>
          <w:bCs/>
          <w:color w:val="000000" w:themeColor="text1"/>
        </w:rPr>
        <w:t>Deer Island</w:t>
      </w:r>
    </w:p>
    <w:p w14:paraId="6D324542" w14:textId="6FF6148C" w:rsidR="006022A3" w:rsidRPr="007047B4" w:rsidRDefault="006022A3">
      <w:pPr>
        <w:spacing w:after="0" w:line="360" w:lineRule="auto"/>
        <w:ind w:firstLine="720"/>
        <w:rPr>
          <w:rFonts w:ascii="Arial" w:hAnsi="Arial" w:cs="Arial"/>
          <w:color w:val="000000" w:themeColor="text1"/>
        </w:rPr>
        <w:pPrChange w:id="361" w:author="Bill Pine" w:date="2019-07-20T17:11:00Z">
          <w:pPr/>
        </w:pPrChange>
      </w:pPr>
      <w:r w:rsidRPr="007047B4">
        <w:rPr>
          <w:rFonts w:ascii="Arial" w:hAnsi="Arial" w:cs="Arial"/>
          <w:color w:val="000000" w:themeColor="text1"/>
        </w:rPr>
        <w:t>The area of study that will be analyzed is the coastline of Deer Island</w:t>
      </w:r>
      <w:r w:rsidR="00B601AA">
        <w:rPr>
          <w:rFonts w:ascii="Arial" w:hAnsi="Arial" w:cs="Arial"/>
          <w:color w:val="000000" w:themeColor="text1"/>
        </w:rPr>
        <w:t>, which is</w:t>
      </w:r>
      <w:ins w:id="362" w:author="Bill Pine" w:date="2019-07-20T17:12:00Z">
        <w:r w:rsidR="0007602C">
          <w:rPr>
            <w:rFonts w:ascii="Arial" w:hAnsi="Arial" w:cs="Arial"/>
            <w:color w:val="000000" w:themeColor="text1"/>
          </w:rPr>
          <w:t xml:space="preserve"> located in Suwannee Sound south of the east pass of the Suwannee River and north of </w:t>
        </w:r>
        <w:r w:rsidR="0007602C">
          <w:rPr>
            <w:rFonts w:ascii="Arial" w:hAnsi="Arial" w:cs="Arial"/>
            <w:color w:val="000000" w:themeColor="text1"/>
          </w:rPr>
          <w:lastRenderedPageBreak/>
          <w:t>the town of Cedar Key, Florida (coordinates).</w:t>
        </w:r>
      </w:ins>
      <w:del w:id="363" w:author="Bill Pine" w:date="2019-07-20T17:12:00Z">
        <w:r w:rsidR="00B601AA" w:rsidDel="0007602C">
          <w:rPr>
            <w:rFonts w:ascii="Arial" w:hAnsi="Arial" w:cs="Arial"/>
            <w:color w:val="000000" w:themeColor="text1"/>
          </w:rPr>
          <w:delText xml:space="preserve"> off the coast of the Big Bend coastline</w:delText>
        </w:r>
        <w:r w:rsidRPr="007047B4" w:rsidDel="0007602C">
          <w:rPr>
            <w:rFonts w:ascii="Arial" w:hAnsi="Arial" w:cs="Arial"/>
            <w:color w:val="000000" w:themeColor="text1"/>
          </w:rPr>
          <w:delText>.</w:delText>
        </w:r>
      </w:del>
      <w:r w:rsidRPr="007047B4">
        <w:rPr>
          <w:rFonts w:ascii="Arial" w:hAnsi="Arial" w:cs="Arial"/>
          <w:color w:val="000000" w:themeColor="text1"/>
        </w:rPr>
        <w:t xml:space="preserve"> Deer Island is a barrier island consisting of 90 acres in total area, which comprises of 25 acres of upland habitat and 20 acres of wetland habitat</w:t>
      </w:r>
      <w:r w:rsidR="00B601AA">
        <w:rPr>
          <w:rFonts w:ascii="Arial" w:hAnsi="Arial" w:cs="Arial"/>
          <w:color w:val="000000" w:themeColor="text1"/>
        </w:rPr>
        <w:t xml:space="preserve"> (</w:t>
      </w:r>
      <w:r w:rsidR="00B601AA" w:rsidRPr="00B601AA">
        <w:rPr>
          <w:rFonts w:ascii="Arial" w:hAnsi="Arial" w:cs="Arial"/>
          <w:color w:val="000000" w:themeColor="text1"/>
        </w:rPr>
        <w:t>https://www.privateislandsonline.com/united-states/florida/deer-island</w:t>
      </w:r>
      <w:r w:rsidR="00B601AA">
        <w:rPr>
          <w:rFonts w:ascii="Arial" w:hAnsi="Arial" w:cs="Arial"/>
          <w:color w:val="000000" w:themeColor="text1"/>
        </w:rPr>
        <w:t>)</w:t>
      </w:r>
      <w:r w:rsidRPr="007047B4">
        <w:rPr>
          <w:rFonts w:ascii="Arial" w:hAnsi="Arial" w:cs="Arial"/>
          <w:color w:val="000000" w:themeColor="text1"/>
        </w:rPr>
        <w:t>. The island coastline features a sandy beach facing the open Gulf of Mexico. Deer island is not inhabited, but there are some man-made structures</w:t>
      </w:r>
      <w:r w:rsidR="001D110D">
        <w:rPr>
          <w:rFonts w:ascii="Arial" w:hAnsi="Arial" w:cs="Arial"/>
          <w:color w:val="000000" w:themeColor="text1"/>
        </w:rPr>
        <w:t xml:space="preserve"> still remaining</w:t>
      </w:r>
      <w:r w:rsidRPr="007047B4">
        <w:rPr>
          <w:rFonts w:ascii="Arial" w:hAnsi="Arial" w:cs="Arial"/>
          <w:color w:val="000000" w:themeColor="text1"/>
        </w:rPr>
        <w:t xml:space="preserve"> from the late 1800s. Deer Island is located 8 miles north of Cedar Key, Florida.</w:t>
      </w:r>
      <w:ins w:id="364" w:author="Bill Pine" w:date="2019-07-20T17:12:00Z">
        <w:r w:rsidR="0007602C">
          <w:rPr>
            <w:rFonts w:ascii="Arial" w:hAnsi="Arial" w:cs="Arial"/>
            <w:color w:val="000000" w:themeColor="text1"/>
          </w:rPr>
          <w:t xml:space="preserve">  Deer Island is an important feature </w:t>
        </w:r>
      </w:ins>
      <w:ins w:id="365" w:author="Bill Pine" w:date="2019-07-20T17:13:00Z">
        <w:r w:rsidR="0007602C">
          <w:rPr>
            <w:rFonts w:ascii="Arial" w:hAnsi="Arial" w:cs="Arial"/>
            <w:color w:val="000000" w:themeColor="text1"/>
          </w:rPr>
          <w:t>in this region because it is one of the few barrier islands along this coastline which may offer some protection from erosion and storm surge to adjacent upland habitats which are primarily part of the LSNWR.</w:t>
        </w:r>
      </w:ins>
      <w:ins w:id="366" w:author="Bill Pine" w:date="2019-07-20T17:14:00Z">
        <w:r w:rsidR="0007602C">
          <w:rPr>
            <w:rFonts w:ascii="Arial" w:hAnsi="Arial" w:cs="Arial"/>
            <w:color w:val="000000" w:themeColor="text1"/>
          </w:rPr>
          <w:t xml:space="preserve">  Deer Island has a long cultural history in the region</w:t>
        </w:r>
      </w:ins>
      <w:ins w:id="367" w:author="Bill Pine" w:date="2019-07-20T17:15:00Z">
        <w:r w:rsidR="0007602C">
          <w:rPr>
            <w:rFonts w:ascii="Arial" w:hAnsi="Arial" w:cs="Arial"/>
            <w:color w:val="000000" w:themeColor="text1"/>
          </w:rPr>
          <w:t xml:space="preserve"> as a recreation area</w:t>
        </w:r>
      </w:ins>
      <w:ins w:id="368" w:author="Bill Pine" w:date="2019-07-20T17:14:00Z">
        <w:r w:rsidR="0007602C">
          <w:rPr>
            <w:rFonts w:ascii="Arial" w:hAnsi="Arial" w:cs="Arial"/>
            <w:color w:val="000000" w:themeColor="text1"/>
          </w:rPr>
          <w:t>, and long-time local residents have described large changes in the areal extent, shape, and vegetation coverage of the island.  This follows observed losses of other coastal islands including Derrick Key, approximately 5-km south of Deer Island</w:t>
        </w:r>
      </w:ins>
      <w:ins w:id="369" w:author="Bill Pine" w:date="2019-07-20T17:15:00Z">
        <w:r w:rsidR="0007602C">
          <w:rPr>
            <w:rFonts w:ascii="Arial" w:hAnsi="Arial" w:cs="Arial"/>
            <w:color w:val="000000" w:themeColor="text1"/>
          </w:rPr>
          <w:t xml:space="preserve">.  </w:t>
        </w:r>
      </w:ins>
      <w:del w:id="370" w:author="Bill Pine" w:date="2019-07-20T17:15:00Z">
        <w:r w:rsidRPr="007047B4" w:rsidDel="0007602C">
          <w:rPr>
            <w:rFonts w:ascii="Arial" w:hAnsi="Arial" w:cs="Arial"/>
            <w:color w:val="000000" w:themeColor="text1"/>
          </w:rPr>
          <w:delText xml:space="preserve">  The surrounding islands will be observed for </w:delText>
        </w:r>
        <w:r w:rsidR="00071E9A" w:rsidDel="0007602C">
          <w:rPr>
            <w:rFonts w:ascii="Arial" w:hAnsi="Arial" w:cs="Arial"/>
            <w:color w:val="000000" w:themeColor="text1"/>
          </w:rPr>
          <w:delText>coastline trends</w:delText>
        </w:r>
        <w:r w:rsidRPr="007047B4" w:rsidDel="0007602C">
          <w:rPr>
            <w:rFonts w:ascii="Arial" w:hAnsi="Arial" w:cs="Arial"/>
            <w:color w:val="000000" w:themeColor="text1"/>
          </w:rPr>
          <w:delText xml:space="preserve"> but </w:delText>
        </w:r>
        <w:r w:rsidR="001D110D" w:rsidDel="0007602C">
          <w:rPr>
            <w:rFonts w:ascii="Arial" w:hAnsi="Arial" w:cs="Arial"/>
            <w:color w:val="000000" w:themeColor="text1"/>
          </w:rPr>
          <w:delText xml:space="preserve">these changes </w:delText>
        </w:r>
        <w:r w:rsidRPr="007047B4" w:rsidDel="0007602C">
          <w:rPr>
            <w:rFonts w:ascii="Arial" w:hAnsi="Arial" w:cs="Arial"/>
            <w:color w:val="000000" w:themeColor="text1"/>
          </w:rPr>
          <w:delText>will not be quantified.</w:delText>
        </w:r>
      </w:del>
      <w:r w:rsidRPr="007047B4">
        <w:rPr>
          <w:rFonts w:ascii="Arial" w:hAnsi="Arial" w:cs="Arial"/>
          <w:color w:val="000000" w:themeColor="text1"/>
        </w:rPr>
        <w:t xml:space="preserve">   </w:t>
      </w:r>
    </w:p>
    <w:p w14:paraId="3C97DBC7" w14:textId="77777777" w:rsidR="006022A3" w:rsidRPr="007047B4" w:rsidRDefault="006022A3">
      <w:pPr>
        <w:spacing w:after="0" w:line="360" w:lineRule="auto"/>
        <w:rPr>
          <w:rFonts w:ascii="Arial" w:hAnsi="Arial" w:cs="Arial"/>
          <w:color w:val="000000" w:themeColor="text1"/>
        </w:rPr>
        <w:pPrChange w:id="371" w:author="Bill Pine" w:date="2019-07-20T15:57:00Z">
          <w:pPr/>
        </w:pPrChange>
      </w:pPr>
    </w:p>
    <w:p w14:paraId="28D7433A" w14:textId="77777777" w:rsidR="006022A3" w:rsidRPr="007047B4" w:rsidRDefault="006022A3">
      <w:pPr>
        <w:spacing w:after="0" w:line="360" w:lineRule="auto"/>
        <w:rPr>
          <w:rFonts w:ascii="Arial" w:hAnsi="Arial" w:cs="Arial"/>
          <w:color w:val="000000" w:themeColor="text1"/>
        </w:rPr>
        <w:pPrChange w:id="372" w:author="Bill Pine" w:date="2019-07-20T15:57:00Z">
          <w:pPr/>
        </w:pPrChange>
      </w:pPr>
    </w:p>
    <w:p w14:paraId="653ACB0E" w14:textId="77777777" w:rsidR="006022A3" w:rsidRPr="007047B4" w:rsidRDefault="006022A3">
      <w:pPr>
        <w:spacing w:after="0" w:line="360" w:lineRule="auto"/>
        <w:rPr>
          <w:rFonts w:ascii="Arial" w:hAnsi="Arial" w:cs="Arial"/>
          <w:color w:val="000000" w:themeColor="text1"/>
        </w:rPr>
        <w:pPrChange w:id="373" w:author="Bill Pine" w:date="2019-07-20T15:57:00Z">
          <w:pPr/>
        </w:pPrChange>
      </w:pPr>
    </w:p>
    <w:p w14:paraId="1B8CC0C3" w14:textId="77777777" w:rsidR="006022A3" w:rsidRPr="007047B4" w:rsidRDefault="006022A3">
      <w:pPr>
        <w:spacing w:after="0" w:line="360" w:lineRule="auto"/>
        <w:rPr>
          <w:rFonts w:ascii="Arial" w:hAnsi="Arial" w:cs="Arial"/>
          <w:color w:val="000000" w:themeColor="text1"/>
        </w:rPr>
        <w:pPrChange w:id="374" w:author="Bill Pine" w:date="2019-07-20T15:57:00Z">
          <w:pPr/>
        </w:pPrChange>
      </w:pPr>
      <w:r w:rsidRPr="007047B4">
        <w:rPr>
          <w:rFonts w:ascii="Arial" w:hAnsi="Arial" w:cs="Arial"/>
          <w:noProof/>
          <w:color w:val="000000" w:themeColor="text1"/>
        </w:rPr>
        <w:drawing>
          <wp:anchor distT="0" distB="0" distL="114300" distR="114300" simplePos="0" relativeHeight="251663872" behindDoc="0" locked="0" layoutInCell="1" allowOverlap="1" wp14:anchorId="737D0151" wp14:editId="1DA86E0C">
            <wp:simplePos x="0" y="0"/>
            <wp:positionH relativeFrom="margin">
              <wp:align>center</wp:align>
            </wp:positionH>
            <wp:positionV relativeFrom="paragraph">
              <wp:posOffset>19050</wp:posOffset>
            </wp:positionV>
            <wp:extent cx="4523740" cy="3200400"/>
            <wp:effectExtent l="19050" t="19050" r="10160" b="190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23740" cy="32004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01CBC92B" w14:textId="432AE8B9" w:rsidR="006022A3" w:rsidRPr="007047B4" w:rsidRDefault="006022A3">
      <w:pPr>
        <w:spacing w:after="0" w:line="360" w:lineRule="auto"/>
        <w:rPr>
          <w:rFonts w:ascii="Arial" w:hAnsi="Arial" w:cs="Arial"/>
          <w:b/>
          <w:bCs/>
          <w:color w:val="000000" w:themeColor="text1"/>
        </w:rPr>
        <w:pPrChange w:id="375" w:author="Bill Pine" w:date="2019-07-20T15:57:00Z">
          <w:pPr/>
        </w:pPrChange>
      </w:pPr>
      <w:r w:rsidRPr="007047B4">
        <w:rPr>
          <w:rFonts w:ascii="Arial" w:hAnsi="Arial" w:cs="Arial"/>
          <w:noProof/>
          <w:color w:val="000000" w:themeColor="text1"/>
        </w:rPr>
        <w:lastRenderedPageBreak/>
        <w:drawing>
          <wp:anchor distT="0" distB="0" distL="114300" distR="114300" simplePos="0" relativeHeight="251664896" behindDoc="0" locked="0" layoutInCell="1" allowOverlap="1" wp14:anchorId="6192924E" wp14:editId="6B436FE1">
            <wp:simplePos x="0" y="0"/>
            <wp:positionH relativeFrom="margin">
              <wp:posOffset>735330</wp:posOffset>
            </wp:positionH>
            <wp:positionV relativeFrom="paragraph">
              <wp:posOffset>797560</wp:posOffset>
            </wp:positionV>
            <wp:extent cx="4395470" cy="2999740"/>
            <wp:effectExtent l="19050" t="19050" r="2413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95470" cy="29997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7047B4">
        <w:rPr>
          <w:rFonts w:ascii="Arial" w:hAnsi="Arial" w:cs="Arial"/>
          <w:color w:val="000000" w:themeColor="text1"/>
        </w:rPr>
        <w:t xml:space="preserve">Figure 1- Zoomed out view of study area, Deer Island, for spatial context in relation to Lone </w:t>
      </w:r>
      <w:commentRangeStart w:id="376"/>
      <w:r w:rsidRPr="007047B4">
        <w:rPr>
          <w:rFonts w:ascii="Arial" w:hAnsi="Arial" w:cs="Arial"/>
          <w:color w:val="000000" w:themeColor="text1"/>
        </w:rPr>
        <w:t>Cabbage</w:t>
      </w:r>
      <w:commentRangeEnd w:id="376"/>
      <w:r w:rsidR="00094A3B">
        <w:rPr>
          <w:rStyle w:val="CommentReference"/>
        </w:rPr>
        <w:commentReference w:id="376"/>
      </w:r>
      <w:r w:rsidRPr="007047B4">
        <w:rPr>
          <w:rFonts w:ascii="Arial" w:hAnsi="Arial" w:cs="Arial"/>
          <w:color w:val="000000" w:themeColor="text1"/>
        </w:rPr>
        <w:t xml:space="preserve"> Reef.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1A4AE562" w14:textId="77777777" w:rsidR="006022A3" w:rsidRPr="007047B4" w:rsidRDefault="006022A3">
      <w:pPr>
        <w:spacing w:after="0" w:line="360" w:lineRule="auto"/>
        <w:rPr>
          <w:rFonts w:ascii="Arial" w:hAnsi="Arial" w:cs="Arial"/>
          <w:b/>
          <w:bCs/>
          <w:color w:val="000000" w:themeColor="text1"/>
        </w:rPr>
        <w:pPrChange w:id="377" w:author="Bill Pine" w:date="2019-07-20T15:57:00Z">
          <w:pPr/>
        </w:pPrChange>
      </w:pPr>
    </w:p>
    <w:p w14:paraId="464E963F" w14:textId="6892ABB5" w:rsidR="006022A3" w:rsidRPr="007047B4" w:rsidRDefault="006022A3">
      <w:pPr>
        <w:spacing w:after="0" w:line="360" w:lineRule="auto"/>
        <w:rPr>
          <w:rFonts w:ascii="Arial" w:hAnsi="Arial" w:cs="Arial"/>
          <w:b/>
          <w:bCs/>
          <w:color w:val="000000" w:themeColor="text1"/>
        </w:rPr>
        <w:pPrChange w:id="378" w:author="Bill Pine" w:date="2019-07-20T15:57:00Z">
          <w:pPr/>
        </w:pPrChange>
      </w:pPr>
      <w:r w:rsidRPr="007047B4">
        <w:rPr>
          <w:rFonts w:ascii="Arial" w:hAnsi="Arial" w:cs="Arial"/>
          <w:color w:val="000000" w:themeColor="text1"/>
        </w:rPr>
        <w:t>Figure 2- Zoomed in view of study area, Deer Island. Land mass is colored in green, and oyster clusters are colored in orange</w:t>
      </w:r>
      <w:r w:rsidR="000C591B">
        <w:rPr>
          <w:rFonts w:ascii="Arial" w:hAnsi="Arial" w:cs="Arial"/>
          <w:color w:val="000000" w:themeColor="text1"/>
        </w:rPr>
        <w:t>, for reference</w:t>
      </w:r>
      <w:r w:rsidRPr="007047B4">
        <w:rPr>
          <w:rFonts w:ascii="Arial" w:hAnsi="Arial" w:cs="Arial"/>
          <w:color w:val="000000" w:themeColor="text1"/>
        </w:rPr>
        <w:t xml:space="preserve">. </w:t>
      </w:r>
    </w:p>
    <w:p w14:paraId="4FE6C333" w14:textId="77777777" w:rsidR="006022A3" w:rsidRPr="007047B4" w:rsidRDefault="006022A3">
      <w:pPr>
        <w:spacing w:after="0" w:line="360" w:lineRule="auto"/>
        <w:rPr>
          <w:rFonts w:ascii="Arial" w:hAnsi="Arial" w:cs="Arial"/>
          <w:color w:val="000000" w:themeColor="text1"/>
        </w:rPr>
        <w:pPrChange w:id="379" w:author="Bill Pine" w:date="2019-07-20T15:57:00Z">
          <w:pPr/>
        </w:pPrChange>
      </w:pPr>
      <w:r w:rsidRPr="007047B4">
        <w:rPr>
          <w:rFonts w:ascii="Arial" w:hAnsi="Arial" w:cs="Arial"/>
          <w:b/>
          <w:bCs/>
          <w:color w:val="000000" w:themeColor="text1"/>
        </w:rPr>
        <w:t>Methods</w:t>
      </w:r>
      <w:r w:rsidRPr="007047B4">
        <w:rPr>
          <w:rFonts w:ascii="Arial" w:hAnsi="Arial" w:cs="Arial"/>
          <w:color w:val="000000" w:themeColor="text1"/>
        </w:rPr>
        <w:t xml:space="preserve"> </w:t>
      </w:r>
    </w:p>
    <w:p w14:paraId="62DB5AC2" w14:textId="539B8E29" w:rsidR="006022A3" w:rsidRDefault="006022A3" w:rsidP="006F2740">
      <w:pPr>
        <w:spacing w:after="0" w:line="360" w:lineRule="auto"/>
        <w:ind w:firstLine="720"/>
        <w:rPr>
          <w:ins w:id="380" w:author="Bill Pine" w:date="2019-07-20T17:17:00Z"/>
          <w:rFonts w:ascii="Arial" w:hAnsi="Arial" w:cs="Arial"/>
          <w:color w:val="000000" w:themeColor="text1"/>
        </w:rPr>
      </w:pPr>
      <w:r w:rsidRPr="007047B4">
        <w:rPr>
          <w:rFonts w:ascii="Arial" w:hAnsi="Arial" w:cs="Arial"/>
          <w:color w:val="000000" w:themeColor="text1"/>
        </w:rPr>
        <w:t xml:space="preserve">Defined methods for this case study are </w:t>
      </w:r>
      <w:commentRangeStart w:id="381"/>
      <w:r w:rsidRPr="007047B4">
        <w:rPr>
          <w:rFonts w:ascii="Arial" w:hAnsi="Arial" w:cs="Arial"/>
          <w:color w:val="000000" w:themeColor="text1"/>
        </w:rPr>
        <w:t>not</w:t>
      </w:r>
      <w:commentRangeEnd w:id="381"/>
      <w:r w:rsidR="006F2740">
        <w:rPr>
          <w:rStyle w:val="CommentReference"/>
        </w:rPr>
        <w:commentReference w:id="381"/>
      </w:r>
      <w:r w:rsidRPr="007047B4">
        <w:rPr>
          <w:rFonts w:ascii="Arial" w:hAnsi="Arial" w:cs="Arial"/>
          <w:color w:val="000000" w:themeColor="text1"/>
        </w:rPr>
        <w:t xml:space="preserve"> </w:t>
      </w:r>
      <w:r w:rsidR="000C591B" w:rsidRPr="007047B4">
        <w:rPr>
          <w:rFonts w:ascii="Arial" w:hAnsi="Arial" w:cs="Arial"/>
          <w:color w:val="000000" w:themeColor="text1"/>
        </w:rPr>
        <w:t>set</w:t>
      </w:r>
      <w:r w:rsidRPr="007047B4">
        <w:rPr>
          <w:rFonts w:ascii="Arial" w:hAnsi="Arial" w:cs="Arial"/>
          <w:color w:val="000000" w:themeColor="text1"/>
        </w:rPr>
        <w:t>. Many software programs and packages are available through the University of Florida and open source resources. There are general methods and techniques that will be mentioned in this section.</w:t>
      </w:r>
    </w:p>
    <w:p w14:paraId="11A98A19" w14:textId="288D430B" w:rsidR="00410B65" w:rsidRDefault="00410B65" w:rsidP="00410B65">
      <w:pPr>
        <w:spacing w:after="0" w:line="360" w:lineRule="auto"/>
        <w:rPr>
          <w:ins w:id="382" w:author="Bill Pine" w:date="2019-07-20T17:17:00Z"/>
          <w:rFonts w:ascii="Arial" w:hAnsi="Arial" w:cs="Arial"/>
          <w:i/>
          <w:iCs/>
          <w:color w:val="000000" w:themeColor="text1"/>
        </w:rPr>
      </w:pPr>
      <w:ins w:id="383" w:author="Bill Pine" w:date="2019-07-20T17:17:00Z">
        <w:r>
          <w:rPr>
            <w:rFonts w:ascii="Arial" w:hAnsi="Arial" w:cs="Arial"/>
            <w:i/>
            <w:iCs/>
            <w:color w:val="000000" w:themeColor="text1"/>
          </w:rPr>
          <w:t>Cataloging available imagery</w:t>
        </w:r>
      </w:ins>
    </w:p>
    <w:p w14:paraId="2F957C00" w14:textId="77777777" w:rsidR="00410B65" w:rsidRDefault="00410B65" w:rsidP="00410B65">
      <w:pPr>
        <w:spacing w:after="0" w:line="360" w:lineRule="auto"/>
        <w:rPr>
          <w:moveTo w:id="384" w:author="Bill Pine" w:date="2019-07-20T17:17:00Z"/>
          <w:rFonts w:ascii="Arial" w:hAnsi="Arial" w:cs="Arial"/>
          <w:i/>
          <w:iCs/>
          <w:color w:val="000000" w:themeColor="text1"/>
        </w:rPr>
      </w:pPr>
      <w:moveToRangeStart w:id="385" w:author="Bill Pine" w:date="2019-07-20T17:17:00Z" w:name="move14535453"/>
      <w:moveTo w:id="386" w:author="Bill Pine" w:date="2019-07-20T17:17:00Z">
        <w:r w:rsidRPr="007047B4">
          <w:rPr>
            <w:rFonts w:ascii="Arial" w:hAnsi="Arial" w:cs="Arial"/>
            <w:i/>
            <w:iCs/>
            <w:color w:val="000000" w:themeColor="text1"/>
          </w:rPr>
          <w:t>Geospatial Analysis</w:t>
        </w:r>
      </w:moveTo>
    </w:p>
    <w:p w14:paraId="14C2D86E" w14:textId="77777777" w:rsidR="00410B65" w:rsidRDefault="00410B65" w:rsidP="00410B65">
      <w:pPr>
        <w:spacing w:after="0" w:line="360" w:lineRule="auto"/>
        <w:rPr>
          <w:moveTo w:id="387" w:author="Bill Pine" w:date="2019-07-20T17:17:00Z"/>
          <w:rFonts w:ascii="Arial" w:hAnsi="Arial" w:cs="Arial"/>
          <w:color w:val="000000" w:themeColor="text1"/>
        </w:rPr>
      </w:pPr>
      <w:moveTo w:id="388" w:author="Bill Pine" w:date="2019-07-20T17:17:00Z">
        <w:r>
          <w:rPr>
            <w:rFonts w:ascii="Arial" w:hAnsi="Arial" w:cs="Arial"/>
            <w:color w:val="000000" w:themeColor="text1"/>
          </w:rPr>
          <w:t>There are many online database repositories that offer mapping imagery. Some of the available mapping resources that will be scoured for relevant imagery are:</w:t>
        </w:r>
      </w:moveTo>
    </w:p>
    <w:p w14:paraId="11F5B1EE" w14:textId="77777777" w:rsidR="00410B65" w:rsidRPr="00155C03" w:rsidRDefault="00410B65" w:rsidP="00410B65">
      <w:pPr>
        <w:pStyle w:val="ListParagraph"/>
        <w:numPr>
          <w:ilvl w:val="0"/>
          <w:numId w:val="10"/>
        </w:numPr>
        <w:spacing w:after="0" w:line="360" w:lineRule="auto"/>
        <w:rPr>
          <w:moveTo w:id="389" w:author="Bill Pine" w:date="2019-07-20T17:17:00Z"/>
          <w:rFonts w:ascii="Arial" w:hAnsi="Arial" w:cs="Arial"/>
          <w:color w:val="000000" w:themeColor="text1"/>
          <w:sz w:val="24"/>
          <w:szCs w:val="24"/>
        </w:rPr>
      </w:pPr>
      <w:moveTo w:id="390" w:author="Bill Pine" w:date="2019-07-20T17:17:00Z">
        <w:r w:rsidRPr="00155C03">
          <w:rPr>
            <w:rFonts w:ascii="Arial" w:hAnsi="Arial" w:cs="Arial"/>
            <w:color w:val="000000" w:themeColor="text1"/>
            <w:sz w:val="24"/>
            <w:szCs w:val="24"/>
          </w:rPr>
          <w:t>Florida Geographic Data Library (FGDL)</w:t>
        </w:r>
        <w:r>
          <w:rPr>
            <w:rFonts w:ascii="Arial" w:hAnsi="Arial" w:cs="Arial"/>
            <w:color w:val="000000" w:themeColor="text1"/>
            <w:sz w:val="24"/>
            <w:szCs w:val="24"/>
          </w:rPr>
          <w:t xml:space="preserve"> - </w:t>
        </w:r>
        <w:r>
          <w:fldChar w:fldCharType="begin"/>
        </w:r>
        <w:r>
          <w:instrText xml:space="preserve"> HYPERLINK "https://www.fgdl.org" </w:instrText>
        </w:r>
        <w:r>
          <w:fldChar w:fldCharType="separate"/>
        </w:r>
        <w:r w:rsidRPr="00155C03">
          <w:rPr>
            <w:rFonts w:ascii="Arial" w:hAnsi="Arial" w:cs="Arial"/>
            <w:color w:val="000000" w:themeColor="text1"/>
            <w:sz w:val="24"/>
            <w:szCs w:val="24"/>
          </w:rPr>
          <w:t>https://www.fgdl.org</w:t>
        </w:r>
        <w:r>
          <w:rPr>
            <w:rFonts w:ascii="Arial" w:hAnsi="Arial" w:cs="Arial"/>
            <w:color w:val="000000" w:themeColor="text1"/>
            <w:sz w:val="24"/>
            <w:szCs w:val="24"/>
          </w:rPr>
          <w:fldChar w:fldCharType="end"/>
        </w:r>
      </w:moveTo>
    </w:p>
    <w:p w14:paraId="19B7B342" w14:textId="77777777" w:rsidR="00410B65" w:rsidRDefault="00410B65" w:rsidP="00410B65">
      <w:pPr>
        <w:pStyle w:val="ListParagraph"/>
        <w:numPr>
          <w:ilvl w:val="0"/>
          <w:numId w:val="10"/>
        </w:numPr>
        <w:spacing w:after="0" w:line="360" w:lineRule="auto"/>
        <w:rPr>
          <w:moveTo w:id="391" w:author="Bill Pine" w:date="2019-07-20T17:17:00Z"/>
          <w:rFonts w:ascii="Arial" w:hAnsi="Arial" w:cs="Arial"/>
          <w:color w:val="000000" w:themeColor="text1"/>
          <w:sz w:val="24"/>
          <w:szCs w:val="24"/>
        </w:rPr>
      </w:pPr>
      <w:moveTo w:id="392" w:author="Bill Pine" w:date="2019-07-20T17:17:00Z">
        <w:r>
          <w:rPr>
            <w:rFonts w:ascii="Arial" w:hAnsi="Arial" w:cs="Arial"/>
            <w:color w:val="000000" w:themeColor="text1"/>
            <w:sz w:val="24"/>
            <w:szCs w:val="24"/>
          </w:rPr>
          <w:t xml:space="preserve">LABINS - </w:t>
        </w:r>
        <w:r w:rsidRPr="00155C03">
          <w:rPr>
            <w:rFonts w:ascii="Arial" w:hAnsi="Arial" w:cs="Arial"/>
            <w:color w:val="000000" w:themeColor="text1"/>
            <w:sz w:val="24"/>
            <w:szCs w:val="24"/>
          </w:rPr>
          <w:t>labins.org</w:t>
        </w:r>
      </w:moveTo>
    </w:p>
    <w:p w14:paraId="37649C81" w14:textId="77777777" w:rsidR="00410B65" w:rsidRDefault="00410B65" w:rsidP="00410B65">
      <w:pPr>
        <w:pStyle w:val="ListParagraph"/>
        <w:numPr>
          <w:ilvl w:val="0"/>
          <w:numId w:val="10"/>
        </w:numPr>
        <w:spacing w:after="0" w:line="360" w:lineRule="auto"/>
        <w:rPr>
          <w:moveTo w:id="393" w:author="Bill Pine" w:date="2019-07-20T17:17:00Z"/>
          <w:rFonts w:ascii="Arial" w:hAnsi="Arial" w:cs="Arial"/>
          <w:color w:val="000000" w:themeColor="text1"/>
          <w:sz w:val="24"/>
          <w:szCs w:val="24"/>
        </w:rPr>
      </w:pPr>
      <w:moveTo w:id="394" w:author="Bill Pine" w:date="2019-07-20T17:17:00Z">
        <w:r>
          <w:rPr>
            <w:rFonts w:ascii="Arial" w:hAnsi="Arial" w:cs="Arial"/>
            <w:color w:val="000000" w:themeColor="text1"/>
            <w:sz w:val="24"/>
            <w:szCs w:val="24"/>
          </w:rPr>
          <w:t xml:space="preserve">NOAA - </w:t>
        </w:r>
        <w:r w:rsidRPr="00155C03">
          <w:rPr>
            <w:rFonts w:ascii="Arial" w:hAnsi="Arial" w:cs="Arial"/>
            <w:color w:val="000000" w:themeColor="text1"/>
            <w:sz w:val="24"/>
            <w:szCs w:val="24"/>
          </w:rPr>
          <w:t>https://maps.ngdc.noaa.gov/</w:t>
        </w:r>
      </w:moveTo>
    </w:p>
    <w:p w14:paraId="29D4DD2D" w14:textId="77777777" w:rsidR="00410B65" w:rsidRPr="00155C03" w:rsidRDefault="00410B65" w:rsidP="00410B65">
      <w:pPr>
        <w:pStyle w:val="ListParagraph"/>
        <w:numPr>
          <w:ilvl w:val="0"/>
          <w:numId w:val="10"/>
        </w:numPr>
        <w:spacing w:after="0" w:line="360" w:lineRule="auto"/>
        <w:rPr>
          <w:moveTo w:id="395" w:author="Bill Pine" w:date="2019-07-20T17:17:00Z"/>
        </w:rPr>
      </w:pPr>
      <w:moveTo w:id="396" w:author="Bill Pine" w:date="2019-07-20T17:17:00Z">
        <w:r w:rsidRPr="00155C03">
          <w:rPr>
            <w:rFonts w:ascii="Arial" w:hAnsi="Arial" w:cs="Arial"/>
            <w:color w:val="000000" w:themeColor="text1"/>
            <w:sz w:val="24"/>
            <w:szCs w:val="24"/>
          </w:rPr>
          <w:t>Digital Orthophoto Quarter Quads (DOQQs)</w:t>
        </w:r>
        <w:r>
          <w:rPr>
            <w:rFonts w:ascii="Arial" w:hAnsi="Arial" w:cs="Arial"/>
            <w:color w:val="000000" w:themeColor="text1"/>
            <w:sz w:val="24"/>
            <w:szCs w:val="24"/>
          </w:rPr>
          <w:t xml:space="preserve"> - </w:t>
        </w:r>
        <w:r w:rsidRPr="00155C03">
          <w:rPr>
            <w:rFonts w:ascii="Arial" w:hAnsi="Arial" w:cs="Arial"/>
            <w:color w:val="000000" w:themeColor="text1"/>
            <w:sz w:val="24"/>
            <w:szCs w:val="24"/>
          </w:rPr>
          <w:t>https://catalog.data.gov/dataset?tags=doqq</w:t>
        </w:r>
      </w:moveTo>
    </w:p>
    <w:p w14:paraId="6635D8CB" w14:textId="77777777" w:rsidR="00410B65" w:rsidRDefault="00410B65" w:rsidP="00410B65">
      <w:pPr>
        <w:pStyle w:val="ListParagraph"/>
        <w:numPr>
          <w:ilvl w:val="0"/>
          <w:numId w:val="10"/>
        </w:numPr>
        <w:spacing w:after="0" w:line="360" w:lineRule="auto"/>
        <w:rPr>
          <w:moveTo w:id="397" w:author="Bill Pine" w:date="2019-07-20T17:17:00Z"/>
          <w:rFonts w:ascii="Arial" w:hAnsi="Arial" w:cs="Arial"/>
          <w:color w:val="000000" w:themeColor="text1"/>
          <w:sz w:val="24"/>
          <w:szCs w:val="24"/>
        </w:rPr>
      </w:pPr>
      <w:moveTo w:id="398" w:author="Bill Pine" w:date="2019-07-20T17:17:00Z">
        <w:r>
          <w:rPr>
            <w:rFonts w:ascii="Arial" w:hAnsi="Arial" w:cs="Arial"/>
            <w:color w:val="000000" w:themeColor="text1"/>
            <w:sz w:val="24"/>
            <w:szCs w:val="24"/>
          </w:rPr>
          <w:lastRenderedPageBreak/>
          <w:t xml:space="preserve">Google Earth Engine - </w:t>
        </w:r>
        <w:r w:rsidRPr="00AC55BA">
          <w:rPr>
            <w:rFonts w:ascii="Arial" w:hAnsi="Arial" w:cs="Arial"/>
            <w:color w:val="000000" w:themeColor="text1"/>
            <w:sz w:val="24"/>
            <w:szCs w:val="24"/>
          </w:rPr>
          <w:t>https://earthengine.google.com/</w:t>
        </w:r>
      </w:moveTo>
    </w:p>
    <w:p w14:paraId="3ACACE98" w14:textId="77777777" w:rsidR="00410B65" w:rsidRDefault="00410B65" w:rsidP="00410B65">
      <w:pPr>
        <w:pStyle w:val="ListParagraph"/>
        <w:numPr>
          <w:ilvl w:val="0"/>
          <w:numId w:val="10"/>
        </w:numPr>
        <w:spacing w:after="0" w:line="360" w:lineRule="auto"/>
        <w:rPr>
          <w:moveTo w:id="399" w:author="Bill Pine" w:date="2019-07-20T17:17:00Z"/>
          <w:rFonts w:ascii="Arial" w:hAnsi="Arial" w:cs="Arial"/>
          <w:color w:val="000000" w:themeColor="text1"/>
          <w:sz w:val="24"/>
          <w:szCs w:val="24"/>
        </w:rPr>
      </w:pPr>
      <w:moveTo w:id="400" w:author="Bill Pine" w:date="2019-07-20T17:17:00Z">
        <w:r w:rsidRPr="003B0568">
          <w:rPr>
            <w:rFonts w:ascii="Arial" w:hAnsi="Arial" w:cs="Arial"/>
            <w:color w:val="000000" w:themeColor="text1"/>
            <w:sz w:val="24"/>
            <w:szCs w:val="24"/>
          </w:rPr>
          <w:t xml:space="preserve">George A. </w:t>
        </w:r>
        <w:proofErr w:type="spellStart"/>
        <w:r w:rsidRPr="003B0568">
          <w:rPr>
            <w:rFonts w:ascii="Arial" w:hAnsi="Arial" w:cs="Arial"/>
            <w:color w:val="000000" w:themeColor="text1"/>
            <w:sz w:val="24"/>
            <w:szCs w:val="24"/>
          </w:rPr>
          <w:t>Smathers</w:t>
        </w:r>
        <w:proofErr w:type="spellEnd"/>
        <w:r w:rsidRPr="003B0568">
          <w:rPr>
            <w:rFonts w:ascii="Arial" w:hAnsi="Arial" w:cs="Arial"/>
            <w:color w:val="000000" w:themeColor="text1"/>
            <w:sz w:val="24"/>
            <w:szCs w:val="24"/>
          </w:rPr>
          <w:t xml:space="preserve"> Libraries</w:t>
        </w:r>
        <w:r>
          <w:rPr>
            <w:rFonts w:ascii="Arial" w:hAnsi="Arial" w:cs="Arial"/>
            <w:color w:val="000000" w:themeColor="text1"/>
            <w:sz w:val="24"/>
            <w:szCs w:val="24"/>
          </w:rPr>
          <w:t xml:space="preserve"> (digital collection) - </w:t>
        </w:r>
        <w:r w:rsidRPr="00F62DDE">
          <w:rPr>
            <w:rFonts w:ascii="Arial" w:hAnsi="Arial" w:cs="Arial"/>
            <w:color w:val="000000" w:themeColor="text1"/>
            <w:sz w:val="24"/>
            <w:szCs w:val="24"/>
          </w:rPr>
          <w:t>https://cms.uflib.ufl.edu/</w:t>
        </w:r>
      </w:moveTo>
    </w:p>
    <w:p w14:paraId="116477CF" w14:textId="77777777" w:rsidR="00410B65" w:rsidRPr="00F62DDE" w:rsidRDefault="00410B65" w:rsidP="00410B65">
      <w:pPr>
        <w:pStyle w:val="ListParagraph"/>
        <w:numPr>
          <w:ilvl w:val="0"/>
          <w:numId w:val="10"/>
        </w:numPr>
        <w:spacing w:after="0" w:line="360" w:lineRule="auto"/>
        <w:rPr>
          <w:moveTo w:id="401" w:author="Bill Pine" w:date="2019-07-20T17:17:00Z"/>
          <w:rFonts w:ascii="Arial" w:hAnsi="Arial" w:cs="Arial"/>
          <w:sz w:val="24"/>
          <w:szCs w:val="24"/>
        </w:rPr>
      </w:pPr>
      <w:moveTo w:id="402" w:author="Bill Pine" w:date="2019-07-20T17:17:00Z">
        <w:r w:rsidRPr="00F62DDE">
          <w:rPr>
            <w:rFonts w:ascii="Arial" w:hAnsi="Arial" w:cs="Arial"/>
            <w:color w:val="000000" w:themeColor="text1"/>
            <w:sz w:val="24"/>
            <w:szCs w:val="24"/>
          </w:rPr>
          <w:t xml:space="preserve">Ellen Raabe imagery - </w:t>
        </w:r>
        <w:r w:rsidRPr="00F62DDE">
          <w:rPr>
            <w:rFonts w:ascii="Arial" w:hAnsi="Arial" w:cs="Arial"/>
            <w:sz w:val="24"/>
            <w:szCs w:val="24"/>
          </w:rPr>
          <w:t>https://www.usgs.gov/centers/spcmsc/maps</w:t>
        </w:r>
      </w:moveTo>
    </w:p>
    <w:p w14:paraId="56550AD4" w14:textId="77777777" w:rsidR="00410B65" w:rsidRPr="00155C03" w:rsidRDefault="00410B65" w:rsidP="00410B65">
      <w:pPr>
        <w:pStyle w:val="ListParagraph"/>
        <w:spacing w:after="0" w:line="360" w:lineRule="auto"/>
        <w:rPr>
          <w:moveTo w:id="403" w:author="Bill Pine" w:date="2019-07-20T17:17:00Z"/>
          <w:rFonts w:ascii="Arial" w:hAnsi="Arial" w:cs="Arial"/>
          <w:color w:val="000000" w:themeColor="text1"/>
          <w:sz w:val="24"/>
          <w:szCs w:val="24"/>
        </w:rPr>
      </w:pPr>
    </w:p>
    <w:p w14:paraId="178D3D90" w14:textId="77777777" w:rsidR="00410B65" w:rsidRDefault="00410B65" w:rsidP="00410B65">
      <w:pPr>
        <w:spacing w:after="0" w:line="360" w:lineRule="auto"/>
        <w:rPr>
          <w:moveTo w:id="404" w:author="Bill Pine" w:date="2019-07-20T17:17:00Z"/>
          <w:rFonts w:ascii="Arial" w:hAnsi="Arial" w:cs="Arial"/>
          <w:color w:val="000000" w:themeColor="text1"/>
        </w:rPr>
      </w:pPr>
      <w:moveTo w:id="405" w:author="Bill Pine" w:date="2019-07-20T17:17:00Z">
        <w:r>
          <w:rPr>
            <w:rFonts w:ascii="Arial" w:hAnsi="Arial" w:cs="Arial"/>
            <w:color w:val="000000" w:themeColor="text1"/>
          </w:rPr>
          <w:t>These maps will be reviewed documented in a table outlining the date taken, time (if available), coordinate system, camera/satellite information, and other relevant metadata. This will be the timeliest step of this chapter.</w:t>
        </w:r>
      </w:moveTo>
    </w:p>
    <w:moveToRangeEnd w:id="385"/>
    <w:p w14:paraId="4E51B4E4" w14:textId="77777777" w:rsidR="00410B65" w:rsidRPr="00410B65" w:rsidRDefault="00410B65">
      <w:pPr>
        <w:spacing w:after="0" w:line="360" w:lineRule="auto"/>
        <w:rPr>
          <w:rFonts w:ascii="Arial" w:hAnsi="Arial" w:cs="Arial"/>
          <w:i/>
          <w:iCs/>
          <w:color w:val="000000" w:themeColor="text1"/>
          <w:rPrChange w:id="406" w:author="Bill Pine" w:date="2019-07-20T17:17:00Z">
            <w:rPr>
              <w:rFonts w:ascii="Arial" w:hAnsi="Arial" w:cs="Arial"/>
              <w:color w:val="000000" w:themeColor="text1"/>
            </w:rPr>
          </w:rPrChange>
        </w:rPr>
        <w:pPrChange w:id="407" w:author="Bill Pine" w:date="2019-07-20T17:17:00Z">
          <w:pPr/>
        </w:pPrChange>
      </w:pPr>
    </w:p>
    <w:p w14:paraId="1435BF83" w14:textId="76450DAC" w:rsidR="006022A3" w:rsidRPr="007047B4" w:rsidRDefault="00410B65">
      <w:pPr>
        <w:spacing w:after="0" w:line="360" w:lineRule="auto"/>
        <w:rPr>
          <w:rFonts w:ascii="Arial" w:hAnsi="Arial" w:cs="Arial"/>
          <w:b/>
          <w:bCs/>
          <w:i/>
          <w:iCs/>
          <w:color w:val="000000" w:themeColor="text1"/>
        </w:rPr>
        <w:pPrChange w:id="408" w:author="Bill Pine" w:date="2019-07-20T15:57:00Z">
          <w:pPr/>
        </w:pPrChange>
      </w:pPr>
      <w:ins w:id="409" w:author="Bill Pine" w:date="2019-07-20T17:16:00Z">
        <w:r>
          <w:rPr>
            <w:rFonts w:ascii="Arial" w:hAnsi="Arial" w:cs="Arial"/>
            <w:i/>
            <w:iCs/>
            <w:color w:val="000000" w:themeColor="text1"/>
          </w:rPr>
          <w:t xml:space="preserve">Data </w:t>
        </w:r>
      </w:ins>
      <w:r w:rsidR="006022A3" w:rsidRPr="007047B4">
        <w:rPr>
          <w:rFonts w:ascii="Arial" w:hAnsi="Arial" w:cs="Arial"/>
          <w:i/>
          <w:iCs/>
          <w:color w:val="000000" w:themeColor="text1"/>
        </w:rPr>
        <w:t>Organization and Storage</w:t>
      </w:r>
    </w:p>
    <w:p w14:paraId="6D00C1CE" w14:textId="6B334F06" w:rsidR="006022A3" w:rsidRPr="007047B4" w:rsidRDefault="00E47B2F">
      <w:pPr>
        <w:spacing w:after="0" w:line="360" w:lineRule="auto"/>
        <w:ind w:firstLine="720"/>
        <w:rPr>
          <w:rFonts w:ascii="Arial" w:hAnsi="Arial" w:cs="Arial"/>
          <w:color w:val="000000" w:themeColor="text1"/>
        </w:rPr>
        <w:pPrChange w:id="410" w:author="Bill Pine" w:date="2019-07-20T16:27:00Z">
          <w:pPr/>
        </w:pPrChange>
      </w:pPr>
      <w:ins w:id="411" w:author="Bill Pine" w:date="2019-07-20T17:23:00Z">
        <w:r>
          <w:rPr>
            <w:rFonts w:ascii="Arial" w:hAnsi="Arial" w:cs="Arial"/>
            <w:color w:val="000000" w:themeColor="text1"/>
          </w:rPr>
          <w:t xml:space="preserve">I will follow </w:t>
        </w:r>
      </w:ins>
      <w:r w:rsidR="006022A3" w:rsidRPr="007047B4">
        <w:rPr>
          <w:rFonts w:ascii="Arial" w:hAnsi="Arial" w:cs="Arial"/>
          <w:color w:val="000000" w:themeColor="text1"/>
        </w:rPr>
        <w:t>USGS Data Management standards</w:t>
      </w:r>
      <w:ins w:id="412" w:author="Bill Pine" w:date="2019-07-20T17:23:00Z">
        <w:r>
          <w:rPr>
            <w:rFonts w:ascii="Arial" w:hAnsi="Arial" w:cs="Arial"/>
            <w:color w:val="000000" w:themeColor="text1"/>
          </w:rPr>
          <w:t xml:space="preserve"> </w:t>
        </w:r>
      </w:ins>
      <w:ins w:id="413" w:author="Bill Pine" w:date="2019-07-20T17:24:00Z">
        <w:r>
          <w:rPr>
            <w:rFonts w:ascii="Arial" w:hAnsi="Arial" w:cs="Arial"/>
            <w:color w:val="000000" w:themeColor="text1"/>
          </w:rPr>
          <w:t>(ref)</w:t>
        </w:r>
      </w:ins>
      <w:r w:rsidR="006022A3" w:rsidRPr="007047B4">
        <w:rPr>
          <w:rFonts w:ascii="Arial" w:hAnsi="Arial" w:cs="Arial"/>
          <w:color w:val="000000" w:themeColor="text1"/>
        </w:rPr>
        <w:t xml:space="preserve"> </w:t>
      </w:r>
      <w:del w:id="414" w:author="Bill Pine" w:date="2019-07-20T17:23:00Z">
        <w:r w:rsidR="006022A3" w:rsidRPr="007047B4" w:rsidDel="00E47B2F">
          <w:rPr>
            <w:rFonts w:ascii="Arial" w:hAnsi="Arial" w:cs="Arial"/>
            <w:color w:val="000000" w:themeColor="text1"/>
          </w:rPr>
          <w:delText xml:space="preserve">explain that some of the best practices </w:delText>
        </w:r>
      </w:del>
      <w:r w:rsidR="006022A3" w:rsidRPr="007047B4">
        <w:rPr>
          <w:rFonts w:ascii="Arial" w:hAnsi="Arial" w:cs="Arial"/>
          <w:color w:val="000000" w:themeColor="text1"/>
        </w:rPr>
        <w:t xml:space="preserve">for processing spatial data </w:t>
      </w:r>
      <w:del w:id="415" w:author="Bill Pine" w:date="2019-07-20T17:24:00Z">
        <w:r w:rsidR="006022A3" w:rsidRPr="007047B4" w:rsidDel="00E47B2F">
          <w:rPr>
            <w:rFonts w:ascii="Arial" w:hAnsi="Arial" w:cs="Arial"/>
            <w:color w:val="000000" w:themeColor="text1"/>
          </w:rPr>
          <w:delText>are to use</w:delText>
        </w:r>
      </w:del>
      <w:ins w:id="416" w:author="Bill Pine" w:date="2019-07-20T17:24:00Z">
        <w:r>
          <w:rPr>
            <w:rFonts w:ascii="Arial" w:hAnsi="Arial" w:cs="Arial"/>
            <w:color w:val="000000" w:themeColor="text1"/>
          </w:rPr>
          <w:t>by using</w:t>
        </w:r>
      </w:ins>
      <w:r w:rsidR="006022A3" w:rsidRPr="007047B4">
        <w:rPr>
          <w:rFonts w:ascii="Arial" w:hAnsi="Arial" w:cs="Arial"/>
          <w:color w:val="000000" w:themeColor="text1"/>
        </w:rPr>
        <w:t xml:space="preserve"> open</w:t>
      </w:r>
      <w:ins w:id="417" w:author="Bill Pine" w:date="2019-07-20T17:24:00Z">
        <w:r>
          <w:rPr>
            <w:rFonts w:ascii="Arial" w:hAnsi="Arial" w:cs="Arial"/>
            <w:color w:val="000000" w:themeColor="text1"/>
          </w:rPr>
          <w:t xml:space="preserve"> file</w:t>
        </w:r>
      </w:ins>
      <w:r w:rsidR="006022A3" w:rsidRPr="007047B4">
        <w:rPr>
          <w:rFonts w:ascii="Arial" w:hAnsi="Arial" w:cs="Arial"/>
          <w:color w:val="000000" w:themeColor="text1"/>
        </w:rPr>
        <w:t xml:space="preserve"> formats such as </w:t>
      </w:r>
      <w:proofErr w:type="spellStart"/>
      <w:r w:rsidR="006022A3" w:rsidRPr="007047B4">
        <w:rPr>
          <w:rFonts w:ascii="Arial" w:hAnsi="Arial" w:cs="Arial"/>
          <w:color w:val="000000" w:themeColor="text1"/>
        </w:rPr>
        <w:t>geoTIFF</w:t>
      </w:r>
      <w:proofErr w:type="spellEnd"/>
      <w:r w:rsidR="006022A3" w:rsidRPr="007047B4">
        <w:rPr>
          <w:rFonts w:ascii="Arial" w:hAnsi="Arial" w:cs="Arial"/>
          <w:color w:val="000000" w:themeColor="text1"/>
        </w:rPr>
        <w:t xml:space="preserve"> and </w:t>
      </w:r>
      <w:commentRangeStart w:id="418"/>
      <w:r w:rsidR="006022A3" w:rsidRPr="007047B4">
        <w:rPr>
          <w:rFonts w:ascii="Arial" w:hAnsi="Arial" w:cs="Arial"/>
          <w:color w:val="000000" w:themeColor="text1"/>
        </w:rPr>
        <w:t>use open-source solutions whenever possible</w:t>
      </w:r>
      <w:commentRangeEnd w:id="418"/>
      <w:r>
        <w:rPr>
          <w:rStyle w:val="CommentReference"/>
        </w:rPr>
        <w:commentReference w:id="418"/>
      </w:r>
      <w:r w:rsidR="006022A3" w:rsidRPr="007047B4">
        <w:rPr>
          <w:rFonts w:ascii="Arial" w:hAnsi="Arial" w:cs="Arial"/>
          <w:color w:val="000000" w:themeColor="text1"/>
        </w:rPr>
        <w:t xml:space="preserve">. </w:t>
      </w:r>
      <w:ins w:id="419" w:author="Bill Pine" w:date="2019-07-20T17:24:00Z">
        <w:r>
          <w:rPr>
            <w:rFonts w:ascii="Arial" w:hAnsi="Arial" w:cs="Arial"/>
            <w:color w:val="000000" w:themeColor="text1"/>
          </w:rPr>
          <w:t>I will also follow USGS metadata guidelines to document the</w:t>
        </w:r>
      </w:ins>
      <w:del w:id="420" w:author="Bill Pine" w:date="2019-07-20T17:24:00Z">
        <w:r w:rsidR="006022A3" w:rsidRPr="007047B4" w:rsidDel="00E47B2F">
          <w:rPr>
            <w:rFonts w:ascii="Arial" w:hAnsi="Arial" w:cs="Arial"/>
            <w:color w:val="000000" w:themeColor="text1"/>
          </w:rPr>
          <w:delText>The manual also describes that adding metadata to datasets to define the</w:delText>
        </w:r>
      </w:del>
      <w:r w:rsidR="006022A3" w:rsidRPr="007047B4">
        <w:rPr>
          <w:rFonts w:ascii="Arial" w:hAnsi="Arial" w:cs="Arial"/>
          <w:color w:val="000000" w:themeColor="text1"/>
        </w:rPr>
        <w:t xml:space="preserve"> who, what, where, when, why, and how is important so that data can be understood, re-used, and integrated with other datasets</w:t>
      </w:r>
      <w:ins w:id="421" w:author="Bill Pine" w:date="2019-07-20T17:24:00Z">
        <w:r>
          <w:rPr>
            <w:rFonts w:ascii="Arial" w:hAnsi="Arial" w:cs="Arial"/>
            <w:color w:val="000000" w:themeColor="text1"/>
          </w:rPr>
          <w:t xml:space="preserve"> (ref)</w:t>
        </w:r>
      </w:ins>
      <w:r w:rsidR="006022A3" w:rsidRPr="007047B4">
        <w:rPr>
          <w:rFonts w:ascii="Arial" w:hAnsi="Arial" w:cs="Arial"/>
          <w:color w:val="000000" w:themeColor="text1"/>
        </w:rPr>
        <w:t xml:space="preserve">. </w:t>
      </w:r>
      <w:del w:id="422" w:author="Bill Pine" w:date="2019-07-20T17:25:00Z">
        <w:r w:rsidR="006022A3" w:rsidRPr="007047B4" w:rsidDel="00E47B2F">
          <w:rPr>
            <w:rFonts w:ascii="Arial" w:hAnsi="Arial" w:cs="Arial"/>
            <w:color w:val="000000" w:themeColor="text1"/>
          </w:rPr>
          <w:delText>In the Geological Survey Manual</w:delText>
        </w:r>
      </w:del>
      <w:proofErr w:type="gramStart"/>
      <w:ins w:id="423" w:author="Bill Pine" w:date="2019-07-20T17:25:00Z">
        <w:r>
          <w:rPr>
            <w:rFonts w:ascii="Arial" w:hAnsi="Arial" w:cs="Arial"/>
            <w:color w:val="000000" w:themeColor="text1"/>
          </w:rPr>
          <w:t>Specifically</w:t>
        </w:r>
        <w:proofErr w:type="gramEnd"/>
        <w:r>
          <w:rPr>
            <w:rFonts w:ascii="Arial" w:hAnsi="Arial" w:cs="Arial"/>
            <w:color w:val="000000" w:themeColor="text1"/>
          </w:rPr>
          <w:t xml:space="preserve"> USGS Survey manual</w:t>
        </w:r>
      </w:ins>
      <w:r w:rsidR="006022A3" w:rsidRPr="007047B4">
        <w:rPr>
          <w:rFonts w:ascii="Arial" w:hAnsi="Arial" w:cs="Arial"/>
          <w:color w:val="000000" w:themeColor="text1"/>
        </w:rPr>
        <w:t xml:space="preserve"> section SM 502.7 states:</w:t>
      </w:r>
    </w:p>
    <w:p w14:paraId="5117E509" w14:textId="5CC2E7F3" w:rsidR="006022A3" w:rsidRDefault="006022A3" w:rsidP="00E47B2F">
      <w:pPr>
        <w:spacing w:after="0"/>
        <w:ind w:left="720"/>
        <w:rPr>
          <w:ins w:id="424" w:author="Bill Pine" w:date="2019-07-20T17:25:00Z"/>
          <w:rFonts w:ascii="Arial" w:hAnsi="Arial" w:cs="Arial"/>
          <w:color w:val="000000" w:themeColor="text1"/>
        </w:rPr>
      </w:pPr>
      <w:r w:rsidRPr="007047B4">
        <w:rPr>
          <w:rFonts w:ascii="Arial" w:hAnsi="Arial" w:cs="Arial"/>
          <w:color w:val="000000" w:themeColor="text1"/>
        </w:rPr>
        <w:t>“</w:t>
      </w:r>
      <w:r w:rsidR="001B76B2">
        <w:rPr>
          <w:rFonts w:ascii="Arial" w:hAnsi="Arial" w:cs="Arial"/>
          <w:color w:val="000000" w:themeColor="text1"/>
        </w:rPr>
        <w:t>M</w:t>
      </w:r>
      <w:r w:rsidRPr="007047B4">
        <w:rPr>
          <w:rFonts w:ascii="Arial" w:hAnsi="Arial" w:cs="Arial"/>
          <w:color w:val="000000" w:themeColor="text1"/>
        </w:rPr>
        <w:t xml:space="preserve">etadata must accompany all USGS scientific data and other information products. Metadata records are to be developed in a standardized way that enables users to understand the context and to </w:t>
      </w:r>
      <w:commentRangeStart w:id="425"/>
      <w:r w:rsidRPr="007047B4">
        <w:rPr>
          <w:rFonts w:ascii="Arial" w:hAnsi="Arial" w:cs="Arial"/>
          <w:color w:val="000000" w:themeColor="text1"/>
        </w:rPr>
        <w:t>evaluate</w:t>
      </w:r>
      <w:commentRangeEnd w:id="425"/>
      <w:r w:rsidR="006F2740">
        <w:rPr>
          <w:rStyle w:val="CommentReference"/>
        </w:rPr>
        <w:commentReference w:id="425"/>
      </w:r>
      <w:r w:rsidRPr="007047B4">
        <w:rPr>
          <w:rFonts w:ascii="Arial" w:hAnsi="Arial" w:cs="Arial"/>
          <w:color w:val="000000" w:themeColor="text1"/>
        </w:rPr>
        <w:t xml:space="preserve"> the usefulness of the data or information product. Metadata records for scientific data must comply with standards such as the FGDC Content Standard for Digital Geospatial Metadata, the International Organization for Standardization suite of standards, or other USGS endorsed FCDC standards. A minimum of one metadata review by a qualified reviewer is required for all USGS scientific data and other information products approved for </w:t>
      </w:r>
      <w:commentRangeStart w:id="426"/>
      <w:r w:rsidRPr="007047B4">
        <w:rPr>
          <w:rFonts w:ascii="Arial" w:hAnsi="Arial" w:cs="Arial"/>
          <w:color w:val="000000" w:themeColor="text1"/>
        </w:rPr>
        <w:t>release</w:t>
      </w:r>
      <w:commentRangeEnd w:id="426"/>
      <w:r w:rsidR="00D46BBF">
        <w:rPr>
          <w:rStyle w:val="CommentReference"/>
        </w:rPr>
        <w:commentReference w:id="426"/>
      </w:r>
      <w:r w:rsidRPr="007047B4">
        <w:rPr>
          <w:rFonts w:ascii="Arial" w:hAnsi="Arial" w:cs="Arial"/>
          <w:color w:val="000000" w:themeColor="text1"/>
        </w:rPr>
        <w:t>.”</w:t>
      </w:r>
    </w:p>
    <w:p w14:paraId="3C494200" w14:textId="77777777" w:rsidR="00E47B2F" w:rsidRPr="007047B4" w:rsidRDefault="00E47B2F">
      <w:pPr>
        <w:spacing w:after="0"/>
        <w:ind w:left="720"/>
        <w:rPr>
          <w:rFonts w:ascii="Arial" w:hAnsi="Arial" w:cs="Arial"/>
          <w:color w:val="000000" w:themeColor="text1"/>
        </w:rPr>
        <w:pPrChange w:id="427" w:author="Bill Pine" w:date="2019-07-20T17:25:00Z">
          <w:pPr/>
        </w:pPrChange>
      </w:pPr>
    </w:p>
    <w:p w14:paraId="1CBA6503" w14:textId="261C3C65" w:rsidR="006022A3" w:rsidRPr="007047B4" w:rsidRDefault="006022A3">
      <w:pPr>
        <w:spacing w:after="0"/>
        <w:rPr>
          <w:rFonts w:ascii="Arial" w:hAnsi="Arial" w:cs="Arial"/>
          <w:color w:val="000000" w:themeColor="text1"/>
        </w:rPr>
        <w:pPrChange w:id="428" w:author="Bill Pine" w:date="2019-07-20T17:25:00Z">
          <w:pPr/>
        </w:pPrChange>
      </w:pPr>
      <w:r w:rsidRPr="007047B4">
        <w:rPr>
          <w:rFonts w:ascii="Arial" w:hAnsi="Arial" w:cs="Arial"/>
          <w:color w:val="000000" w:themeColor="text1"/>
        </w:rPr>
        <w:t>Some metadata software recommended by USGS are USGS Metadata Wizard (</w:t>
      </w:r>
      <w:r w:rsidR="0007602C">
        <w:fldChar w:fldCharType="begin"/>
      </w:r>
      <w:r w:rsidR="0007602C">
        <w:instrText xml:space="preserve"> HYPERLINK "https://www.sciencebase.gov/catalog/item/50ed7aa4e4b0438b00db080a" </w:instrText>
      </w:r>
      <w:r w:rsidR="0007602C">
        <w:fldChar w:fldCharType="separate"/>
      </w:r>
      <w:r w:rsidRPr="007047B4">
        <w:rPr>
          <w:rFonts w:ascii="Arial" w:hAnsi="Arial" w:cs="Arial"/>
          <w:color w:val="000000" w:themeColor="text1"/>
        </w:rPr>
        <w:t>https://www.sciencebase.gov/catalog/item/50ed7aa4e4b0438b00db080a</w:t>
      </w:r>
      <w:r w:rsidR="0007602C">
        <w:rPr>
          <w:rFonts w:ascii="Arial" w:hAnsi="Arial" w:cs="Arial"/>
          <w:color w:val="000000" w:themeColor="text1"/>
        </w:rPr>
        <w:fldChar w:fldCharType="end"/>
      </w:r>
      <w:r w:rsidRPr="007047B4">
        <w:rPr>
          <w:rFonts w:ascii="Arial" w:hAnsi="Arial" w:cs="Arial"/>
          <w:color w:val="000000" w:themeColor="text1"/>
        </w:rPr>
        <w:t xml:space="preserve">) and USDA </w:t>
      </w:r>
      <w:proofErr w:type="spellStart"/>
      <w:r w:rsidRPr="007047B4">
        <w:rPr>
          <w:rFonts w:ascii="Arial" w:hAnsi="Arial" w:cs="Arial"/>
          <w:color w:val="000000" w:themeColor="text1"/>
        </w:rPr>
        <w:t>Metavist</w:t>
      </w:r>
      <w:proofErr w:type="spellEnd"/>
      <w:r w:rsidRPr="007047B4">
        <w:rPr>
          <w:rFonts w:ascii="Arial" w:hAnsi="Arial" w:cs="Arial"/>
          <w:color w:val="000000" w:themeColor="text1"/>
        </w:rPr>
        <w:t xml:space="preserve"> (</w:t>
      </w:r>
      <w:r w:rsidR="0007602C">
        <w:fldChar w:fldCharType="begin"/>
      </w:r>
      <w:r w:rsidR="0007602C">
        <w:instrText xml:space="preserve"> HYPERLINK "https://www.nrs.fs.fed.us/pubs/2737" </w:instrText>
      </w:r>
      <w:r w:rsidR="0007602C">
        <w:fldChar w:fldCharType="separate"/>
      </w:r>
      <w:r w:rsidRPr="007047B4">
        <w:rPr>
          <w:rStyle w:val="Hyperlink"/>
          <w:rFonts w:ascii="Arial" w:hAnsi="Arial" w:cs="Arial"/>
          <w:color w:val="000000" w:themeColor="text1"/>
        </w:rPr>
        <w:t>https://www.nrs.fs.fed.us/pubs/2737</w:t>
      </w:r>
      <w:r w:rsidR="0007602C">
        <w:rPr>
          <w:rStyle w:val="Hyperlink"/>
          <w:rFonts w:ascii="Arial" w:hAnsi="Arial" w:cs="Arial"/>
          <w:color w:val="000000" w:themeColor="text1"/>
        </w:rPr>
        <w:fldChar w:fldCharType="end"/>
      </w:r>
      <w:r w:rsidRPr="007047B4">
        <w:rPr>
          <w:rFonts w:ascii="Arial" w:hAnsi="Arial" w:cs="Arial"/>
          <w:color w:val="000000" w:themeColor="text1"/>
        </w:rPr>
        <w:t xml:space="preserve">). </w:t>
      </w:r>
      <w:proofErr w:type="gramStart"/>
      <w:r w:rsidRPr="007047B4">
        <w:rPr>
          <w:rFonts w:ascii="Arial" w:hAnsi="Arial" w:cs="Arial"/>
          <w:color w:val="000000" w:themeColor="text1"/>
        </w:rPr>
        <w:t>These software</w:t>
      </w:r>
      <w:proofErr w:type="gramEnd"/>
      <w:r w:rsidRPr="007047B4">
        <w:rPr>
          <w:rFonts w:ascii="Arial" w:hAnsi="Arial" w:cs="Arial"/>
          <w:color w:val="000000" w:themeColor="text1"/>
        </w:rPr>
        <w:t xml:space="preserve"> allow </w:t>
      </w:r>
      <w:r w:rsidR="00C31827">
        <w:rPr>
          <w:rFonts w:ascii="Arial" w:hAnsi="Arial" w:cs="Arial"/>
          <w:color w:val="000000" w:themeColor="text1"/>
        </w:rPr>
        <w:t>for</w:t>
      </w:r>
      <w:r w:rsidRPr="007047B4">
        <w:rPr>
          <w:rFonts w:ascii="Arial" w:hAnsi="Arial" w:cs="Arial"/>
          <w:color w:val="000000" w:themeColor="text1"/>
        </w:rPr>
        <w:t xml:space="preserve"> the user to create FDGC (Federal Geographic Data Committee) Metadata for geospatial datasets. </w:t>
      </w:r>
      <w:ins w:id="429" w:author="Bill Pine" w:date="2019-07-20T17:29:00Z">
        <w:r w:rsidR="00D46BBF">
          <w:rPr>
            <w:rFonts w:ascii="Arial" w:hAnsi="Arial" w:cs="Arial"/>
            <w:color w:val="000000" w:themeColor="text1"/>
          </w:rPr>
          <w:t xml:space="preserve">The </w:t>
        </w:r>
      </w:ins>
      <w:r w:rsidRPr="007047B4">
        <w:rPr>
          <w:rFonts w:ascii="Arial" w:hAnsi="Arial" w:cs="Arial"/>
          <w:color w:val="000000" w:themeColor="text1"/>
        </w:rPr>
        <w:t xml:space="preserve">USGS </w:t>
      </w:r>
      <w:del w:id="430" w:author="Bill Pine" w:date="2019-07-20T17:29:00Z">
        <w:r w:rsidRPr="007047B4" w:rsidDel="00D46BBF">
          <w:rPr>
            <w:rFonts w:ascii="Arial" w:hAnsi="Arial" w:cs="Arial"/>
            <w:color w:val="000000" w:themeColor="text1"/>
          </w:rPr>
          <w:delText>is pushing to have</w:delText>
        </w:r>
      </w:del>
      <w:ins w:id="431" w:author="Bill Pine" w:date="2019-07-20T17:29:00Z">
        <w:r w:rsidR="00D46BBF">
          <w:rPr>
            <w:rFonts w:ascii="Arial" w:hAnsi="Arial" w:cs="Arial"/>
            <w:color w:val="000000" w:themeColor="text1"/>
          </w:rPr>
          <w:t>suggests that</w:t>
        </w:r>
      </w:ins>
      <w:r w:rsidRPr="007047B4">
        <w:rPr>
          <w:rFonts w:ascii="Arial" w:hAnsi="Arial" w:cs="Arial"/>
          <w:color w:val="000000" w:themeColor="text1"/>
        </w:rPr>
        <w:t xml:space="preserve"> these metadata to be incorporated in published geospatial datasets to standardize ways groups are storing and recording their geospatial data </w:t>
      </w:r>
      <w:commentRangeStart w:id="432"/>
      <w:r w:rsidRPr="007047B4">
        <w:rPr>
          <w:rFonts w:ascii="Arial" w:hAnsi="Arial" w:cs="Arial"/>
          <w:color w:val="000000" w:themeColor="text1"/>
        </w:rPr>
        <w:t>sets</w:t>
      </w:r>
      <w:commentRangeEnd w:id="432"/>
      <w:r w:rsidR="00D46BBF">
        <w:rPr>
          <w:rStyle w:val="CommentReference"/>
        </w:rPr>
        <w:commentReference w:id="432"/>
      </w:r>
      <w:r w:rsidRPr="007047B4">
        <w:rPr>
          <w:rFonts w:ascii="Arial" w:hAnsi="Arial" w:cs="Arial"/>
          <w:color w:val="000000" w:themeColor="text1"/>
        </w:rPr>
        <w:t>.</w:t>
      </w:r>
    </w:p>
    <w:p w14:paraId="7B007CDB" w14:textId="77777777" w:rsidR="00E47B2F" w:rsidRDefault="00E47B2F" w:rsidP="006F2740">
      <w:pPr>
        <w:spacing w:after="0" w:line="360" w:lineRule="auto"/>
        <w:ind w:firstLine="720"/>
        <w:rPr>
          <w:ins w:id="433" w:author="Bill Pine" w:date="2019-07-20T17:25:00Z"/>
          <w:rFonts w:ascii="Arial" w:hAnsi="Arial" w:cs="Arial"/>
          <w:color w:val="000000" w:themeColor="text1"/>
        </w:rPr>
      </w:pPr>
    </w:p>
    <w:p w14:paraId="35C1D64B" w14:textId="4109A713" w:rsidR="006022A3" w:rsidRPr="007047B4" w:rsidRDefault="006022A3">
      <w:pPr>
        <w:spacing w:after="0" w:line="360" w:lineRule="auto"/>
        <w:ind w:firstLine="720"/>
        <w:rPr>
          <w:rFonts w:ascii="Arial" w:hAnsi="Arial" w:cs="Arial"/>
          <w:color w:val="000000" w:themeColor="text1"/>
        </w:rPr>
        <w:pPrChange w:id="434" w:author="Bill Pine" w:date="2019-07-20T16:27:00Z">
          <w:pPr/>
        </w:pPrChange>
      </w:pPr>
      <w:r w:rsidRPr="007047B4">
        <w:rPr>
          <w:rFonts w:ascii="Arial" w:hAnsi="Arial" w:cs="Arial"/>
          <w:color w:val="000000" w:themeColor="text1"/>
        </w:rPr>
        <w:t xml:space="preserve">As far as my graduate research analysis, I will be using the </w:t>
      </w:r>
      <w:proofErr w:type="gramStart"/>
      <w:r w:rsidRPr="007047B4">
        <w:rPr>
          <w:rFonts w:ascii="Arial" w:hAnsi="Arial" w:cs="Arial"/>
          <w:color w:val="000000" w:themeColor="text1"/>
        </w:rPr>
        <w:t>T:Drive</w:t>
      </w:r>
      <w:proofErr w:type="gramEnd"/>
      <w:r w:rsidRPr="007047B4">
        <w:rPr>
          <w:rFonts w:ascii="Arial" w:hAnsi="Arial" w:cs="Arial"/>
          <w:color w:val="000000" w:themeColor="text1"/>
        </w:rPr>
        <w:t xml:space="preserve"> storage of the LCR </w:t>
      </w:r>
      <w:r w:rsidR="00C31827">
        <w:rPr>
          <w:rFonts w:ascii="Arial" w:hAnsi="Arial" w:cs="Arial"/>
          <w:color w:val="000000" w:themeColor="text1"/>
        </w:rPr>
        <w:t xml:space="preserve">restoration </w:t>
      </w:r>
      <w:r w:rsidRPr="007047B4">
        <w:rPr>
          <w:rFonts w:ascii="Arial" w:hAnsi="Arial" w:cs="Arial"/>
          <w:color w:val="000000" w:themeColor="text1"/>
        </w:rPr>
        <w:t>project to store my datasets. I will use</w:t>
      </w:r>
      <w:ins w:id="435" w:author="Bill Pine" w:date="2019-07-20T17:31:00Z">
        <w:r w:rsidR="00D46BBF">
          <w:rPr>
            <w:rFonts w:ascii="Arial" w:hAnsi="Arial" w:cs="Arial"/>
            <w:color w:val="000000" w:themeColor="text1"/>
          </w:rPr>
          <w:t xml:space="preserve"> best</w:t>
        </w:r>
      </w:ins>
      <w:r w:rsidRPr="007047B4">
        <w:rPr>
          <w:rFonts w:ascii="Arial" w:hAnsi="Arial" w:cs="Arial"/>
          <w:color w:val="000000" w:themeColor="text1"/>
        </w:rPr>
        <w:t xml:space="preserve"> practices to store and backup my geospatial datasets as per USGS Data Management standards</w:t>
      </w:r>
      <w:ins w:id="436" w:author="Bill Pine" w:date="2019-07-20T17:31:00Z">
        <w:r w:rsidR="00D46BBF">
          <w:rPr>
            <w:rFonts w:ascii="Arial" w:hAnsi="Arial" w:cs="Arial"/>
            <w:color w:val="000000" w:themeColor="text1"/>
          </w:rPr>
          <w:t xml:space="preserve"> with input </w:t>
        </w:r>
        <w:r w:rsidR="00D46BBF">
          <w:rPr>
            <w:rFonts w:ascii="Arial" w:hAnsi="Arial" w:cs="Arial"/>
            <w:color w:val="000000" w:themeColor="text1"/>
          </w:rPr>
          <w:lastRenderedPageBreak/>
          <w:t>from UF Academic Research Computing team</w:t>
        </w:r>
      </w:ins>
      <w:r w:rsidRPr="007047B4">
        <w:rPr>
          <w:rFonts w:ascii="Arial" w:hAnsi="Arial" w:cs="Arial"/>
          <w:color w:val="000000" w:themeColor="text1"/>
        </w:rPr>
        <w:t xml:space="preserve">. These details will be finalized during imagery processing and </w:t>
      </w:r>
      <w:commentRangeStart w:id="437"/>
      <w:r w:rsidRPr="007047B4">
        <w:rPr>
          <w:rFonts w:ascii="Arial" w:hAnsi="Arial" w:cs="Arial"/>
          <w:color w:val="000000" w:themeColor="text1"/>
        </w:rPr>
        <w:t>analysis</w:t>
      </w:r>
      <w:commentRangeEnd w:id="437"/>
      <w:r w:rsidR="00D46BBF">
        <w:rPr>
          <w:rStyle w:val="CommentReference"/>
        </w:rPr>
        <w:commentReference w:id="437"/>
      </w:r>
      <w:r w:rsidRPr="007047B4">
        <w:rPr>
          <w:rFonts w:ascii="Arial" w:hAnsi="Arial" w:cs="Arial"/>
          <w:color w:val="000000" w:themeColor="text1"/>
        </w:rPr>
        <w:t xml:space="preserve">. </w:t>
      </w:r>
      <w:commentRangeStart w:id="438"/>
      <w:r w:rsidRPr="007047B4">
        <w:rPr>
          <w:rFonts w:ascii="Arial" w:hAnsi="Arial" w:cs="Arial"/>
          <w:color w:val="000000" w:themeColor="text1"/>
        </w:rPr>
        <w:t xml:space="preserve">Completed analysis and geospatial datasets will be located in GitHub, a version control online software, for </w:t>
      </w:r>
      <w:proofErr w:type="spellStart"/>
      <w:r w:rsidRPr="007047B4">
        <w:rPr>
          <w:rFonts w:ascii="Arial" w:hAnsi="Arial" w:cs="Arial"/>
          <w:color w:val="000000" w:themeColor="text1"/>
        </w:rPr>
        <w:t>easability</w:t>
      </w:r>
      <w:proofErr w:type="spellEnd"/>
      <w:r w:rsidRPr="007047B4">
        <w:rPr>
          <w:rFonts w:ascii="Arial" w:hAnsi="Arial" w:cs="Arial"/>
          <w:color w:val="000000" w:themeColor="text1"/>
        </w:rPr>
        <w:t xml:space="preserve"> to download and </w:t>
      </w:r>
      <w:commentRangeStart w:id="439"/>
      <w:r w:rsidRPr="007047B4">
        <w:rPr>
          <w:rFonts w:ascii="Arial" w:hAnsi="Arial" w:cs="Arial"/>
          <w:color w:val="000000" w:themeColor="text1"/>
        </w:rPr>
        <w:t>reproduce</w:t>
      </w:r>
      <w:commentRangeEnd w:id="439"/>
      <w:r w:rsidR="00DA2859">
        <w:rPr>
          <w:rStyle w:val="CommentReference"/>
        </w:rPr>
        <w:commentReference w:id="439"/>
      </w:r>
      <w:r w:rsidRPr="007047B4">
        <w:rPr>
          <w:rFonts w:ascii="Arial" w:hAnsi="Arial" w:cs="Arial"/>
          <w:color w:val="000000" w:themeColor="text1"/>
        </w:rPr>
        <w:t xml:space="preserve">. </w:t>
      </w:r>
      <w:commentRangeEnd w:id="438"/>
      <w:r w:rsidR="00D46BBF">
        <w:rPr>
          <w:rStyle w:val="CommentReference"/>
        </w:rPr>
        <w:commentReference w:id="438"/>
      </w:r>
    </w:p>
    <w:p w14:paraId="5B48F0EB" w14:textId="647B171C" w:rsidR="009F17AE" w:rsidRPr="00D46BBF" w:rsidDel="00D46BBF" w:rsidRDefault="009F17AE">
      <w:pPr>
        <w:spacing w:after="0" w:line="360" w:lineRule="auto"/>
        <w:rPr>
          <w:del w:id="440" w:author="Bill Pine" w:date="2019-07-20T17:31:00Z"/>
          <w:rFonts w:ascii="Arial" w:hAnsi="Arial" w:cs="Arial"/>
          <w:color w:val="000000" w:themeColor="text1"/>
          <w:rPrChange w:id="441" w:author="Bill Pine" w:date="2019-07-20T17:31:00Z">
            <w:rPr>
              <w:del w:id="442" w:author="Bill Pine" w:date="2019-07-20T17:31:00Z"/>
              <w:rFonts w:ascii="Arial" w:hAnsi="Arial" w:cs="Arial"/>
              <w:i/>
              <w:iCs/>
              <w:color w:val="000000" w:themeColor="text1"/>
            </w:rPr>
          </w:rPrChange>
        </w:rPr>
        <w:pPrChange w:id="443" w:author="Bill Pine" w:date="2019-07-20T15:57:00Z">
          <w:pPr/>
        </w:pPrChange>
      </w:pPr>
    </w:p>
    <w:p w14:paraId="368223E4" w14:textId="61327612" w:rsidR="009F17AE" w:rsidDel="00D46BBF" w:rsidRDefault="009F17AE">
      <w:pPr>
        <w:spacing w:after="0" w:line="360" w:lineRule="auto"/>
        <w:rPr>
          <w:del w:id="444" w:author="Bill Pine" w:date="2019-07-20T17:31:00Z"/>
          <w:rFonts w:ascii="Arial" w:hAnsi="Arial" w:cs="Arial"/>
          <w:i/>
          <w:iCs/>
          <w:color w:val="000000" w:themeColor="text1"/>
        </w:rPr>
        <w:pPrChange w:id="445" w:author="Bill Pine" w:date="2019-07-20T15:57:00Z">
          <w:pPr/>
        </w:pPrChange>
      </w:pPr>
    </w:p>
    <w:p w14:paraId="6F790797" w14:textId="67E875C4" w:rsidR="009F17AE" w:rsidDel="00D46BBF" w:rsidRDefault="009F17AE">
      <w:pPr>
        <w:spacing w:after="0" w:line="360" w:lineRule="auto"/>
        <w:rPr>
          <w:del w:id="446" w:author="Bill Pine" w:date="2019-07-20T17:31:00Z"/>
          <w:rFonts w:ascii="Arial" w:hAnsi="Arial" w:cs="Arial"/>
          <w:i/>
          <w:iCs/>
          <w:color w:val="000000" w:themeColor="text1"/>
        </w:rPr>
        <w:pPrChange w:id="447" w:author="Bill Pine" w:date="2019-07-20T15:57:00Z">
          <w:pPr/>
        </w:pPrChange>
      </w:pPr>
    </w:p>
    <w:p w14:paraId="5594812F" w14:textId="5BFAC940" w:rsidR="009F17AE" w:rsidDel="00D46BBF" w:rsidRDefault="009F17AE">
      <w:pPr>
        <w:spacing w:after="0" w:line="360" w:lineRule="auto"/>
        <w:rPr>
          <w:del w:id="448" w:author="Bill Pine" w:date="2019-07-20T17:31:00Z"/>
          <w:rFonts w:ascii="Arial" w:hAnsi="Arial" w:cs="Arial"/>
          <w:i/>
          <w:iCs/>
          <w:color w:val="000000" w:themeColor="text1"/>
        </w:rPr>
        <w:pPrChange w:id="449" w:author="Bill Pine" w:date="2019-07-20T15:57:00Z">
          <w:pPr/>
        </w:pPrChange>
      </w:pPr>
    </w:p>
    <w:p w14:paraId="7B204845" w14:textId="3F078F6A" w:rsidR="009F17AE" w:rsidDel="00D46BBF" w:rsidRDefault="009F17AE">
      <w:pPr>
        <w:spacing w:after="0" w:line="360" w:lineRule="auto"/>
        <w:rPr>
          <w:del w:id="450" w:author="Bill Pine" w:date="2019-07-20T17:31:00Z"/>
          <w:rFonts w:ascii="Arial" w:hAnsi="Arial" w:cs="Arial"/>
          <w:i/>
          <w:iCs/>
          <w:color w:val="000000" w:themeColor="text1"/>
        </w:rPr>
        <w:pPrChange w:id="451" w:author="Bill Pine" w:date="2019-07-20T15:57:00Z">
          <w:pPr/>
        </w:pPrChange>
      </w:pPr>
    </w:p>
    <w:p w14:paraId="205E8A06" w14:textId="2015B651" w:rsidR="009F17AE" w:rsidDel="00D46BBF" w:rsidRDefault="009F17AE">
      <w:pPr>
        <w:spacing w:after="0" w:line="360" w:lineRule="auto"/>
        <w:rPr>
          <w:del w:id="452" w:author="Bill Pine" w:date="2019-07-20T17:31:00Z"/>
          <w:rFonts w:ascii="Arial" w:hAnsi="Arial" w:cs="Arial"/>
          <w:i/>
          <w:iCs/>
          <w:color w:val="000000" w:themeColor="text1"/>
        </w:rPr>
        <w:pPrChange w:id="453" w:author="Bill Pine" w:date="2019-07-20T15:57:00Z">
          <w:pPr/>
        </w:pPrChange>
      </w:pPr>
    </w:p>
    <w:p w14:paraId="37218CAC" w14:textId="52091CAC" w:rsidR="006022A3" w:rsidDel="00410B65" w:rsidRDefault="006022A3">
      <w:pPr>
        <w:spacing w:after="0" w:line="360" w:lineRule="auto"/>
        <w:rPr>
          <w:moveFrom w:id="454" w:author="Bill Pine" w:date="2019-07-20T17:17:00Z"/>
          <w:rFonts w:ascii="Arial" w:hAnsi="Arial" w:cs="Arial"/>
          <w:i/>
          <w:iCs/>
          <w:color w:val="000000" w:themeColor="text1"/>
        </w:rPr>
        <w:pPrChange w:id="455" w:author="Bill Pine" w:date="2019-07-20T15:57:00Z">
          <w:pPr/>
        </w:pPrChange>
      </w:pPr>
      <w:moveFromRangeStart w:id="456" w:author="Bill Pine" w:date="2019-07-20T17:17:00Z" w:name="move14535453"/>
      <w:moveFrom w:id="457" w:author="Bill Pine" w:date="2019-07-20T17:17:00Z">
        <w:r w:rsidRPr="007047B4" w:rsidDel="00410B65">
          <w:rPr>
            <w:rFonts w:ascii="Arial" w:hAnsi="Arial" w:cs="Arial"/>
            <w:i/>
            <w:iCs/>
            <w:color w:val="000000" w:themeColor="text1"/>
          </w:rPr>
          <w:t>Geospatial Analysis</w:t>
        </w:r>
      </w:moveFrom>
    </w:p>
    <w:p w14:paraId="5010B629" w14:textId="6571CECB" w:rsidR="00155C03" w:rsidDel="00410B65" w:rsidRDefault="00155C03">
      <w:pPr>
        <w:spacing w:after="0" w:line="360" w:lineRule="auto"/>
        <w:rPr>
          <w:moveFrom w:id="458" w:author="Bill Pine" w:date="2019-07-20T17:17:00Z"/>
          <w:rFonts w:ascii="Arial" w:hAnsi="Arial" w:cs="Arial"/>
          <w:color w:val="000000" w:themeColor="text1"/>
        </w:rPr>
        <w:pPrChange w:id="459" w:author="Bill Pine" w:date="2019-07-20T15:57:00Z">
          <w:pPr/>
        </w:pPrChange>
      </w:pPr>
      <w:moveFrom w:id="460" w:author="Bill Pine" w:date="2019-07-20T17:17:00Z">
        <w:r w:rsidDel="00410B65">
          <w:rPr>
            <w:rFonts w:ascii="Arial" w:hAnsi="Arial" w:cs="Arial"/>
            <w:color w:val="000000" w:themeColor="text1"/>
          </w:rPr>
          <w:t xml:space="preserve">There are many online database repositories that offer mapping imagery. Some </w:t>
        </w:r>
        <w:r w:rsidR="006C2B6A" w:rsidDel="00410B65">
          <w:rPr>
            <w:rFonts w:ascii="Arial" w:hAnsi="Arial" w:cs="Arial"/>
            <w:color w:val="000000" w:themeColor="text1"/>
          </w:rPr>
          <w:t xml:space="preserve">of the available mapping </w:t>
        </w:r>
        <w:r w:rsidR="00822291" w:rsidDel="00410B65">
          <w:rPr>
            <w:rFonts w:ascii="Arial" w:hAnsi="Arial" w:cs="Arial"/>
            <w:color w:val="000000" w:themeColor="text1"/>
          </w:rPr>
          <w:t>resources</w:t>
        </w:r>
        <w:r w:rsidDel="00410B65">
          <w:rPr>
            <w:rFonts w:ascii="Arial" w:hAnsi="Arial" w:cs="Arial"/>
            <w:color w:val="000000" w:themeColor="text1"/>
          </w:rPr>
          <w:t xml:space="preserve"> that will be scoured for relevant </w:t>
        </w:r>
        <w:r w:rsidR="00F5690E" w:rsidDel="00410B65">
          <w:rPr>
            <w:rFonts w:ascii="Arial" w:hAnsi="Arial" w:cs="Arial"/>
            <w:color w:val="000000" w:themeColor="text1"/>
          </w:rPr>
          <w:t>imagery</w:t>
        </w:r>
        <w:r w:rsidDel="00410B65">
          <w:rPr>
            <w:rFonts w:ascii="Arial" w:hAnsi="Arial" w:cs="Arial"/>
            <w:color w:val="000000" w:themeColor="text1"/>
          </w:rPr>
          <w:t xml:space="preserve"> are:</w:t>
        </w:r>
      </w:moveFrom>
    </w:p>
    <w:p w14:paraId="19A7A117" w14:textId="6C4471B8" w:rsidR="00155C03" w:rsidRPr="00155C03" w:rsidDel="00410B65" w:rsidRDefault="00155C03">
      <w:pPr>
        <w:pStyle w:val="ListParagraph"/>
        <w:numPr>
          <w:ilvl w:val="0"/>
          <w:numId w:val="10"/>
        </w:numPr>
        <w:spacing w:after="0" w:line="360" w:lineRule="auto"/>
        <w:rPr>
          <w:moveFrom w:id="461" w:author="Bill Pine" w:date="2019-07-20T17:17:00Z"/>
          <w:rFonts w:ascii="Arial" w:hAnsi="Arial" w:cs="Arial"/>
          <w:color w:val="000000" w:themeColor="text1"/>
          <w:sz w:val="24"/>
          <w:szCs w:val="24"/>
        </w:rPr>
        <w:pPrChange w:id="462" w:author="Bill Pine" w:date="2019-07-20T15:57:00Z">
          <w:pPr>
            <w:pStyle w:val="ListParagraph"/>
            <w:numPr>
              <w:numId w:val="10"/>
            </w:numPr>
            <w:ind w:hanging="360"/>
          </w:pPr>
        </w:pPrChange>
      </w:pPr>
      <w:moveFrom w:id="463" w:author="Bill Pine" w:date="2019-07-20T17:17:00Z">
        <w:r w:rsidRPr="00155C03" w:rsidDel="00410B65">
          <w:rPr>
            <w:rFonts w:ascii="Arial" w:hAnsi="Arial" w:cs="Arial"/>
            <w:color w:val="000000" w:themeColor="text1"/>
            <w:sz w:val="24"/>
            <w:szCs w:val="24"/>
          </w:rPr>
          <w:t>Florida Geographic Data Library (FGDL)</w:t>
        </w:r>
        <w:r w:rsidDel="00410B65">
          <w:rPr>
            <w:rFonts w:ascii="Arial" w:hAnsi="Arial" w:cs="Arial"/>
            <w:color w:val="000000" w:themeColor="text1"/>
            <w:sz w:val="24"/>
            <w:szCs w:val="24"/>
          </w:rPr>
          <w:t xml:space="preserve"> - </w:t>
        </w:r>
        <w:r w:rsidR="0007602C" w:rsidDel="00410B65">
          <w:fldChar w:fldCharType="begin"/>
        </w:r>
        <w:r w:rsidR="0007602C" w:rsidDel="00410B65">
          <w:instrText xml:space="preserve"> HYPERLINK "https://www.fgdl.org" </w:instrText>
        </w:r>
        <w:r w:rsidR="0007602C" w:rsidDel="00410B65">
          <w:fldChar w:fldCharType="separate"/>
        </w:r>
        <w:r w:rsidRPr="00155C03" w:rsidDel="00410B65">
          <w:rPr>
            <w:rFonts w:ascii="Arial" w:hAnsi="Arial" w:cs="Arial"/>
            <w:color w:val="000000" w:themeColor="text1"/>
            <w:sz w:val="24"/>
            <w:szCs w:val="24"/>
          </w:rPr>
          <w:t>https://www.fgdl.org</w:t>
        </w:r>
        <w:r w:rsidR="0007602C" w:rsidDel="00410B65">
          <w:rPr>
            <w:rFonts w:ascii="Arial" w:hAnsi="Arial" w:cs="Arial"/>
            <w:color w:val="000000" w:themeColor="text1"/>
          </w:rPr>
          <w:fldChar w:fldCharType="end"/>
        </w:r>
      </w:moveFrom>
    </w:p>
    <w:p w14:paraId="0AF2DB93" w14:textId="1F0D50F3" w:rsidR="00155C03" w:rsidDel="00410B65" w:rsidRDefault="00155C03">
      <w:pPr>
        <w:pStyle w:val="ListParagraph"/>
        <w:numPr>
          <w:ilvl w:val="0"/>
          <w:numId w:val="10"/>
        </w:numPr>
        <w:spacing w:after="0" w:line="360" w:lineRule="auto"/>
        <w:rPr>
          <w:moveFrom w:id="464" w:author="Bill Pine" w:date="2019-07-20T17:17:00Z"/>
          <w:rFonts w:ascii="Arial" w:hAnsi="Arial" w:cs="Arial"/>
          <w:color w:val="000000" w:themeColor="text1"/>
          <w:sz w:val="24"/>
          <w:szCs w:val="24"/>
        </w:rPr>
        <w:pPrChange w:id="465" w:author="Bill Pine" w:date="2019-07-20T15:57:00Z">
          <w:pPr>
            <w:pStyle w:val="ListParagraph"/>
            <w:numPr>
              <w:numId w:val="10"/>
            </w:numPr>
            <w:ind w:hanging="360"/>
          </w:pPr>
        </w:pPrChange>
      </w:pPr>
      <w:moveFrom w:id="466" w:author="Bill Pine" w:date="2019-07-20T17:17:00Z">
        <w:r w:rsidDel="00410B65">
          <w:rPr>
            <w:rFonts w:ascii="Arial" w:hAnsi="Arial" w:cs="Arial"/>
            <w:color w:val="000000" w:themeColor="text1"/>
            <w:sz w:val="24"/>
            <w:szCs w:val="24"/>
          </w:rPr>
          <w:t xml:space="preserve">LABINS - </w:t>
        </w:r>
        <w:r w:rsidRPr="00155C03" w:rsidDel="00410B65">
          <w:rPr>
            <w:rFonts w:ascii="Arial" w:hAnsi="Arial" w:cs="Arial"/>
            <w:color w:val="000000" w:themeColor="text1"/>
            <w:sz w:val="24"/>
            <w:szCs w:val="24"/>
          </w:rPr>
          <w:t>labins.org</w:t>
        </w:r>
      </w:moveFrom>
    </w:p>
    <w:p w14:paraId="58879D30" w14:textId="1C94F404" w:rsidR="00155C03" w:rsidDel="00410B65" w:rsidRDefault="00155C03">
      <w:pPr>
        <w:pStyle w:val="ListParagraph"/>
        <w:numPr>
          <w:ilvl w:val="0"/>
          <w:numId w:val="10"/>
        </w:numPr>
        <w:spacing w:after="0" w:line="360" w:lineRule="auto"/>
        <w:rPr>
          <w:moveFrom w:id="467" w:author="Bill Pine" w:date="2019-07-20T17:17:00Z"/>
          <w:rFonts w:ascii="Arial" w:hAnsi="Arial" w:cs="Arial"/>
          <w:color w:val="000000" w:themeColor="text1"/>
          <w:sz w:val="24"/>
          <w:szCs w:val="24"/>
        </w:rPr>
        <w:pPrChange w:id="468" w:author="Bill Pine" w:date="2019-07-20T15:57:00Z">
          <w:pPr>
            <w:pStyle w:val="ListParagraph"/>
            <w:numPr>
              <w:numId w:val="10"/>
            </w:numPr>
            <w:ind w:hanging="360"/>
          </w:pPr>
        </w:pPrChange>
      </w:pPr>
      <w:moveFrom w:id="469" w:author="Bill Pine" w:date="2019-07-20T17:17:00Z">
        <w:r w:rsidDel="00410B65">
          <w:rPr>
            <w:rFonts w:ascii="Arial" w:hAnsi="Arial" w:cs="Arial"/>
            <w:color w:val="000000" w:themeColor="text1"/>
            <w:sz w:val="24"/>
            <w:szCs w:val="24"/>
          </w:rPr>
          <w:t xml:space="preserve">NOAA - </w:t>
        </w:r>
        <w:r w:rsidRPr="00155C03" w:rsidDel="00410B65">
          <w:rPr>
            <w:rFonts w:ascii="Arial" w:hAnsi="Arial" w:cs="Arial"/>
            <w:color w:val="000000" w:themeColor="text1"/>
            <w:sz w:val="24"/>
            <w:szCs w:val="24"/>
          </w:rPr>
          <w:t>https://maps.ngdc.noaa.gov/</w:t>
        </w:r>
      </w:moveFrom>
    </w:p>
    <w:p w14:paraId="11A2AD76" w14:textId="4D60FB08" w:rsidR="00155C03" w:rsidRPr="00155C03" w:rsidDel="00410B65" w:rsidRDefault="00155C03">
      <w:pPr>
        <w:pStyle w:val="ListParagraph"/>
        <w:numPr>
          <w:ilvl w:val="0"/>
          <w:numId w:val="10"/>
        </w:numPr>
        <w:spacing w:after="0" w:line="360" w:lineRule="auto"/>
        <w:rPr>
          <w:moveFrom w:id="470" w:author="Bill Pine" w:date="2019-07-20T17:17:00Z"/>
        </w:rPr>
        <w:pPrChange w:id="471" w:author="Bill Pine" w:date="2019-07-20T15:57:00Z">
          <w:pPr>
            <w:pStyle w:val="ListParagraph"/>
            <w:numPr>
              <w:numId w:val="10"/>
            </w:numPr>
            <w:ind w:hanging="360"/>
          </w:pPr>
        </w:pPrChange>
      </w:pPr>
      <w:moveFrom w:id="472" w:author="Bill Pine" w:date="2019-07-20T17:17:00Z">
        <w:r w:rsidRPr="00155C03" w:rsidDel="00410B65">
          <w:rPr>
            <w:rFonts w:ascii="Arial" w:hAnsi="Arial" w:cs="Arial"/>
            <w:color w:val="000000" w:themeColor="text1"/>
            <w:sz w:val="24"/>
            <w:szCs w:val="24"/>
          </w:rPr>
          <w:t>Digital Orthophoto Quarter Quads (DOQQs)</w:t>
        </w:r>
        <w:r w:rsidDel="00410B65">
          <w:rPr>
            <w:rFonts w:ascii="Arial" w:hAnsi="Arial" w:cs="Arial"/>
            <w:color w:val="000000" w:themeColor="text1"/>
            <w:sz w:val="24"/>
            <w:szCs w:val="24"/>
          </w:rPr>
          <w:t xml:space="preserve"> - </w:t>
        </w:r>
        <w:r w:rsidRPr="00155C03" w:rsidDel="00410B65">
          <w:rPr>
            <w:rFonts w:ascii="Arial" w:hAnsi="Arial" w:cs="Arial"/>
            <w:color w:val="000000" w:themeColor="text1"/>
            <w:sz w:val="24"/>
            <w:szCs w:val="24"/>
          </w:rPr>
          <w:t>https://catalog.data.gov/dataset?tags=doqq</w:t>
        </w:r>
      </w:moveFrom>
    </w:p>
    <w:p w14:paraId="23D596B1" w14:textId="1B3DE9B5" w:rsidR="00155C03" w:rsidDel="00410B65" w:rsidRDefault="00AC55BA">
      <w:pPr>
        <w:pStyle w:val="ListParagraph"/>
        <w:numPr>
          <w:ilvl w:val="0"/>
          <w:numId w:val="10"/>
        </w:numPr>
        <w:spacing w:after="0" w:line="360" w:lineRule="auto"/>
        <w:rPr>
          <w:moveFrom w:id="473" w:author="Bill Pine" w:date="2019-07-20T17:17:00Z"/>
          <w:rFonts w:ascii="Arial" w:hAnsi="Arial" w:cs="Arial"/>
          <w:color w:val="000000" w:themeColor="text1"/>
          <w:sz w:val="24"/>
          <w:szCs w:val="24"/>
        </w:rPr>
        <w:pPrChange w:id="474" w:author="Bill Pine" w:date="2019-07-20T15:57:00Z">
          <w:pPr>
            <w:pStyle w:val="ListParagraph"/>
            <w:numPr>
              <w:numId w:val="10"/>
            </w:numPr>
            <w:ind w:hanging="360"/>
          </w:pPr>
        </w:pPrChange>
      </w:pPr>
      <w:moveFrom w:id="475" w:author="Bill Pine" w:date="2019-07-20T17:17:00Z">
        <w:r w:rsidDel="00410B65">
          <w:rPr>
            <w:rFonts w:ascii="Arial" w:hAnsi="Arial" w:cs="Arial"/>
            <w:color w:val="000000" w:themeColor="text1"/>
            <w:sz w:val="24"/>
            <w:szCs w:val="24"/>
          </w:rPr>
          <w:t xml:space="preserve">Google Earth Engine - </w:t>
        </w:r>
        <w:r w:rsidRPr="00AC55BA" w:rsidDel="00410B65">
          <w:rPr>
            <w:rFonts w:ascii="Arial" w:hAnsi="Arial" w:cs="Arial"/>
            <w:color w:val="000000" w:themeColor="text1"/>
            <w:sz w:val="24"/>
            <w:szCs w:val="24"/>
          </w:rPr>
          <w:t>https://earthengine.google.com/</w:t>
        </w:r>
      </w:moveFrom>
    </w:p>
    <w:p w14:paraId="73F31285" w14:textId="37DC85E5" w:rsidR="00AC55BA" w:rsidDel="00410B65" w:rsidRDefault="003B0568">
      <w:pPr>
        <w:pStyle w:val="ListParagraph"/>
        <w:numPr>
          <w:ilvl w:val="0"/>
          <w:numId w:val="10"/>
        </w:numPr>
        <w:spacing w:after="0" w:line="360" w:lineRule="auto"/>
        <w:rPr>
          <w:moveFrom w:id="476" w:author="Bill Pine" w:date="2019-07-20T17:17:00Z"/>
          <w:rFonts w:ascii="Arial" w:hAnsi="Arial" w:cs="Arial"/>
          <w:color w:val="000000" w:themeColor="text1"/>
          <w:sz w:val="24"/>
          <w:szCs w:val="24"/>
        </w:rPr>
        <w:pPrChange w:id="477" w:author="Bill Pine" w:date="2019-07-20T15:57:00Z">
          <w:pPr>
            <w:pStyle w:val="ListParagraph"/>
            <w:numPr>
              <w:numId w:val="10"/>
            </w:numPr>
            <w:ind w:hanging="360"/>
          </w:pPr>
        </w:pPrChange>
      </w:pPr>
      <w:moveFrom w:id="478" w:author="Bill Pine" w:date="2019-07-20T17:17:00Z">
        <w:r w:rsidRPr="003B0568" w:rsidDel="00410B65">
          <w:rPr>
            <w:rFonts w:ascii="Arial" w:hAnsi="Arial" w:cs="Arial"/>
            <w:color w:val="000000" w:themeColor="text1"/>
            <w:sz w:val="24"/>
            <w:szCs w:val="24"/>
          </w:rPr>
          <w:t>George A. Smathers Libraries</w:t>
        </w:r>
        <w:r w:rsidDel="00410B65">
          <w:rPr>
            <w:rFonts w:ascii="Arial" w:hAnsi="Arial" w:cs="Arial"/>
            <w:color w:val="000000" w:themeColor="text1"/>
            <w:sz w:val="24"/>
            <w:szCs w:val="24"/>
          </w:rPr>
          <w:t xml:space="preserve"> (digital collection) - </w:t>
        </w:r>
        <w:r w:rsidR="00F62DDE" w:rsidRPr="00F62DDE" w:rsidDel="00410B65">
          <w:rPr>
            <w:rFonts w:ascii="Arial" w:hAnsi="Arial" w:cs="Arial"/>
            <w:color w:val="000000" w:themeColor="text1"/>
            <w:sz w:val="24"/>
            <w:szCs w:val="24"/>
          </w:rPr>
          <w:t>https://cms.uflib.ufl.edu/</w:t>
        </w:r>
      </w:moveFrom>
    </w:p>
    <w:p w14:paraId="39146EFC" w14:textId="6505C928" w:rsidR="00F62DDE" w:rsidRPr="00F62DDE" w:rsidDel="00410B65" w:rsidRDefault="00F62DDE">
      <w:pPr>
        <w:pStyle w:val="ListParagraph"/>
        <w:numPr>
          <w:ilvl w:val="0"/>
          <w:numId w:val="10"/>
        </w:numPr>
        <w:spacing w:after="0" w:line="360" w:lineRule="auto"/>
        <w:rPr>
          <w:moveFrom w:id="479" w:author="Bill Pine" w:date="2019-07-20T17:17:00Z"/>
          <w:rFonts w:ascii="Arial" w:hAnsi="Arial" w:cs="Arial"/>
          <w:sz w:val="24"/>
          <w:szCs w:val="24"/>
        </w:rPr>
        <w:pPrChange w:id="480" w:author="Bill Pine" w:date="2019-07-20T15:57:00Z">
          <w:pPr>
            <w:pStyle w:val="ListParagraph"/>
            <w:numPr>
              <w:numId w:val="10"/>
            </w:numPr>
            <w:ind w:hanging="360"/>
          </w:pPr>
        </w:pPrChange>
      </w:pPr>
      <w:moveFrom w:id="481" w:author="Bill Pine" w:date="2019-07-20T17:17:00Z">
        <w:r w:rsidRPr="00F62DDE" w:rsidDel="00410B65">
          <w:rPr>
            <w:rFonts w:ascii="Arial" w:hAnsi="Arial" w:cs="Arial"/>
            <w:color w:val="000000" w:themeColor="text1"/>
            <w:sz w:val="24"/>
            <w:szCs w:val="24"/>
          </w:rPr>
          <w:t xml:space="preserve">Ellen Raabe imagery - </w:t>
        </w:r>
        <w:r w:rsidRPr="00F62DDE" w:rsidDel="00410B65">
          <w:rPr>
            <w:rFonts w:ascii="Arial" w:hAnsi="Arial" w:cs="Arial"/>
            <w:sz w:val="24"/>
            <w:szCs w:val="24"/>
          </w:rPr>
          <w:t>https://www.usgs.gov/centers/spcmsc/maps</w:t>
        </w:r>
      </w:moveFrom>
    </w:p>
    <w:p w14:paraId="28BC6E81" w14:textId="2A0301B6" w:rsidR="00F62DDE" w:rsidRPr="00155C03" w:rsidDel="00410B65" w:rsidRDefault="00F62DDE">
      <w:pPr>
        <w:pStyle w:val="ListParagraph"/>
        <w:spacing w:after="0" w:line="360" w:lineRule="auto"/>
        <w:rPr>
          <w:moveFrom w:id="482" w:author="Bill Pine" w:date="2019-07-20T17:17:00Z"/>
          <w:rFonts w:ascii="Arial" w:hAnsi="Arial" w:cs="Arial"/>
          <w:color w:val="000000" w:themeColor="text1"/>
          <w:sz w:val="24"/>
          <w:szCs w:val="24"/>
        </w:rPr>
        <w:pPrChange w:id="483" w:author="Bill Pine" w:date="2019-07-20T15:57:00Z">
          <w:pPr>
            <w:pStyle w:val="ListParagraph"/>
          </w:pPr>
        </w:pPrChange>
      </w:pPr>
    </w:p>
    <w:p w14:paraId="429EAEAE" w14:textId="5BE74DAB" w:rsidR="00155C03" w:rsidDel="00410B65" w:rsidRDefault="00D07145">
      <w:pPr>
        <w:spacing w:after="0" w:line="360" w:lineRule="auto"/>
        <w:rPr>
          <w:moveFrom w:id="484" w:author="Bill Pine" w:date="2019-07-20T17:17:00Z"/>
          <w:rFonts w:ascii="Arial" w:hAnsi="Arial" w:cs="Arial"/>
          <w:color w:val="000000" w:themeColor="text1"/>
        </w:rPr>
        <w:pPrChange w:id="485" w:author="Bill Pine" w:date="2019-07-20T15:57:00Z">
          <w:pPr/>
        </w:pPrChange>
      </w:pPr>
      <w:moveFrom w:id="486" w:author="Bill Pine" w:date="2019-07-20T17:17:00Z">
        <w:r w:rsidDel="00410B65">
          <w:rPr>
            <w:rFonts w:ascii="Arial" w:hAnsi="Arial" w:cs="Arial"/>
            <w:color w:val="000000" w:themeColor="text1"/>
          </w:rPr>
          <w:t>These maps will be reviewed documented in a tabl</w:t>
        </w:r>
        <w:r w:rsidR="00F62DDE" w:rsidDel="00410B65">
          <w:rPr>
            <w:rFonts w:ascii="Arial" w:hAnsi="Arial" w:cs="Arial"/>
            <w:color w:val="000000" w:themeColor="text1"/>
          </w:rPr>
          <w:t>e outlin</w:t>
        </w:r>
        <w:r w:rsidR="00AF3FEC" w:rsidDel="00410B65">
          <w:rPr>
            <w:rFonts w:ascii="Arial" w:hAnsi="Arial" w:cs="Arial"/>
            <w:color w:val="000000" w:themeColor="text1"/>
          </w:rPr>
          <w:t>ing</w:t>
        </w:r>
        <w:r w:rsidR="00F62DDE" w:rsidDel="00410B65">
          <w:rPr>
            <w:rFonts w:ascii="Arial" w:hAnsi="Arial" w:cs="Arial"/>
            <w:color w:val="000000" w:themeColor="text1"/>
          </w:rPr>
          <w:t xml:space="preserve"> the date taken, time (if available), coordinate system, camera/satellite information, and other relevant metadata</w:t>
        </w:r>
        <w:r w:rsidDel="00410B65">
          <w:rPr>
            <w:rFonts w:ascii="Arial" w:hAnsi="Arial" w:cs="Arial"/>
            <w:color w:val="000000" w:themeColor="text1"/>
          </w:rPr>
          <w:t xml:space="preserve">. This will be the </w:t>
        </w:r>
        <w:r w:rsidR="00F62DDE" w:rsidDel="00410B65">
          <w:rPr>
            <w:rFonts w:ascii="Arial" w:hAnsi="Arial" w:cs="Arial"/>
            <w:color w:val="000000" w:themeColor="text1"/>
          </w:rPr>
          <w:t>timeliest</w:t>
        </w:r>
        <w:r w:rsidDel="00410B65">
          <w:rPr>
            <w:rFonts w:ascii="Arial" w:hAnsi="Arial" w:cs="Arial"/>
            <w:color w:val="000000" w:themeColor="text1"/>
          </w:rPr>
          <w:t xml:space="preserve"> step of this chapter.</w:t>
        </w:r>
      </w:moveFrom>
    </w:p>
    <w:moveFromRangeEnd w:id="456"/>
    <w:p w14:paraId="08D04E25" w14:textId="294B6696" w:rsidR="00844B84" w:rsidRPr="00C31827" w:rsidRDefault="00C31827">
      <w:pPr>
        <w:spacing w:after="0" w:line="360" w:lineRule="auto"/>
        <w:ind w:firstLine="720"/>
        <w:rPr>
          <w:rFonts w:ascii="Arial" w:hAnsi="Arial" w:cs="Arial"/>
          <w:color w:val="000000" w:themeColor="text1"/>
        </w:rPr>
        <w:pPrChange w:id="487" w:author="Bill Pine" w:date="2019-07-20T16:27:00Z">
          <w:pPr/>
        </w:pPrChange>
      </w:pPr>
      <w:del w:id="488" w:author="Bill Pine" w:date="2019-07-20T17:31:00Z">
        <w:r w:rsidDel="00D46BBF">
          <w:rPr>
            <w:rFonts w:ascii="Arial" w:hAnsi="Arial" w:cs="Arial"/>
            <w:color w:val="000000" w:themeColor="text1"/>
          </w:rPr>
          <w:delText>A</w:delText>
        </w:r>
      </w:del>
      <w:ins w:id="489" w:author="Bill Pine" w:date="2019-07-20T17:32:00Z">
        <w:r w:rsidR="00D46BBF">
          <w:rPr>
            <w:rFonts w:ascii="Arial" w:hAnsi="Arial" w:cs="Arial"/>
            <w:color w:val="000000" w:themeColor="text1"/>
          </w:rPr>
          <w:t>A</w:t>
        </w:r>
      </w:ins>
      <w:r>
        <w:rPr>
          <w:rFonts w:ascii="Arial" w:hAnsi="Arial" w:cs="Arial"/>
          <w:color w:val="000000" w:themeColor="text1"/>
        </w:rPr>
        <w:t xml:space="preserve">fter gathering, storing and documenting all available mapping imagery of the case study area, a few images will be selected for analysis. These mapping images will have associated metadata to ensure that the map analysis will be compatible between all maps. It is unsure how many maps at this time will be used to produce the final analysis, but I propose that each decade, ranging from two to four decades, will have at </w:t>
      </w:r>
      <w:r>
        <w:rPr>
          <w:rFonts w:ascii="Arial" w:hAnsi="Arial" w:cs="Arial"/>
          <w:color w:val="000000" w:themeColor="text1"/>
        </w:rPr>
        <w:lastRenderedPageBreak/>
        <w:t xml:space="preserve">least one selected map, to show the greatest date range of coastline change </w:t>
      </w:r>
      <w:r w:rsidR="00AF685D">
        <w:rPr>
          <w:rFonts w:ascii="Arial" w:hAnsi="Arial" w:cs="Arial"/>
          <w:color w:val="000000" w:themeColor="text1"/>
        </w:rPr>
        <w:t>of</w:t>
      </w:r>
      <w:r>
        <w:rPr>
          <w:rFonts w:ascii="Arial" w:hAnsi="Arial" w:cs="Arial"/>
          <w:color w:val="000000" w:themeColor="text1"/>
        </w:rPr>
        <w:t xml:space="preserve"> Deer Island. </w:t>
      </w:r>
    </w:p>
    <w:p w14:paraId="6940F4BC" w14:textId="222CF6F0" w:rsidR="00155C03" w:rsidRPr="0080745F" w:rsidRDefault="00C31827">
      <w:pPr>
        <w:spacing w:after="0" w:line="360" w:lineRule="auto"/>
        <w:ind w:firstLine="720"/>
        <w:rPr>
          <w:rFonts w:ascii="Arial" w:hAnsi="Arial" w:cs="Arial"/>
        </w:rPr>
        <w:pPrChange w:id="490" w:author="Bill Pine" w:date="2019-07-20T17:30:00Z">
          <w:pPr/>
        </w:pPrChange>
      </w:pPr>
      <w:r>
        <w:rPr>
          <w:rFonts w:ascii="Arial" w:hAnsi="Arial" w:cs="Arial"/>
          <w:color w:val="000000" w:themeColor="text1"/>
        </w:rPr>
        <w:t xml:space="preserve">Skills </w:t>
      </w:r>
      <w:commentRangeStart w:id="491"/>
      <w:r>
        <w:rPr>
          <w:rFonts w:ascii="Arial" w:hAnsi="Arial" w:cs="Arial"/>
          <w:color w:val="000000" w:themeColor="text1"/>
        </w:rPr>
        <w:t>and</w:t>
      </w:r>
      <w:commentRangeEnd w:id="491"/>
      <w:r w:rsidR="006F2740">
        <w:rPr>
          <w:rStyle w:val="CommentReference"/>
        </w:rPr>
        <w:commentReference w:id="491"/>
      </w:r>
      <w:r>
        <w:rPr>
          <w:rFonts w:ascii="Arial" w:hAnsi="Arial" w:cs="Arial"/>
          <w:color w:val="000000" w:themeColor="text1"/>
        </w:rPr>
        <w:t xml:space="preserve"> techniques are still being learned and solidified through recommended GIS </w:t>
      </w:r>
      <w:r w:rsidR="00FF328A">
        <w:rPr>
          <w:rFonts w:ascii="Arial" w:hAnsi="Arial" w:cs="Arial"/>
          <w:color w:val="000000" w:themeColor="text1"/>
        </w:rPr>
        <w:t>courses</w:t>
      </w:r>
      <w:r>
        <w:rPr>
          <w:rFonts w:ascii="Arial" w:hAnsi="Arial" w:cs="Arial"/>
          <w:color w:val="000000" w:themeColor="text1"/>
        </w:rPr>
        <w:t>.</w:t>
      </w:r>
      <w:r w:rsidR="00155C03" w:rsidRPr="00155C03">
        <w:rPr>
          <w:rFonts w:ascii="Arial" w:hAnsi="Arial" w:cs="Arial"/>
          <w:color w:val="000000" w:themeColor="text1"/>
        </w:rPr>
        <w:t xml:space="preserve"> </w:t>
      </w:r>
      <w:r w:rsidR="00155C03">
        <w:rPr>
          <w:rFonts w:ascii="Arial" w:hAnsi="Arial" w:cs="Arial"/>
          <w:color w:val="000000" w:themeColor="text1"/>
        </w:rPr>
        <w:t xml:space="preserve">Geospatial analysis will be accomplished by using </w:t>
      </w:r>
      <w:r w:rsidR="00FF328A">
        <w:rPr>
          <w:rFonts w:ascii="Arial" w:hAnsi="Arial" w:cs="Arial"/>
          <w:color w:val="000000" w:themeColor="text1"/>
        </w:rPr>
        <w:t>ESRI software products such as ArcMap</w:t>
      </w:r>
      <w:r w:rsidR="00155C03">
        <w:rPr>
          <w:rFonts w:ascii="Arial" w:hAnsi="Arial" w:cs="Arial"/>
          <w:color w:val="000000" w:themeColor="text1"/>
        </w:rPr>
        <w:t>.</w:t>
      </w:r>
      <w:r w:rsidR="00155C03">
        <w:rPr>
          <w:rFonts w:ascii="Arial" w:hAnsi="Arial" w:cs="Arial"/>
        </w:rPr>
        <w:t xml:space="preserve"> </w:t>
      </w:r>
      <w:r w:rsidR="00FF328A">
        <w:rPr>
          <w:rFonts w:ascii="Arial" w:hAnsi="Arial" w:cs="Arial"/>
        </w:rPr>
        <w:t>ArcMap tools such as</w:t>
      </w:r>
      <w:r w:rsidR="00155C03">
        <w:rPr>
          <w:rFonts w:ascii="Arial" w:hAnsi="Arial" w:cs="Arial"/>
        </w:rPr>
        <w:t xml:space="preserve"> “create features”, will allow the user to construct </w:t>
      </w:r>
      <w:r w:rsidR="00FF328A">
        <w:rPr>
          <w:rFonts w:ascii="Arial" w:hAnsi="Arial" w:cs="Arial"/>
        </w:rPr>
        <w:t xml:space="preserve">points, </w:t>
      </w:r>
      <w:r w:rsidR="00155C03">
        <w:rPr>
          <w:rFonts w:ascii="Arial" w:hAnsi="Arial" w:cs="Arial"/>
        </w:rPr>
        <w:t>polylines</w:t>
      </w:r>
      <w:r w:rsidR="00FF328A">
        <w:rPr>
          <w:rFonts w:ascii="Arial" w:hAnsi="Arial" w:cs="Arial"/>
        </w:rPr>
        <w:t>, and polygons</w:t>
      </w:r>
      <w:r w:rsidR="00155C03">
        <w:rPr>
          <w:rFonts w:ascii="Arial" w:hAnsi="Arial" w:cs="Arial"/>
        </w:rPr>
        <w:t xml:space="preserve"> at </w:t>
      </w:r>
      <w:r w:rsidR="00FF328A">
        <w:rPr>
          <w:rFonts w:ascii="Arial" w:hAnsi="Arial" w:cs="Arial"/>
        </w:rPr>
        <w:t xml:space="preserve">on the spatial </w:t>
      </w:r>
      <w:r w:rsidR="00155C03">
        <w:rPr>
          <w:rFonts w:ascii="Arial" w:hAnsi="Arial" w:cs="Arial"/>
        </w:rPr>
        <w:t xml:space="preserve">imagery, allowing for digitization of </w:t>
      </w:r>
      <w:r w:rsidR="00FF328A">
        <w:rPr>
          <w:rFonts w:ascii="Arial" w:hAnsi="Arial" w:cs="Arial"/>
        </w:rPr>
        <w:t>any area of the map</w:t>
      </w:r>
      <w:r w:rsidR="00155C03">
        <w:rPr>
          <w:rFonts w:ascii="Arial" w:hAnsi="Arial" w:cs="Arial"/>
        </w:rPr>
        <w:t xml:space="preserve">. These </w:t>
      </w:r>
      <w:r w:rsidR="00FF328A">
        <w:rPr>
          <w:rFonts w:ascii="Arial" w:hAnsi="Arial" w:cs="Arial"/>
        </w:rPr>
        <w:t>features</w:t>
      </w:r>
      <w:r w:rsidR="00155C03">
        <w:rPr>
          <w:rFonts w:ascii="Arial" w:hAnsi="Arial" w:cs="Arial"/>
        </w:rPr>
        <w:t xml:space="preserve"> can then be compared and analyzed to observe short-term or long-term trends</w:t>
      </w:r>
      <w:r w:rsidR="00FF328A">
        <w:rPr>
          <w:rFonts w:ascii="Arial" w:hAnsi="Arial" w:cs="Arial"/>
        </w:rPr>
        <w:t xml:space="preserve"> between spatial imagery of Deer Island</w:t>
      </w:r>
      <w:r w:rsidR="00155C03">
        <w:rPr>
          <w:rFonts w:ascii="Arial" w:hAnsi="Arial" w:cs="Arial"/>
        </w:rPr>
        <w:t xml:space="preserve">. I propose to evaluate if this </w:t>
      </w:r>
      <w:commentRangeStart w:id="492"/>
      <w:r w:rsidR="00155C03">
        <w:rPr>
          <w:rFonts w:ascii="Arial" w:hAnsi="Arial" w:cs="Arial"/>
        </w:rPr>
        <w:t>method</w:t>
      </w:r>
      <w:commentRangeEnd w:id="492"/>
      <w:r w:rsidR="006F2740">
        <w:rPr>
          <w:rStyle w:val="CommentReference"/>
        </w:rPr>
        <w:commentReference w:id="492"/>
      </w:r>
      <w:r w:rsidR="00155C03">
        <w:rPr>
          <w:rFonts w:ascii="Arial" w:hAnsi="Arial" w:cs="Arial"/>
        </w:rPr>
        <w:t xml:space="preserve"> can </w:t>
      </w:r>
      <w:r w:rsidR="00F366AC">
        <w:rPr>
          <w:rFonts w:ascii="Arial" w:hAnsi="Arial" w:cs="Arial"/>
        </w:rPr>
        <w:t>be easily</w:t>
      </w:r>
      <w:r w:rsidR="00155C03">
        <w:rPr>
          <w:rFonts w:ascii="Arial" w:hAnsi="Arial" w:cs="Arial"/>
        </w:rPr>
        <w:t xml:space="preserve"> reproduc</w:t>
      </w:r>
      <w:r w:rsidR="00F366AC">
        <w:rPr>
          <w:rFonts w:ascii="Arial" w:hAnsi="Arial" w:cs="Arial"/>
        </w:rPr>
        <w:t>ed</w:t>
      </w:r>
      <w:r w:rsidR="00155C03">
        <w:rPr>
          <w:rFonts w:ascii="Arial" w:hAnsi="Arial" w:cs="Arial"/>
        </w:rPr>
        <w:t xml:space="preserve"> for future available mapping </w:t>
      </w:r>
      <w:r w:rsidR="008552F9">
        <w:rPr>
          <w:rFonts w:ascii="Arial" w:hAnsi="Arial" w:cs="Arial"/>
        </w:rPr>
        <w:t>needs for this restoration</w:t>
      </w:r>
      <w:r w:rsidR="00155C03">
        <w:rPr>
          <w:rFonts w:ascii="Arial" w:hAnsi="Arial" w:cs="Arial"/>
        </w:rPr>
        <w:t xml:space="preserve"> </w:t>
      </w:r>
      <w:r w:rsidR="00541FC4">
        <w:rPr>
          <w:rFonts w:ascii="Arial" w:hAnsi="Arial" w:cs="Arial"/>
        </w:rPr>
        <w:t>effort</w:t>
      </w:r>
      <w:r w:rsidR="00155C03">
        <w:rPr>
          <w:rFonts w:ascii="Arial" w:hAnsi="Arial" w:cs="Arial"/>
        </w:rPr>
        <w:t>.</w:t>
      </w:r>
    </w:p>
    <w:p w14:paraId="2CF82BCB" w14:textId="77777777" w:rsidR="006022A3" w:rsidRPr="007047B4" w:rsidRDefault="006022A3">
      <w:pPr>
        <w:spacing w:after="0" w:line="360" w:lineRule="auto"/>
        <w:rPr>
          <w:rFonts w:ascii="Arial" w:hAnsi="Arial" w:cs="Arial"/>
          <w:i/>
          <w:iCs/>
          <w:color w:val="000000" w:themeColor="text1"/>
        </w:rPr>
        <w:pPrChange w:id="493" w:author="Bill Pine" w:date="2019-07-20T15:57:00Z">
          <w:pPr/>
        </w:pPrChange>
      </w:pPr>
      <w:commentRangeStart w:id="494"/>
      <w:r w:rsidRPr="007047B4">
        <w:rPr>
          <w:rFonts w:ascii="Arial" w:hAnsi="Arial" w:cs="Arial"/>
          <w:i/>
          <w:iCs/>
          <w:color w:val="000000" w:themeColor="text1"/>
        </w:rPr>
        <w:t>Documenting Workflow</w:t>
      </w:r>
    </w:p>
    <w:p w14:paraId="47B4E316" w14:textId="7F4A8CB5" w:rsidR="006022A3" w:rsidRPr="007047B4" w:rsidRDefault="006022A3">
      <w:pPr>
        <w:spacing w:after="0" w:line="360" w:lineRule="auto"/>
        <w:rPr>
          <w:rFonts w:ascii="Arial" w:hAnsi="Arial" w:cs="Arial"/>
          <w:color w:val="000000" w:themeColor="text1"/>
        </w:rPr>
        <w:pPrChange w:id="495" w:author="Bill Pine" w:date="2019-07-20T15:57:00Z">
          <w:pPr/>
        </w:pPrChange>
      </w:pPr>
      <w:r w:rsidRPr="007047B4">
        <w:rPr>
          <w:rFonts w:ascii="Arial" w:hAnsi="Arial" w:cs="Arial"/>
          <w:color w:val="000000" w:themeColor="text1"/>
        </w:rPr>
        <w:t xml:space="preserve">As in Chapter 1, it will be important to document the workflow of a complete and accurate product. Having a completed analysis of Deer Island will be available for any biologist interested in the Big Bend area at the end of my graduate research. As previously mentioned, the Big Bend is an area of interest for many conservation </w:t>
      </w:r>
      <w:r w:rsidR="007804B6">
        <w:rPr>
          <w:rFonts w:ascii="Arial" w:hAnsi="Arial" w:cs="Arial"/>
          <w:color w:val="000000" w:themeColor="text1"/>
        </w:rPr>
        <w:t>agencies</w:t>
      </w:r>
      <w:r w:rsidRPr="007047B4">
        <w:rPr>
          <w:rFonts w:ascii="Arial" w:hAnsi="Arial" w:cs="Arial"/>
          <w:color w:val="000000" w:themeColor="text1"/>
        </w:rPr>
        <w:t xml:space="preserve"> and </w:t>
      </w:r>
      <w:r w:rsidR="007804B6">
        <w:rPr>
          <w:rFonts w:ascii="Arial" w:hAnsi="Arial" w:cs="Arial"/>
          <w:color w:val="000000" w:themeColor="text1"/>
        </w:rPr>
        <w:t>groups</w:t>
      </w:r>
      <w:r w:rsidRPr="007047B4">
        <w:rPr>
          <w:rFonts w:ascii="Arial" w:hAnsi="Arial" w:cs="Arial"/>
          <w:color w:val="000000" w:themeColor="text1"/>
        </w:rPr>
        <w:t xml:space="preserve">, so it is imperative to document the workflow in an easy and reproducible way that is approachable to many people with many different skill sets. </w:t>
      </w:r>
    </w:p>
    <w:p w14:paraId="2219747D" w14:textId="77777777" w:rsidR="009F17AE" w:rsidRDefault="009F17AE">
      <w:pPr>
        <w:spacing w:after="0" w:line="360" w:lineRule="auto"/>
        <w:rPr>
          <w:rFonts w:ascii="Arial" w:hAnsi="Arial" w:cs="Arial"/>
          <w:color w:val="000000" w:themeColor="text1"/>
        </w:rPr>
        <w:pPrChange w:id="496" w:author="Bill Pine" w:date="2019-07-20T15:57:00Z">
          <w:pPr/>
        </w:pPrChange>
      </w:pPr>
    </w:p>
    <w:p w14:paraId="3CCA3D6C" w14:textId="77777777" w:rsidR="009F17AE" w:rsidRDefault="009F17AE">
      <w:pPr>
        <w:spacing w:after="0" w:line="360" w:lineRule="auto"/>
        <w:rPr>
          <w:rFonts w:ascii="Arial" w:hAnsi="Arial" w:cs="Arial"/>
          <w:color w:val="000000" w:themeColor="text1"/>
        </w:rPr>
        <w:pPrChange w:id="497" w:author="Bill Pine" w:date="2019-07-20T15:57:00Z">
          <w:pPr/>
        </w:pPrChange>
      </w:pPr>
    </w:p>
    <w:p w14:paraId="3B94B83E" w14:textId="45969476" w:rsidR="001F3E90" w:rsidRDefault="006022A3">
      <w:pPr>
        <w:spacing w:after="0" w:line="360" w:lineRule="auto"/>
        <w:rPr>
          <w:rFonts w:ascii="Arial" w:hAnsi="Arial" w:cs="Arial"/>
          <w:color w:val="000000" w:themeColor="text1"/>
        </w:rPr>
        <w:pPrChange w:id="498" w:author="Bill Pine" w:date="2019-07-20T15:57:00Z">
          <w:pPr/>
        </w:pPrChange>
      </w:pPr>
      <w:r w:rsidRPr="007047B4">
        <w:rPr>
          <w:rFonts w:ascii="Arial" w:hAnsi="Arial" w:cs="Arial"/>
          <w:color w:val="000000" w:themeColor="text1"/>
        </w:rPr>
        <w:t>The USGS Data Management best practices for sharing data are to</w:t>
      </w:r>
      <w:r w:rsidR="001F3E90">
        <w:rPr>
          <w:rFonts w:ascii="Arial" w:hAnsi="Arial" w:cs="Arial"/>
          <w:color w:val="000000" w:themeColor="text1"/>
        </w:rPr>
        <w:t>:</w:t>
      </w:r>
    </w:p>
    <w:p w14:paraId="159EDE88" w14:textId="77777777" w:rsidR="001F3E90" w:rsidRDefault="006022A3">
      <w:pPr>
        <w:spacing w:after="0" w:line="360" w:lineRule="auto"/>
        <w:rPr>
          <w:rFonts w:ascii="Arial" w:hAnsi="Arial" w:cs="Arial"/>
          <w:color w:val="000000" w:themeColor="text1"/>
        </w:rPr>
        <w:pPrChange w:id="499" w:author="Bill Pine" w:date="2019-07-20T15:57:00Z">
          <w:pPr/>
        </w:pPrChange>
      </w:pPr>
      <w:r w:rsidRPr="007047B4">
        <w:rPr>
          <w:rFonts w:ascii="Arial" w:hAnsi="Arial" w:cs="Arial"/>
          <w:color w:val="000000" w:themeColor="text1"/>
        </w:rPr>
        <w:t xml:space="preserve">1) document the process thoroughly </w:t>
      </w:r>
    </w:p>
    <w:p w14:paraId="45C476A7" w14:textId="0BB12402" w:rsidR="001F3E90" w:rsidRDefault="006022A3">
      <w:pPr>
        <w:spacing w:after="0" w:line="360" w:lineRule="auto"/>
        <w:rPr>
          <w:rFonts w:ascii="Arial" w:hAnsi="Arial" w:cs="Arial"/>
          <w:color w:val="000000" w:themeColor="text1"/>
        </w:rPr>
        <w:pPrChange w:id="500" w:author="Bill Pine" w:date="2019-07-20T15:57:00Z">
          <w:pPr/>
        </w:pPrChange>
      </w:pPr>
      <w:r w:rsidRPr="007047B4">
        <w:rPr>
          <w:rFonts w:ascii="Arial" w:hAnsi="Arial" w:cs="Arial"/>
          <w:color w:val="000000" w:themeColor="text1"/>
        </w:rPr>
        <w:t xml:space="preserve">2) create an easy to find data storage </w:t>
      </w:r>
    </w:p>
    <w:p w14:paraId="72116373" w14:textId="426A865B" w:rsidR="001F3E90" w:rsidRDefault="006022A3">
      <w:pPr>
        <w:spacing w:after="0" w:line="360" w:lineRule="auto"/>
        <w:rPr>
          <w:rFonts w:ascii="Arial" w:hAnsi="Arial" w:cs="Arial"/>
          <w:color w:val="000000" w:themeColor="text1"/>
        </w:rPr>
        <w:pPrChange w:id="501" w:author="Bill Pine" w:date="2019-07-20T15:57:00Z">
          <w:pPr/>
        </w:pPrChange>
      </w:pPr>
      <w:r w:rsidRPr="007047B4">
        <w:rPr>
          <w:rFonts w:ascii="Arial" w:hAnsi="Arial" w:cs="Arial"/>
          <w:color w:val="000000" w:themeColor="text1"/>
        </w:rPr>
        <w:t>3) put the information “out there” for people to locate</w:t>
      </w:r>
    </w:p>
    <w:p w14:paraId="539A0AB6" w14:textId="202128F1" w:rsidR="00623FC8" w:rsidRDefault="006022A3">
      <w:pPr>
        <w:spacing w:after="0" w:line="360" w:lineRule="auto"/>
        <w:rPr>
          <w:rFonts w:ascii="Arial" w:hAnsi="Arial" w:cs="Arial"/>
          <w:color w:val="000000" w:themeColor="text1"/>
        </w:rPr>
        <w:pPrChange w:id="502" w:author="Bill Pine" w:date="2019-07-20T15:57:00Z">
          <w:pPr/>
        </w:pPrChange>
      </w:pPr>
      <w:r w:rsidRPr="007047B4">
        <w:rPr>
          <w:rFonts w:ascii="Arial" w:hAnsi="Arial" w:cs="Arial"/>
          <w:color w:val="000000" w:themeColor="text1"/>
        </w:rPr>
        <w:t>Objective A, of my proposed graduate research, covers practices 2 and 3 of the USGS Data Management best practices, and Objective C covers practice 1. The recommendations for sharing datasets are to clearly define the purpose of the research, describe attributes and geography, include associated links, specify a required data citation and acknowledgements, and create a second public version containing all appropriate metadata. Workflow documentation will contain step by step guide, screen shots, and descriptive text. Final documentation will be pushed to Github in a .doc or .pdf format.</w:t>
      </w:r>
      <w:commentRangeEnd w:id="494"/>
      <w:r w:rsidR="00EE4763">
        <w:rPr>
          <w:rStyle w:val="CommentReference"/>
        </w:rPr>
        <w:commentReference w:id="494"/>
      </w:r>
    </w:p>
    <w:p w14:paraId="40DDB516" w14:textId="77777777" w:rsidR="00623FC8" w:rsidRDefault="00623FC8">
      <w:pPr>
        <w:spacing w:after="0" w:line="360" w:lineRule="auto"/>
        <w:rPr>
          <w:rFonts w:ascii="Arial" w:hAnsi="Arial" w:cs="Arial"/>
          <w:b/>
          <w:bCs/>
          <w:color w:val="000000" w:themeColor="text1"/>
        </w:rPr>
        <w:pPrChange w:id="503" w:author="Bill Pine" w:date="2019-07-20T15:57:00Z">
          <w:pPr/>
        </w:pPrChange>
      </w:pPr>
    </w:p>
    <w:p w14:paraId="0A89D7C5" w14:textId="569B1C98" w:rsidR="00FE11C3" w:rsidRDefault="00234564">
      <w:pPr>
        <w:spacing w:after="0" w:line="360" w:lineRule="auto"/>
        <w:rPr>
          <w:rFonts w:ascii="Arial" w:hAnsi="Arial" w:cs="Arial"/>
          <w:b/>
          <w:bCs/>
          <w:color w:val="000000" w:themeColor="text1"/>
        </w:rPr>
        <w:pPrChange w:id="504" w:author="Bill Pine" w:date="2019-07-20T15:57:00Z">
          <w:pPr/>
        </w:pPrChange>
      </w:pPr>
      <w:r>
        <w:rPr>
          <w:rFonts w:ascii="Arial" w:hAnsi="Arial" w:cs="Arial"/>
          <w:b/>
          <w:bCs/>
          <w:color w:val="000000" w:themeColor="text1"/>
        </w:rPr>
        <w:t>Expected Outcomes</w:t>
      </w:r>
    </w:p>
    <w:p w14:paraId="334E1EF5" w14:textId="77CF02EE" w:rsidR="00FE11C3" w:rsidRPr="00FE11C3" w:rsidRDefault="00FE11C3">
      <w:pPr>
        <w:spacing w:after="0" w:line="360" w:lineRule="auto"/>
        <w:rPr>
          <w:rFonts w:ascii="Arial" w:hAnsi="Arial" w:cs="Arial"/>
          <w:color w:val="000000" w:themeColor="text1"/>
        </w:rPr>
        <w:pPrChange w:id="505" w:author="Bill Pine" w:date="2019-07-20T15:57:00Z">
          <w:pPr/>
        </w:pPrChange>
      </w:pPr>
      <w:commentRangeStart w:id="506"/>
      <w:r>
        <w:rPr>
          <w:rFonts w:ascii="Arial" w:hAnsi="Arial" w:cs="Arial"/>
        </w:rPr>
        <w:t>The results I intend to find are a decline in land mass of Deer Island in the recent decades</w:t>
      </w:r>
      <w:r w:rsidR="007804B6">
        <w:rPr>
          <w:rFonts w:ascii="Arial" w:hAnsi="Arial" w:cs="Arial"/>
        </w:rPr>
        <w:t>, despite lack of much human influence</w:t>
      </w:r>
      <w:commentRangeEnd w:id="506"/>
      <w:r w:rsidR="00EE4763">
        <w:rPr>
          <w:rStyle w:val="CommentReference"/>
        </w:rPr>
        <w:commentReference w:id="506"/>
      </w:r>
      <w:r>
        <w:rPr>
          <w:rFonts w:ascii="Arial" w:hAnsi="Arial" w:cs="Arial"/>
        </w:rPr>
        <w:t>. At this time, there are only story accounts</w:t>
      </w:r>
      <w:r w:rsidR="007804B6">
        <w:rPr>
          <w:rFonts w:ascii="Arial" w:hAnsi="Arial" w:cs="Arial"/>
        </w:rPr>
        <w:t>, from local residents,</w:t>
      </w:r>
      <w:r>
        <w:rPr>
          <w:rFonts w:ascii="Arial" w:hAnsi="Arial" w:cs="Arial"/>
        </w:rPr>
        <w:t xml:space="preserve"> of smaller islands existing around Deer Island, that are no longer visible or available</w:t>
      </w:r>
      <w:r w:rsidR="007804B6">
        <w:rPr>
          <w:rFonts w:ascii="Arial" w:hAnsi="Arial" w:cs="Arial"/>
        </w:rPr>
        <w:t>, which suggests that shoreline changes have occurred since at least one generation</w:t>
      </w:r>
      <w:r>
        <w:rPr>
          <w:rFonts w:ascii="Arial" w:hAnsi="Arial" w:cs="Arial"/>
        </w:rPr>
        <w:t xml:space="preserve">. </w:t>
      </w:r>
      <w:r w:rsidR="009F17AE">
        <w:rPr>
          <w:rFonts w:ascii="Arial" w:hAnsi="Arial" w:cs="Arial"/>
        </w:rPr>
        <w:t>This</w:t>
      </w:r>
      <w:r>
        <w:rPr>
          <w:rFonts w:ascii="Arial" w:hAnsi="Arial" w:cs="Arial"/>
        </w:rPr>
        <w:t xml:space="preserve"> case study will provide a good starting </w:t>
      </w:r>
      <w:r w:rsidR="009F17AE">
        <w:rPr>
          <w:rFonts w:ascii="Arial" w:hAnsi="Arial" w:cs="Arial"/>
        </w:rPr>
        <w:t>point</w:t>
      </w:r>
      <w:r>
        <w:rPr>
          <w:rFonts w:ascii="Arial" w:hAnsi="Arial" w:cs="Arial"/>
        </w:rPr>
        <w:t xml:space="preserve"> for future spatial analysis in the region. </w:t>
      </w:r>
    </w:p>
    <w:p w14:paraId="3CF69E7A" w14:textId="77777777" w:rsidR="006022A3" w:rsidRPr="007047B4" w:rsidRDefault="006022A3">
      <w:pPr>
        <w:spacing w:after="0" w:line="360" w:lineRule="auto"/>
        <w:rPr>
          <w:rFonts w:ascii="Arial" w:hAnsi="Arial" w:cs="Arial"/>
          <w:color w:val="000000" w:themeColor="text1"/>
        </w:rPr>
        <w:pPrChange w:id="507" w:author="Bill Pine" w:date="2019-07-20T15:57:00Z">
          <w:pPr/>
        </w:pPrChange>
      </w:pPr>
    </w:p>
    <w:p w14:paraId="5C2A7F47" w14:textId="77777777" w:rsidR="006022A3" w:rsidRPr="007047B4" w:rsidRDefault="006022A3">
      <w:pPr>
        <w:spacing w:after="0" w:line="360" w:lineRule="auto"/>
        <w:rPr>
          <w:rFonts w:ascii="Arial" w:hAnsi="Arial" w:cs="Arial"/>
          <w:color w:val="000000" w:themeColor="text1"/>
        </w:rPr>
        <w:pPrChange w:id="508" w:author="Bill Pine" w:date="2019-07-20T15:57:00Z">
          <w:pPr/>
        </w:pPrChange>
      </w:pPr>
    </w:p>
    <w:p w14:paraId="6561BDED" w14:textId="77777777" w:rsidR="006022A3" w:rsidRPr="007047B4" w:rsidRDefault="006022A3">
      <w:pPr>
        <w:spacing w:after="0" w:line="360" w:lineRule="auto"/>
        <w:rPr>
          <w:rFonts w:ascii="Arial" w:hAnsi="Arial" w:cs="Arial"/>
          <w:color w:val="000000" w:themeColor="text1"/>
        </w:rPr>
        <w:pPrChange w:id="509" w:author="Bill Pine" w:date="2019-07-20T15:57:00Z">
          <w:pPr/>
        </w:pPrChange>
      </w:pPr>
    </w:p>
    <w:p w14:paraId="71C025F4" w14:textId="77777777" w:rsidR="006022A3" w:rsidRPr="007047B4" w:rsidRDefault="006022A3">
      <w:pPr>
        <w:spacing w:after="0" w:line="360" w:lineRule="auto"/>
        <w:rPr>
          <w:rFonts w:ascii="Arial" w:hAnsi="Arial" w:cs="Arial"/>
          <w:b/>
          <w:bCs/>
          <w:color w:val="000000" w:themeColor="text1"/>
        </w:rPr>
        <w:pPrChange w:id="510" w:author="Bill Pine" w:date="2019-07-20T15:57:00Z">
          <w:pPr/>
        </w:pPrChange>
      </w:pPr>
    </w:p>
    <w:p w14:paraId="1740FBC6" w14:textId="6F70D190" w:rsidR="007804B6" w:rsidRDefault="007804B6">
      <w:pPr>
        <w:pStyle w:val="BodyText"/>
        <w:spacing w:after="0" w:line="360" w:lineRule="auto"/>
        <w:pPrChange w:id="511" w:author="Bill Pine" w:date="2019-07-20T15:57:00Z">
          <w:pPr>
            <w:pStyle w:val="BodyText"/>
          </w:pPr>
        </w:pPrChange>
      </w:pPr>
    </w:p>
    <w:p w14:paraId="56247E38" w14:textId="510AFC64" w:rsidR="005306A7" w:rsidRDefault="005306A7">
      <w:pPr>
        <w:pStyle w:val="BodyText"/>
        <w:spacing w:after="0" w:line="360" w:lineRule="auto"/>
        <w:pPrChange w:id="512" w:author="Bill Pine" w:date="2019-07-20T15:57:00Z">
          <w:pPr>
            <w:pStyle w:val="BodyText"/>
          </w:pPr>
        </w:pPrChange>
      </w:pPr>
    </w:p>
    <w:p w14:paraId="2D815E33" w14:textId="57078425" w:rsidR="005306A7" w:rsidRDefault="005306A7">
      <w:pPr>
        <w:pStyle w:val="BodyText"/>
        <w:spacing w:after="0" w:line="360" w:lineRule="auto"/>
        <w:pPrChange w:id="513" w:author="Bill Pine" w:date="2019-07-20T15:57:00Z">
          <w:pPr>
            <w:pStyle w:val="BodyText"/>
          </w:pPr>
        </w:pPrChange>
      </w:pPr>
    </w:p>
    <w:p w14:paraId="5665736E" w14:textId="0D0A23B2" w:rsidR="005306A7" w:rsidRDefault="005306A7">
      <w:pPr>
        <w:pStyle w:val="BodyText"/>
        <w:spacing w:after="0" w:line="360" w:lineRule="auto"/>
        <w:pPrChange w:id="514" w:author="Bill Pine" w:date="2019-07-20T15:57:00Z">
          <w:pPr>
            <w:pStyle w:val="BodyText"/>
          </w:pPr>
        </w:pPrChange>
      </w:pPr>
    </w:p>
    <w:p w14:paraId="59082A3F" w14:textId="294990C6" w:rsidR="005306A7" w:rsidRDefault="005306A7">
      <w:pPr>
        <w:pStyle w:val="BodyText"/>
        <w:spacing w:after="0" w:line="360" w:lineRule="auto"/>
        <w:pPrChange w:id="515" w:author="Bill Pine" w:date="2019-07-20T15:57:00Z">
          <w:pPr>
            <w:pStyle w:val="BodyText"/>
          </w:pPr>
        </w:pPrChange>
      </w:pPr>
    </w:p>
    <w:p w14:paraId="0643C643" w14:textId="7119B302" w:rsidR="005306A7" w:rsidRDefault="005306A7">
      <w:pPr>
        <w:pStyle w:val="BodyText"/>
        <w:spacing w:after="0" w:line="360" w:lineRule="auto"/>
        <w:pPrChange w:id="516" w:author="Bill Pine" w:date="2019-07-20T15:57:00Z">
          <w:pPr>
            <w:pStyle w:val="BodyText"/>
          </w:pPr>
        </w:pPrChange>
      </w:pPr>
    </w:p>
    <w:p w14:paraId="01F53630" w14:textId="372C76A0" w:rsidR="005306A7" w:rsidRDefault="005306A7">
      <w:pPr>
        <w:pStyle w:val="BodyText"/>
        <w:spacing w:after="0" w:line="360" w:lineRule="auto"/>
        <w:pPrChange w:id="517" w:author="Bill Pine" w:date="2019-07-20T15:57:00Z">
          <w:pPr>
            <w:pStyle w:val="BodyText"/>
          </w:pPr>
        </w:pPrChange>
      </w:pPr>
    </w:p>
    <w:p w14:paraId="60C331E0" w14:textId="77777777" w:rsidR="009D472C" w:rsidRPr="00F650A6" w:rsidRDefault="009D472C">
      <w:pPr>
        <w:pStyle w:val="BodyText"/>
        <w:spacing w:after="0" w:line="360" w:lineRule="auto"/>
        <w:pPrChange w:id="518" w:author="Bill Pine" w:date="2019-07-20T15:57:00Z">
          <w:pPr>
            <w:pStyle w:val="BodyText"/>
          </w:pPr>
        </w:pPrChange>
      </w:pPr>
    </w:p>
    <w:p w14:paraId="1F1B7B1A" w14:textId="5297BABA" w:rsidR="00065DC8" w:rsidRDefault="00065DC8">
      <w:pPr>
        <w:pStyle w:val="Heading2"/>
        <w:spacing w:line="360" w:lineRule="auto"/>
        <w:rPr>
          <w:rFonts w:ascii="Arial" w:hAnsi="Arial" w:cs="Arial"/>
          <w:color w:val="000000" w:themeColor="text1"/>
          <w:sz w:val="24"/>
          <w:szCs w:val="24"/>
        </w:rPr>
        <w:pPrChange w:id="519" w:author="Bill Pine" w:date="2019-07-20T15:57:00Z">
          <w:pPr>
            <w:pStyle w:val="Heading2"/>
          </w:pPr>
        </w:pPrChange>
      </w:pPr>
      <w:r>
        <w:rPr>
          <w:rFonts w:ascii="Arial" w:hAnsi="Arial" w:cs="Arial"/>
          <w:color w:val="000000" w:themeColor="text1"/>
          <w:sz w:val="24"/>
          <w:szCs w:val="24"/>
        </w:rPr>
        <w:t>Bibliography</w:t>
      </w:r>
      <w:r w:rsidR="008250CB">
        <w:rPr>
          <w:rFonts w:ascii="Arial" w:hAnsi="Arial" w:cs="Arial"/>
          <w:color w:val="000000" w:themeColor="text1"/>
          <w:sz w:val="24"/>
          <w:szCs w:val="24"/>
        </w:rPr>
        <w:t xml:space="preserve"> </w:t>
      </w:r>
    </w:p>
    <w:p w14:paraId="21E357B3" w14:textId="77777777" w:rsidR="007804B6" w:rsidRPr="007804B6" w:rsidRDefault="007804B6">
      <w:pPr>
        <w:pStyle w:val="BodyText"/>
        <w:spacing w:after="0" w:line="360" w:lineRule="auto"/>
        <w:pPrChange w:id="520" w:author="Bill Pine" w:date="2019-07-20T15:57:00Z">
          <w:pPr>
            <w:pStyle w:val="BodyText"/>
          </w:pPr>
        </w:pPrChange>
      </w:pPr>
    </w:p>
    <w:p w14:paraId="385CF4F7" w14:textId="4109C5FC" w:rsidR="00B94A8A" w:rsidRPr="00B94A8A" w:rsidRDefault="00B94A8A">
      <w:pPr>
        <w:pStyle w:val="Bibliography"/>
        <w:spacing w:after="0" w:line="360" w:lineRule="auto"/>
        <w:rPr>
          <w:rFonts w:ascii="Arial" w:hAnsi="Arial" w:cs="Arial"/>
          <w:color w:val="000000" w:themeColor="text1"/>
        </w:rPr>
        <w:pPrChange w:id="521" w:author="Bill Pine" w:date="2019-07-20T15:57:00Z">
          <w:pPr>
            <w:pStyle w:val="Bibliography"/>
          </w:pPr>
        </w:pPrChange>
      </w:pPr>
      <w:r w:rsidRPr="00B94A8A">
        <w:rPr>
          <w:rFonts w:ascii="Arial" w:hAnsi="Arial" w:cs="Arial"/>
          <w:color w:val="000000" w:themeColor="text1"/>
        </w:rPr>
        <w:t xml:space="preserve">Barone, L., Williams, J., &amp; </w:t>
      </w:r>
      <w:proofErr w:type="spellStart"/>
      <w:r w:rsidRPr="00B94A8A">
        <w:rPr>
          <w:rFonts w:ascii="Arial" w:hAnsi="Arial" w:cs="Arial"/>
          <w:color w:val="000000" w:themeColor="text1"/>
        </w:rPr>
        <w:t>Micklos</w:t>
      </w:r>
      <w:proofErr w:type="spellEnd"/>
      <w:r w:rsidRPr="00B94A8A">
        <w:rPr>
          <w:rFonts w:ascii="Arial" w:hAnsi="Arial" w:cs="Arial"/>
          <w:color w:val="000000" w:themeColor="text1"/>
        </w:rPr>
        <w:t>, D. (2017). Unmet needs for analyzing biological big data: A survey of 704 NSF principal investigators. </w:t>
      </w:r>
      <w:proofErr w:type="spellStart"/>
      <w:r w:rsidRPr="00B94A8A">
        <w:rPr>
          <w:rFonts w:ascii="Arial" w:hAnsi="Arial" w:cs="Arial"/>
          <w:color w:val="000000" w:themeColor="text1"/>
        </w:rPr>
        <w:t>PLoS</w:t>
      </w:r>
      <w:proofErr w:type="spellEnd"/>
      <w:r w:rsidRPr="00B94A8A">
        <w:rPr>
          <w:rFonts w:ascii="Arial" w:hAnsi="Arial" w:cs="Arial"/>
          <w:color w:val="000000" w:themeColor="text1"/>
        </w:rPr>
        <w:t xml:space="preserve"> computational biology, 13(10), e1005755. https://journals.plos.org/ploscompbiol/article?id=10.1371/journal.pcbi.1005755</w:t>
      </w:r>
    </w:p>
    <w:p w14:paraId="4F46E463" w14:textId="5B7A1135" w:rsidR="00B94A8A" w:rsidRDefault="00B94A8A">
      <w:pPr>
        <w:pStyle w:val="Bibliography"/>
        <w:spacing w:after="0" w:line="360" w:lineRule="auto"/>
        <w:rPr>
          <w:rFonts w:ascii="Arial" w:hAnsi="Arial" w:cs="Arial"/>
          <w:color w:val="000000" w:themeColor="text1"/>
        </w:rPr>
        <w:pPrChange w:id="522" w:author="Bill Pine" w:date="2019-07-20T15:57:00Z">
          <w:pPr>
            <w:pStyle w:val="Bibliography"/>
          </w:pPr>
        </w:pPrChange>
      </w:pPr>
      <w:proofErr w:type="spellStart"/>
      <w:r w:rsidRPr="00B94A8A">
        <w:rPr>
          <w:rFonts w:ascii="Arial" w:hAnsi="Arial" w:cs="Arial"/>
          <w:color w:val="000000" w:themeColor="text1"/>
        </w:rPr>
        <w:lastRenderedPageBreak/>
        <w:t>Bearlin</w:t>
      </w:r>
      <w:proofErr w:type="spellEnd"/>
      <w:r w:rsidRPr="00B94A8A">
        <w:rPr>
          <w:rFonts w:ascii="Arial" w:hAnsi="Arial" w:cs="Arial"/>
          <w:color w:val="000000" w:themeColor="text1"/>
        </w:rPr>
        <w:t>, A. R., Schreiber, E. S., Nicol, S. J., Starfield, A. M., &amp; Todd, C. R. (2002). Identifying the weakest link: simulating adaptive management of the reintroduction of a threatened fish. Canadian Journal of Fisheries and Aquatic Sciences, 59(11), 1709-1716.</w:t>
      </w:r>
      <w:r w:rsidRPr="00C31827">
        <w:rPr>
          <w:rFonts w:ascii="Arial" w:hAnsi="Arial" w:cs="Arial"/>
          <w:color w:val="000000" w:themeColor="text1"/>
        </w:rPr>
        <w:t xml:space="preserve"> </w:t>
      </w:r>
      <w:r w:rsidR="0007602C">
        <w:fldChar w:fldCharType="begin"/>
      </w:r>
      <w:r w:rsidR="0007602C">
        <w:instrText xml:space="preserve"> HYPERLINK "https://www.nrcresearchpress.com/doi/abs/10.1139/f02-140" \l ".XSuJYOhKiUk" </w:instrText>
      </w:r>
      <w:r w:rsidR="0007602C">
        <w:fldChar w:fldCharType="separate"/>
      </w:r>
      <w:r w:rsidRPr="00B94A8A">
        <w:rPr>
          <w:rFonts w:ascii="Arial" w:hAnsi="Arial" w:cs="Arial"/>
          <w:color w:val="000000" w:themeColor="text1"/>
        </w:rPr>
        <w:t>https://www.nrcresearchpress.com/doi/abs/10.1139/f02-140#.XSuJYOhKiUk</w:t>
      </w:r>
      <w:r w:rsidR="0007602C">
        <w:rPr>
          <w:rFonts w:ascii="Arial" w:hAnsi="Arial" w:cs="Arial"/>
          <w:color w:val="000000" w:themeColor="text1"/>
        </w:rPr>
        <w:fldChar w:fldCharType="end"/>
      </w:r>
    </w:p>
    <w:p w14:paraId="2029C0A8" w14:textId="7FF4A769" w:rsidR="00B94A8A" w:rsidRDefault="00B94A8A">
      <w:pPr>
        <w:pStyle w:val="Bibliography"/>
        <w:spacing w:after="0" w:line="360" w:lineRule="auto"/>
        <w:rPr>
          <w:rFonts w:ascii="Arial" w:hAnsi="Arial" w:cs="Arial"/>
          <w:color w:val="000000" w:themeColor="text1"/>
        </w:rPr>
        <w:pPrChange w:id="523" w:author="Bill Pine" w:date="2019-07-20T15:57:00Z">
          <w:pPr>
            <w:pStyle w:val="Bibliography"/>
          </w:pPr>
        </w:pPrChange>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Freeman, K., Kelly, E., Gordon, D. R., &amp; Putz, F. E. (2011). Retrospective and prospective model simulations of sea level rise impacts on Gulf of Mexico coastal marshes and forests in Waccasassa Bay, Florida. Climatic Change, 107(1-2), 35-57.</w:t>
      </w:r>
      <w:r w:rsidRPr="003E2651">
        <w:rPr>
          <w:rFonts w:ascii="Arial" w:hAnsi="Arial" w:cs="Arial"/>
          <w:color w:val="000000" w:themeColor="text1"/>
        </w:rPr>
        <w:t xml:space="preserve"> </w:t>
      </w:r>
      <w:r w:rsidR="0007602C">
        <w:fldChar w:fldCharType="begin"/>
      </w:r>
      <w:r w:rsidR="0007602C">
        <w:instrText xml:space="preserve"> HYPERLINK "https://link.springer.com/article/10.1007/s10584-011-0084-y" </w:instrText>
      </w:r>
      <w:r w:rsidR="0007602C">
        <w:fldChar w:fldCharType="separate"/>
      </w:r>
      <w:r w:rsidRPr="00B94A8A">
        <w:rPr>
          <w:rFonts w:ascii="Arial" w:hAnsi="Arial" w:cs="Arial"/>
          <w:color w:val="000000" w:themeColor="text1"/>
        </w:rPr>
        <w:t>https://link.springer.com/article/10.1007/s10584-011-0084-y</w:t>
      </w:r>
      <w:r w:rsidR="0007602C">
        <w:rPr>
          <w:rFonts w:ascii="Arial" w:hAnsi="Arial" w:cs="Arial"/>
          <w:color w:val="000000" w:themeColor="text1"/>
        </w:rPr>
        <w:fldChar w:fldCharType="end"/>
      </w:r>
    </w:p>
    <w:p w14:paraId="6B4E5DDB" w14:textId="152E79E4" w:rsidR="00B94A8A" w:rsidRDefault="00B94A8A">
      <w:pPr>
        <w:pStyle w:val="Bibliography"/>
        <w:spacing w:after="0" w:line="360" w:lineRule="auto"/>
        <w:rPr>
          <w:rFonts w:ascii="Arial" w:hAnsi="Arial" w:cs="Arial"/>
          <w:color w:val="000000" w:themeColor="text1"/>
        </w:rPr>
        <w:pPrChange w:id="524" w:author="Bill Pine" w:date="2019-07-20T15:57:00Z">
          <w:pPr>
            <w:pStyle w:val="Bibliography"/>
          </w:pPr>
        </w:pPrChange>
      </w:pPr>
      <w:proofErr w:type="spellStart"/>
      <w:r w:rsidRPr="00B94A8A">
        <w:rPr>
          <w:rFonts w:ascii="Arial" w:hAnsi="Arial" w:cs="Arial"/>
          <w:color w:val="000000" w:themeColor="text1"/>
        </w:rPr>
        <w:t>Geselbracht</w:t>
      </w:r>
      <w:proofErr w:type="spellEnd"/>
      <w:r w:rsidRPr="00B94A8A">
        <w:rPr>
          <w:rFonts w:ascii="Arial" w:hAnsi="Arial" w:cs="Arial"/>
          <w:color w:val="000000" w:themeColor="text1"/>
        </w:rPr>
        <w:t>, L. 2007. Conservation action plan for marine and estuarine resources of the Big Bend Area of Florida. The Nature Conservancy, Florida Chap-ter.   conpro.tnc.org/968/</w:t>
      </w:r>
      <w:proofErr w:type="spellStart"/>
      <w:r w:rsidRPr="00B94A8A">
        <w:rPr>
          <w:rFonts w:ascii="Arial" w:hAnsi="Arial" w:cs="Arial"/>
          <w:color w:val="000000" w:themeColor="text1"/>
        </w:rPr>
        <w:t>big_bend_conservation</w:t>
      </w:r>
      <w:proofErr w:type="spellEnd"/>
      <w:r w:rsidRPr="00B94A8A">
        <w:rPr>
          <w:rFonts w:ascii="Arial" w:hAnsi="Arial" w:cs="Arial"/>
          <w:color w:val="000000" w:themeColor="text1"/>
        </w:rPr>
        <w:t>_ action.../</w:t>
      </w:r>
      <w:proofErr w:type="spellStart"/>
      <w:r w:rsidRPr="00B94A8A">
        <w:rPr>
          <w:rFonts w:ascii="Arial" w:hAnsi="Arial" w:cs="Arial"/>
          <w:color w:val="000000" w:themeColor="text1"/>
        </w:rPr>
        <w:t>download_public</w:t>
      </w:r>
      <w:proofErr w:type="spellEnd"/>
      <w:r w:rsidRPr="00B94A8A">
        <w:rPr>
          <w:rFonts w:ascii="Arial" w:hAnsi="Arial" w:cs="Arial"/>
          <w:color w:val="000000" w:themeColor="text1"/>
        </w:rPr>
        <w:t xml:space="preserve"> </w:t>
      </w:r>
    </w:p>
    <w:p w14:paraId="2F7783C2" w14:textId="1793CCC5" w:rsidR="00B94A8A" w:rsidRDefault="00B94A8A">
      <w:pPr>
        <w:pStyle w:val="Bibliography"/>
        <w:spacing w:after="0" w:line="360" w:lineRule="auto"/>
        <w:rPr>
          <w:rFonts w:ascii="Arial" w:hAnsi="Arial" w:cs="Arial"/>
          <w:color w:val="000000" w:themeColor="text1"/>
        </w:rPr>
        <w:pPrChange w:id="525" w:author="Bill Pine" w:date="2019-07-20T15:57:00Z">
          <w:pPr>
            <w:pStyle w:val="Bibliography"/>
          </w:pPr>
        </w:pPrChange>
      </w:pPr>
      <w:r w:rsidRPr="00B94A8A">
        <w:rPr>
          <w:rFonts w:ascii="Arial" w:hAnsi="Arial" w:cs="Arial"/>
          <w:color w:val="000000" w:themeColor="text1"/>
        </w:rPr>
        <w:t xml:space="preserve">Hampton, S. E., Jones, M. B., Wasser, L. A., </w:t>
      </w:r>
      <w:proofErr w:type="spellStart"/>
      <w:r w:rsidRPr="00B94A8A">
        <w:rPr>
          <w:rFonts w:ascii="Arial" w:hAnsi="Arial" w:cs="Arial"/>
          <w:color w:val="000000" w:themeColor="text1"/>
        </w:rPr>
        <w:t>Schildhauer</w:t>
      </w:r>
      <w:proofErr w:type="spellEnd"/>
      <w:r w:rsidRPr="00B94A8A">
        <w:rPr>
          <w:rFonts w:ascii="Arial" w:hAnsi="Arial" w:cs="Arial"/>
          <w:color w:val="000000" w:themeColor="text1"/>
        </w:rPr>
        <w:t>, M. P., Supp, S. R., Brun, J., ... &amp; Fernández, D. S. (2017). Skills and knowledge for data-intensive environmental research. </w:t>
      </w:r>
      <w:proofErr w:type="spellStart"/>
      <w:r w:rsidRPr="00B94A8A">
        <w:rPr>
          <w:rFonts w:ascii="Arial" w:hAnsi="Arial" w:cs="Arial"/>
          <w:color w:val="000000" w:themeColor="text1"/>
        </w:rPr>
        <w:t>BioScience</w:t>
      </w:r>
      <w:proofErr w:type="spellEnd"/>
      <w:r w:rsidRPr="00B94A8A">
        <w:rPr>
          <w:rFonts w:ascii="Arial" w:hAnsi="Arial" w:cs="Arial"/>
          <w:color w:val="000000" w:themeColor="text1"/>
        </w:rPr>
        <w:t>, 67(6), 546-557.</w:t>
      </w:r>
      <w:r w:rsidRPr="007047B4">
        <w:rPr>
          <w:rFonts w:ascii="Arial" w:hAnsi="Arial" w:cs="Arial"/>
          <w:color w:val="000000" w:themeColor="text1"/>
        </w:rPr>
        <w:t xml:space="preserve"> </w:t>
      </w:r>
      <w:r w:rsidR="0007602C">
        <w:fldChar w:fldCharType="begin"/>
      </w:r>
      <w:r w:rsidR="0007602C">
        <w:instrText xml:space="preserve"> HYPERLINK "https://academic.oup.com/bioscience/article/67/6/546/3784601" </w:instrText>
      </w:r>
      <w:r w:rsidR="0007602C">
        <w:fldChar w:fldCharType="separate"/>
      </w:r>
      <w:r w:rsidRPr="00B94A8A">
        <w:rPr>
          <w:rFonts w:ascii="Arial" w:hAnsi="Arial" w:cs="Arial"/>
          <w:color w:val="000000" w:themeColor="text1"/>
        </w:rPr>
        <w:t>https://academic.oup.com/bioscience/article/67/6/546/3784601</w:t>
      </w:r>
      <w:r w:rsidR="0007602C">
        <w:rPr>
          <w:rFonts w:ascii="Arial" w:hAnsi="Arial" w:cs="Arial"/>
          <w:color w:val="000000" w:themeColor="text1"/>
        </w:rPr>
        <w:fldChar w:fldCharType="end"/>
      </w:r>
    </w:p>
    <w:p w14:paraId="0883A7BC" w14:textId="0C478D48" w:rsidR="00B94A8A" w:rsidRDefault="00B94A8A">
      <w:pPr>
        <w:pStyle w:val="Bibliography"/>
        <w:spacing w:after="0" w:line="360" w:lineRule="auto"/>
        <w:rPr>
          <w:rFonts w:ascii="Arial" w:hAnsi="Arial" w:cs="Arial"/>
          <w:color w:val="000000" w:themeColor="text1"/>
        </w:rPr>
        <w:pPrChange w:id="526" w:author="Bill Pine" w:date="2019-07-20T15:57:00Z">
          <w:pPr>
            <w:pStyle w:val="Bibliography"/>
          </w:pPr>
        </w:pPrChange>
      </w:pPr>
      <w:proofErr w:type="spellStart"/>
      <w:r w:rsidRPr="00B94A8A">
        <w:rPr>
          <w:rFonts w:ascii="Arial" w:hAnsi="Arial" w:cs="Arial"/>
          <w:color w:val="000000" w:themeColor="text1"/>
        </w:rPr>
        <w:t>Holling</w:t>
      </w:r>
      <w:proofErr w:type="spellEnd"/>
      <w:r w:rsidRPr="00B94A8A">
        <w:rPr>
          <w:rFonts w:ascii="Arial" w:hAnsi="Arial" w:cs="Arial"/>
          <w:color w:val="000000" w:themeColor="text1"/>
        </w:rPr>
        <w:t>, C. S. (1978). Adaptive environmental assessment and management. John Wiley &amp; Sons.</w:t>
      </w:r>
      <w:r w:rsidRPr="007047B4">
        <w:rPr>
          <w:rFonts w:ascii="Arial" w:hAnsi="Arial" w:cs="Arial"/>
          <w:color w:val="000000" w:themeColor="text1"/>
        </w:rPr>
        <w:t xml:space="preserve"> </w:t>
      </w:r>
      <w:r w:rsidR="0007602C">
        <w:fldChar w:fldCharType="begin"/>
      </w:r>
      <w:r w:rsidR="0007602C">
        <w:instrText xml:space="preserve"> HYPERLINK "http://pure.iiasa.ac.at/id/eprint/823/" </w:instrText>
      </w:r>
      <w:r w:rsidR="0007602C">
        <w:fldChar w:fldCharType="separate"/>
      </w:r>
      <w:r w:rsidRPr="00B94A8A">
        <w:rPr>
          <w:rFonts w:ascii="Arial" w:hAnsi="Arial" w:cs="Arial"/>
          <w:color w:val="000000" w:themeColor="text1"/>
        </w:rPr>
        <w:t>http://pure.iiasa.ac.at/id/eprint/823/</w:t>
      </w:r>
      <w:r w:rsidR="0007602C">
        <w:rPr>
          <w:rFonts w:ascii="Arial" w:hAnsi="Arial" w:cs="Arial"/>
          <w:color w:val="000000" w:themeColor="text1"/>
        </w:rPr>
        <w:fldChar w:fldCharType="end"/>
      </w:r>
    </w:p>
    <w:p w14:paraId="086C8A6D" w14:textId="3003A9BF" w:rsidR="00B94A8A" w:rsidRDefault="00B94A8A">
      <w:pPr>
        <w:pStyle w:val="Bibliography"/>
        <w:spacing w:after="0" w:line="360" w:lineRule="auto"/>
        <w:rPr>
          <w:rFonts w:ascii="Arial" w:hAnsi="Arial" w:cs="Arial"/>
          <w:color w:val="000000" w:themeColor="text1"/>
        </w:rPr>
        <w:pPrChange w:id="527" w:author="Bill Pine" w:date="2019-07-20T15:57:00Z">
          <w:pPr>
            <w:pStyle w:val="Bibliography"/>
          </w:pPr>
        </w:pPrChange>
      </w:pPr>
      <w:r w:rsidRPr="00B94A8A">
        <w:rPr>
          <w:rFonts w:ascii="Arial" w:hAnsi="Arial" w:cs="Arial"/>
          <w:color w:val="000000" w:themeColor="text1"/>
        </w:rPr>
        <w:t xml:space="preserve">Lowndes, J. S. S., Best, B. D., Scarborough, C., </w:t>
      </w:r>
      <w:proofErr w:type="spellStart"/>
      <w:r w:rsidRPr="00B94A8A">
        <w:rPr>
          <w:rFonts w:ascii="Arial" w:hAnsi="Arial" w:cs="Arial"/>
          <w:color w:val="000000" w:themeColor="text1"/>
        </w:rPr>
        <w:t>Afflerbach</w:t>
      </w:r>
      <w:proofErr w:type="spellEnd"/>
      <w:r w:rsidRPr="00B94A8A">
        <w:rPr>
          <w:rFonts w:ascii="Arial" w:hAnsi="Arial" w:cs="Arial"/>
          <w:color w:val="000000" w:themeColor="text1"/>
        </w:rPr>
        <w:t>, J. C., Frazier, M. R., O’Hara, C. C., ... &amp; Halpern, B. S. (2017). Our path to better science in less time using open data science tools. Nature ecology &amp; evolution, 1(6), 0160.</w:t>
      </w:r>
      <w:r w:rsidRPr="00D861F5">
        <w:rPr>
          <w:rFonts w:ascii="Arial" w:hAnsi="Arial" w:cs="Arial"/>
          <w:color w:val="000000" w:themeColor="text1"/>
        </w:rPr>
        <w:t xml:space="preserve"> </w:t>
      </w:r>
      <w:r w:rsidR="0007602C">
        <w:fldChar w:fldCharType="begin"/>
      </w:r>
      <w:r w:rsidR="0007602C">
        <w:instrText xml:space="preserve"> HYPERLINK "https://www.nature.com/articles/s41559-017-0160/" </w:instrText>
      </w:r>
      <w:r w:rsidR="0007602C">
        <w:fldChar w:fldCharType="separate"/>
      </w:r>
      <w:r w:rsidRPr="00B94A8A">
        <w:rPr>
          <w:rFonts w:ascii="Arial" w:hAnsi="Arial" w:cs="Arial"/>
          <w:color w:val="000000" w:themeColor="text1"/>
        </w:rPr>
        <w:t>https://www.nature.com/articles/s41559-017-0160/</w:t>
      </w:r>
      <w:r w:rsidR="0007602C">
        <w:rPr>
          <w:rFonts w:ascii="Arial" w:hAnsi="Arial" w:cs="Arial"/>
          <w:color w:val="000000" w:themeColor="text1"/>
        </w:rPr>
        <w:fldChar w:fldCharType="end"/>
      </w:r>
    </w:p>
    <w:p w14:paraId="3F79CE26" w14:textId="5255B7DC" w:rsidR="002F1258" w:rsidRDefault="00B94A8A">
      <w:pPr>
        <w:pStyle w:val="Bibliography"/>
        <w:spacing w:after="0" w:line="360" w:lineRule="auto"/>
        <w:rPr>
          <w:rFonts w:ascii="Arial" w:hAnsi="Arial" w:cs="Arial"/>
          <w:color w:val="000000" w:themeColor="text1"/>
        </w:rPr>
        <w:pPrChange w:id="528" w:author="Bill Pine" w:date="2019-07-20T15:57:00Z">
          <w:pPr>
            <w:pStyle w:val="Bibliography"/>
          </w:pPr>
        </w:pPrChange>
      </w:pPr>
      <w:bookmarkStart w:id="529" w:name="_Hlk14281556"/>
      <w:proofErr w:type="gramStart"/>
      <w:r w:rsidRPr="00B94A8A">
        <w:rPr>
          <w:rFonts w:ascii="Arial" w:hAnsi="Arial" w:cs="Arial"/>
          <w:color w:val="000000" w:themeColor="text1"/>
        </w:rPr>
        <w:t>Main,M</w:t>
      </w:r>
      <w:proofErr w:type="gramEnd"/>
      <w:r w:rsidRPr="00B94A8A">
        <w:rPr>
          <w:rFonts w:ascii="Arial" w:hAnsi="Arial" w:cs="Arial"/>
          <w:color w:val="000000" w:themeColor="text1"/>
        </w:rPr>
        <w:t xml:space="preserve">.B.andG.M.Allen.2007.Florida’ s environment: North central region. Wildlife </w:t>
      </w:r>
      <w:proofErr w:type="spellStart"/>
      <w:r w:rsidRPr="00B94A8A">
        <w:rPr>
          <w:rFonts w:ascii="Arial" w:hAnsi="Arial" w:cs="Arial"/>
          <w:color w:val="000000" w:themeColor="text1"/>
        </w:rPr>
        <w:t>Ecolo-gy</w:t>
      </w:r>
      <w:proofErr w:type="spellEnd"/>
      <w:r w:rsidRPr="00B94A8A">
        <w:rPr>
          <w:rFonts w:ascii="Arial" w:hAnsi="Arial" w:cs="Arial"/>
          <w:color w:val="000000" w:themeColor="text1"/>
        </w:rPr>
        <w:t xml:space="preserve"> and Conservation Department, Florida Cooper-</w:t>
      </w:r>
      <w:proofErr w:type="spellStart"/>
      <w:r w:rsidRPr="00B94A8A">
        <w:rPr>
          <w:rFonts w:ascii="Arial" w:hAnsi="Arial" w:cs="Arial"/>
          <w:color w:val="000000" w:themeColor="text1"/>
        </w:rPr>
        <w:t>ative</w:t>
      </w:r>
      <w:proofErr w:type="spellEnd"/>
      <w:r w:rsidRPr="00B94A8A">
        <w:rPr>
          <w:rFonts w:ascii="Arial" w:hAnsi="Arial" w:cs="Arial"/>
          <w:color w:val="000000" w:themeColor="text1"/>
        </w:rPr>
        <w:t xml:space="preserve"> Extension Service, Institute of Food and Agricultural Sciences, University of Florida, Gaines-</w:t>
      </w:r>
      <w:proofErr w:type="spellStart"/>
      <w:r w:rsidRPr="00B94A8A">
        <w:rPr>
          <w:rFonts w:ascii="Arial" w:hAnsi="Arial" w:cs="Arial"/>
          <w:color w:val="000000" w:themeColor="text1"/>
        </w:rPr>
        <w:t>ville</w:t>
      </w:r>
      <w:proofErr w:type="spellEnd"/>
      <w:r w:rsidRPr="00B94A8A">
        <w:rPr>
          <w:rFonts w:ascii="Arial" w:hAnsi="Arial" w:cs="Arial"/>
          <w:color w:val="000000" w:themeColor="text1"/>
        </w:rPr>
        <w:t xml:space="preserve">, Florida, USA. </w:t>
      </w:r>
    </w:p>
    <w:bookmarkEnd w:id="529"/>
    <w:p w14:paraId="265C92B4" w14:textId="4000D331" w:rsidR="002F1258" w:rsidRDefault="002F1258">
      <w:pPr>
        <w:pStyle w:val="Bibliography"/>
        <w:spacing w:after="0" w:line="360" w:lineRule="auto"/>
        <w:rPr>
          <w:rFonts w:ascii="Arial" w:hAnsi="Arial" w:cs="Arial"/>
          <w:color w:val="000000" w:themeColor="text1"/>
        </w:rPr>
        <w:pPrChange w:id="530" w:author="Bill Pine" w:date="2019-07-20T15:57:00Z">
          <w:pPr>
            <w:pStyle w:val="Bibliography"/>
          </w:pPr>
        </w:pPrChange>
      </w:pPr>
      <w:r w:rsidRPr="002F1258">
        <w:rPr>
          <w:rFonts w:ascii="Arial" w:hAnsi="Arial" w:cs="Arial"/>
          <w:color w:val="000000" w:themeColor="text1"/>
        </w:rPr>
        <w:t xml:space="preserve">Raabe, E. A., </w:t>
      </w:r>
      <w:proofErr w:type="spellStart"/>
      <w:r w:rsidRPr="002F1258">
        <w:rPr>
          <w:rFonts w:ascii="Arial" w:hAnsi="Arial" w:cs="Arial"/>
          <w:color w:val="000000" w:themeColor="text1"/>
        </w:rPr>
        <w:t>Streck</w:t>
      </w:r>
      <w:proofErr w:type="spellEnd"/>
      <w:r w:rsidRPr="002F1258">
        <w:rPr>
          <w:rFonts w:ascii="Arial" w:hAnsi="Arial" w:cs="Arial"/>
          <w:color w:val="000000" w:themeColor="text1"/>
        </w:rPr>
        <w:t xml:space="preserve">, A. E., &amp; Stumpf, R. P. (2004). Historic topographic sheets to satellite imagery—A methodology for evaluating coastal change in Florida's Big Bend tidal </w:t>
      </w:r>
      <w:proofErr w:type="gramStart"/>
      <w:r w:rsidRPr="002F1258">
        <w:rPr>
          <w:rFonts w:ascii="Arial" w:hAnsi="Arial" w:cs="Arial"/>
          <w:color w:val="000000" w:themeColor="text1"/>
        </w:rPr>
        <w:t>marsh(</w:t>
      </w:r>
      <w:proofErr w:type="gramEnd"/>
      <w:r w:rsidRPr="002F1258">
        <w:rPr>
          <w:rFonts w:ascii="Arial" w:hAnsi="Arial" w:cs="Arial"/>
          <w:color w:val="000000" w:themeColor="text1"/>
        </w:rPr>
        <w:t xml:space="preserve">No. 2002-211). US Geological Survey. </w:t>
      </w:r>
      <w:r w:rsidR="0007602C">
        <w:fldChar w:fldCharType="begin"/>
      </w:r>
      <w:r w:rsidR="0007602C">
        <w:instrText xml:space="preserve"> HYPERLINK "https://pubs.er.usgs.gov/publication/ofr2002211" </w:instrText>
      </w:r>
      <w:r w:rsidR="0007602C">
        <w:fldChar w:fldCharType="separate"/>
      </w:r>
      <w:r w:rsidRPr="002F1258">
        <w:rPr>
          <w:rFonts w:ascii="Arial" w:hAnsi="Arial" w:cs="Arial"/>
          <w:color w:val="000000" w:themeColor="text1"/>
        </w:rPr>
        <w:t>https://pubs.er.usgs.gov/publication/ofr2002211</w:t>
      </w:r>
      <w:r w:rsidR="0007602C">
        <w:rPr>
          <w:rFonts w:ascii="Arial" w:hAnsi="Arial" w:cs="Arial"/>
          <w:color w:val="000000" w:themeColor="text1"/>
        </w:rPr>
        <w:fldChar w:fldCharType="end"/>
      </w:r>
    </w:p>
    <w:p w14:paraId="0C788DDC" w14:textId="62518FF7" w:rsidR="008250CB" w:rsidRPr="007047B4" w:rsidRDefault="008250CB">
      <w:pPr>
        <w:pStyle w:val="Bibliography"/>
        <w:spacing w:after="0" w:line="360" w:lineRule="auto"/>
        <w:rPr>
          <w:rFonts w:ascii="Arial" w:hAnsi="Arial" w:cs="Arial"/>
          <w:color w:val="000000" w:themeColor="text1"/>
        </w:rPr>
        <w:pPrChange w:id="531" w:author="Bill Pine" w:date="2019-07-20T15:57:00Z">
          <w:pPr>
            <w:pStyle w:val="Bibliography"/>
          </w:pPr>
        </w:pPrChange>
      </w:pPr>
      <w:r w:rsidRPr="008250CB">
        <w:rPr>
          <w:rFonts w:ascii="Arial" w:hAnsi="Arial" w:cs="Arial"/>
          <w:color w:val="000000" w:themeColor="text1"/>
        </w:rPr>
        <w:lastRenderedPageBreak/>
        <w:t xml:space="preserve">Seavey, J. R., Pine III, W. E., Frederick, P., </w:t>
      </w:r>
      <w:proofErr w:type="spellStart"/>
      <w:r w:rsidRPr="008250CB">
        <w:rPr>
          <w:rFonts w:ascii="Arial" w:hAnsi="Arial" w:cs="Arial"/>
          <w:color w:val="000000" w:themeColor="text1"/>
        </w:rPr>
        <w:t>Sturmer</w:t>
      </w:r>
      <w:proofErr w:type="spellEnd"/>
      <w:r w:rsidRPr="008250CB">
        <w:rPr>
          <w:rFonts w:ascii="Arial" w:hAnsi="Arial" w:cs="Arial"/>
          <w:color w:val="000000" w:themeColor="text1"/>
        </w:rPr>
        <w:t>, L., &amp; Berrigan, M. (2011). Decadal changes in oyster reefs in the Big Bend of Florida's Gulf Coast. Ecosphere, 2(10), 1-14.</w:t>
      </w:r>
      <w:r>
        <w:rPr>
          <w:rFonts w:ascii="Arial" w:hAnsi="Arial" w:cs="Arial"/>
          <w:color w:val="000000" w:themeColor="text1"/>
        </w:rPr>
        <w:t xml:space="preserve"> </w:t>
      </w:r>
      <w:r w:rsidRPr="008250CB">
        <w:rPr>
          <w:rFonts w:ascii="Arial" w:hAnsi="Arial" w:cs="Arial"/>
          <w:color w:val="000000" w:themeColor="text1"/>
        </w:rPr>
        <w:t>https://esajournals.onlinelibrary.wiley.com/doi/full/10.1890/ES11-00205.1</w:t>
      </w:r>
    </w:p>
    <w:p w14:paraId="482BDEA5" w14:textId="79DF2AF0" w:rsidR="00A26BAA" w:rsidRDefault="00A26BAA">
      <w:pPr>
        <w:pStyle w:val="Bibliography"/>
        <w:spacing w:after="0" w:line="360" w:lineRule="auto"/>
        <w:rPr>
          <w:rFonts w:ascii="Arial" w:hAnsi="Arial" w:cs="Arial"/>
          <w:color w:val="000000" w:themeColor="text1"/>
        </w:rPr>
        <w:pPrChange w:id="532" w:author="Bill Pine" w:date="2019-07-20T15:57:00Z">
          <w:pPr>
            <w:pStyle w:val="Bibliography"/>
          </w:pPr>
        </w:pPrChange>
      </w:pPr>
      <w:r w:rsidRPr="00A26BAA">
        <w:rPr>
          <w:rFonts w:ascii="Arial" w:hAnsi="Arial" w:cs="Arial"/>
          <w:color w:val="000000" w:themeColor="text1"/>
        </w:rPr>
        <w:t xml:space="preserve">Schreiber, E. S. G., </w:t>
      </w:r>
      <w:proofErr w:type="spellStart"/>
      <w:r w:rsidRPr="00A26BAA">
        <w:rPr>
          <w:rFonts w:ascii="Arial" w:hAnsi="Arial" w:cs="Arial"/>
          <w:color w:val="000000" w:themeColor="text1"/>
        </w:rPr>
        <w:t>Bearlin</w:t>
      </w:r>
      <w:proofErr w:type="spellEnd"/>
      <w:r w:rsidRPr="00A26BAA">
        <w:rPr>
          <w:rFonts w:ascii="Arial" w:hAnsi="Arial" w:cs="Arial"/>
          <w:color w:val="000000" w:themeColor="text1"/>
        </w:rPr>
        <w:t>, A. R., Nicol, S. J., &amp; Todd, C. R. (2004). Adaptive management: a synthesis of current understanding and effective application. Ecological Management &amp; Restoration, 5(3), 177-182.</w:t>
      </w:r>
      <w:r w:rsidRPr="007047B4">
        <w:rPr>
          <w:rFonts w:ascii="Arial" w:hAnsi="Arial" w:cs="Arial"/>
          <w:color w:val="000000" w:themeColor="text1"/>
        </w:rPr>
        <w:t xml:space="preserve"> </w:t>
      </w:r>
      <w:r w:rsidR="0007602C">
        <w:fldChar w:fldCharType="begin"/>
      </w:r>
      <w:r w:rsidR="0007602C">
        <w:instrText xml:space="preserve"> HYPERLINK "https://onlinelibrary.wiley.com/doi/full/10.1111/j.1442-8903.2004.00206.x" </w:instrText>
      </w:r>
      <w:r w:rsidR="0007602C">
        <w:fldChar w:fldCharType="separate"/>
      </w:r>
      <w:r w:rsidRPr="00A26BAA">
        <w:rPr>
          <w:rFonts w:ascii="Arial" w:hAnsi="Arial" w:cs="Arial"/>
          <w:color w:val="000000" w:themeColor="text1"/>
        </w:rPr>
        <w:t>https://onlinelibrary.wiley.com/doi/full/10.1111/j.1442-8903.2004.00206.x</w:t>
      </w:r>
      <w:r w:rsidR="0007602C">
        <w:rPr>
          <w:rFonts w:ascii="Arial" w:hAnsi="Arial" w:cs="Arial"/>
          <w:color w:val="000000" w:themeColor="text1"/>
        </w:rPr>
        <w:fldChar w:fldCharType="end"/>
      </w:r>
    </w:p>
    <w:p w14:paraId="52C9EAAC" w14:textId="55DC71DE" w:rsidR="00037CB7" w:rsidRPr="007047B4" w:rsidRDefault="00037CB7">
      <w:pPr>
        <w:pStyle w:val="Bibliography"/>
        <w:spacing w:after="0" w:line="360" w:lineRule="auto"/>
        <w:rPr>
          <w:rFonts w:ascii="Arial" w:hAnsi="Arial" w:cs="Arial"/>
          <w:color w:val="000000" w:themeColor="text1"/>
        </w:rPr>
        <w:pPrChange w:id="533" w:author="Bill Pine" w:date="2019-07-20T15:57:00Z">
          <w:pPr>
            <w:pStyle w:val="Bibliography"/>
          </w:pPr>
        </w:pPrChange>
      </w:pPr>
      <w:r w:rsidRPr="007047B4">
        <w:rPr>
          <w:rFonts w:ascii="Arial" w:hAnsi="Arial" w:cs="Arial"/>
          <w:color w:val="000000" w:themeColor="text1"/>
        </w:rPr>
        <w:t>Walters, Carl J. 1986. Adaptive Management of Renewable Resources. Macmillan Publishers Ltd.</w:t>
      </w:r>
      <w:r w:rsidR="00A26BAA">
        <w:rPr>
          <w:rFonts w:ascii="Arial" w:hAnsi="Arial" w:cs="Arial"/>
          <w:color w:val="000000" w:themeColor="text1"/>
        </w:rPr>
        <w:t xml:space="preserve"> </w:t>
      </w:r>
      <w:r w:rsidR="0007602C">
        <w:fldChar w:fldCharType="begin"/>
      </w:r>
      <w:r w:rsidR="0007602C">
        <w:instrText xml:space="preserve"> HYPERLINK "http://pure.iiasa.ac.at/id/eprint/2752/" </w:instrText>
      </w:r>
      <w:r w:rsidR="0007602C">
        <w:fldChar w:fldCharType="separate"/>
      </w:r>
      <w:r w:rsidR="00A26BAA" w:rsidRPr="00A26BAA">
        <w:rPr>
          <w:rFonts w:ascii="Arial" w:hAnsi="Arial" w:cs="Arial"/>
          <w:color w:val="000000" w:themeColor="text1"/>
        </w:rPr>
        <w:t>http://pure.iiasa.ac.at/id/eprint/2752/</w:t>
      </w:r>
      <w:r w:rsidR="0007602C">
        <w:rPr>
          <w:rFonts w:ascii="Arial" w:hAnsi="Arial" w:cs="Arial"/>
          <w:color w:val="000000" w:themeColor="text1"/>
        </w:rPr>
        <w:fldChar w:fldCharType="end"/>
      </w:r>
    </w:p>
    <w:p w14:paraId="3F93F2FB" w14:textId="577A2B3F" w:rsidR="00A26BAA" w:rsidRPr="00A26BAA" w:rsidRDefault="00A26BAA">
      <w:pPr>
        <w:pStyle w:val="Bibliography"/>
        <w:spacing w:after="0" w:line="360" w:lineRule="auto"/>
        <w:rPr>
          <w:rFonts w:ascii="Arial" w:hAnsi="Arial" w:cs="Arial"/>
          <w:color w:val="000000" w:themeColor="text1"/>
        </w:rPr>
        <w:pPrChange w:id="534" w:author="Bill Pine" w:date="2019-07-20T15:57:00Z">
          <w:pPr>
            <w:pStyle w:val="Bibliography"/>
          </w:pPr>
        </w:pPrChange>
      </w:pPr>
      <w:r w:rsidRPr="00A26BAA">
        <w:rPr>
          <w:rFonts w:ascii="Arial" w:hAnsi="Arial" w:cs="Arial"/>
          <w:color w:val="000000" w:themeColor="text1"/>
        </w:rPr>
        <w:t xml:space="preserve">Walters, C. J. (2007). Is adaptive management helping to solve fisheries </w:t>
      </w:r>
      <w:proofErr w:type="gramStart"/>
      <w:r w:rsidRPr="00A26BAA">
        <w:rPr>
          <w:rFonts w:ascii="Arial" w:hAnsi="Arial" w:cs="Arial"/>
          <w:color w:val="000000" w:themeColor="text1"/>
        </w:rPr>
        <w:t>problems?.</w:t>
      </w:r>
      <w:proofErr w:type="gramEnd"/>
      <w:r w:rsidRPr="00A26BAA">
        <w:rPr>
          <w:rFonts w:ascii="Arial" w:hAnsi="Arial" w:cs="Arial"/>
          <w:color w:val="000000" w:themeColor="text1"/>
        </w:rPr>
        <w:t xml:space="preserve"> AMBIO: A Journal of the Human Environment, 36(4), 304-308. </w:t>
      </w:r>
      <w:r w:rsidR="0007602C">
        <w:fldChar w:fldCharType="begin"/>
      </w:r>
      <w:r w:rsidR="0007602C">
        <w:instrText xml:space="preserve"> HYPERLINK "https://bioone.org/journals/AMBIO-A-Journal-of-the-Human-Environment/volume-36/issue-4/0044-7447(2007)36%5b304:IAMHTS%5d2.0.CO;2/Is-Adaptive-Management-Helping-to-Solve-Fisheries-Problems/10.1579/0044-7447(2007)36%5b304:IAMHTS%5d2.0.CO;2.full" </w:instrText>
      </w:r>
      <w:r w:rsidR="0007602C">
        <w:fldChar w:fldCharType="separate"/>
      </w:r>
      <w:r w:rsidRPr="00A26BAA">
        <w:rPr>
          <w:rFonts w:ascii="Arial" w:hAnsi="Arial" w:cs="Arial"/>
          <w:color w:val="000000" w:themeColor="text1"/>
        </w:rPr>
        <w:t>https://bioone.org/journals/AMBIO-A-Journal-of-the-Human-Environment/volume-36/issue-4/0044-7447(2007)36[304:IAMHTS]2.0.CO;2/Is-Adaptive-Management-Helping-to-Solve-Fisheries-Problems/10.1579/0044-7447(2007)36[304:IAMHTS]2.0.CO;2.full</w:t>
      </w:r>
      <w:r w:rsidR="0007602C">
        <w:rPr>
          <w:rFonts w:ascii="Arial" w:hAnsi="Arial" w:cs="Arial"/>
          <w:color w:val="000000" w:themeColor="text1"/>
        </w:rPr>
        <w:fldChar w:fldCharType="end"/>
      </w:r>
    </w:p>
    <w:p w14:paraId="22847FD1" w14:textId="200604F4" w:rsidR="00C31827" w:rsidRPr="007047B4" w:rsidRDefault="00A26BAA">
      <w:pPr>
        <w:pStyle w:val="Bibliography"/>
        <w:spacing w:after="0" w:line="360" w:lineRule="auto"/>
        <w:rPr>
          <w:rFonts w:ascii="Arial" w:hAnsi="Arial" w:cs="Arial"/>
          <w:color w:val="000000" w:themeColor="text1"/>
        </w:rPr>
        <w:pPrChange w:id="535" w:author="Bill Pine" w:date="2019-07-20T15:57:00Z">
          <w:pPr>
            <w:pStyle w:val="Bibliography"/>
          </w:pPr>
        </w:pPrChange>
      </w:pPr>
      <w:proofErr w:type="spellStart"/>
      <w:r w:rsidRPr="00A26BAA">
        <w:rPr>
          <w:rFonts w:ascii="Arial" w:hAnsi="Arial" w:cs="Arial"/>
          <w:color w:val="000000" w:themeColor="text1"/>
        </w:rPr>
        <w:t>Yenni</w:t>
      </w:r>
      <w:proofErr w:type="spellEnd"/>
      <w:r w:rsidRPr="00A26BAA">
        <w:rPr>
          <w:rFonts w:ascii="Arial" w:hAnsi="Arial" w:cs="Arial"/>
          <w:color w:val="000000" w:themeColor="text1"/>
        </w:rPr>
        <w:t>, G. M., Christensen, E. M., Bledsoe, E. K., Supp, S. R., Diaz, R. M., White, E. P., &amp; Ernest, S. M. (2018). Developing a modern data workflow for evolving data. </w:t>
      </w:r>
      <w:proofErr w:type="spellStart"/>
      <w:r w:rsidRPr="00A26BAA">
        <w:rPr>
          <w:rFonts w:ascii="Arial" w:hAnsi="Arial" w:cs="Arial"/>
          <w:color w:val="000000" w:themeColor="text1"/>
        </w:rPr>
        <w:t>BioRxiv</w:t>
      </w:r>
      <w:proofErr w:type="spellEnd"/>
      <w:r w:rsidRPr="00A26BAA">
        <w:rPr>
          <w:rFonts w:ascii="Arial" w:hAnsi="Arial" w:cs="Arial"/>
          <w:color w:val="000000" w:themeColor="text1"/>
        </w:rPr>
        <w:t xml:space="preserve">, 344804. </w:t>
      </w:r>
      <w:r w:rsidR="0007602C">
        <w:fldChar w:fldCharType="begin"/>
      </w:r>
      <w:r w:rsidR="0007602C">
        <w:instrText xml:space="preserve"> HYPERLINK "https://www.biorxiv.org/content/10.1101/344804v2.abstract" </w:instrText>
      </w:r>
      <w:r w:rsidR="0007602C">
        <w:fldChar w:fldCharType="separate"/>
      </w:r>
      <w:r w:rsidRPr="00A26BAA">
        <w:rPr>
          <w:rFonts w:ascii="Arial" w:hAnsi="Arial" w:cs="Arial"/>
          <w:color w:val="000000" w:themeColor="text1"/>
        </w:rPr>
        <w:t>https://www.biorxiv.org/content/10.1101/344804v2.abstract</w:t>
      </w:r>
      <w:r w:rsidR="0007602C">
        <w:rPr>
          <w:rFonts w:ascii="Arial" w:hAnsi="Arial" w:cs="Arial"/>
          <w:color w:val="000000" w:themeColor="text1"/>
        </w:rPr>
        <w:fldChar w:fldCharType="end"/>
      </w:r>
      <w:r>
        <w:rPr>
          <w:rFonts w:ascii="Arial" w:hAnsi="Arial" w:cs="Arial"/>
          <w:color w:val="000000" w:themeColor="text1"/>
        </w:rPr>
        <w:t xml:space="preserve"> </w:t>
      </w:r>
      <w:bookmarkEnd w:id="252"/>
    </w:p>
    <w:sectPr w:rsidR="00C31827" w:rsidRPr="007047B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Bill Pine" w:date="2019-07-19T16:24:00Z" w:initials="bp">
    <w:p w14:paraId="0556F198" w14:textId="07A1B23C" w:rsidR="0007602C" w:rsidRDefault="0007602C">
      <w:pPr>
        <w:pStyle w:val="CommentText"/>
      </w:pPr>
      <w:r>
        <w:rPr>
          <w:rStyle w:val="CommentReference"/>
        </w:rPr>
        <w:annotationRef/>
      </w:r>
      <w:r>
        <w:t>Better define what these are?</w:t>
      </w:r>
    </w:p>
  </w:comment>
  <w:comment w:id="76" w:author="Bill Pine" w:date="2019-07-19T16:47:00Z" w:initials="bp">
    <w:p w14:paraId="4287E231" w14:textId="11624A21" w:rsidR="0007602C" w:rsidRDefault="0007602C">
      <w:pPr>
        <w:pStyle w:val="CommentText"/>
      </w:pPr>
      <w:r>
        <w:rPr>
          <w:rStyle w:val="CommentReference"/>
        </w:rPr>
        <w:annotationRef/>
      </w:r>
      <w:r>
        <w:t xml:space="preserve">This paragraph was </w:t>
      </w:r>
      <w:proofErr w:type="gramStart"/>
      <w:r>
        <w:t>unclear</w:t>
      </w:r>
      <w:proofErr w:type="gramEnd"/>
      <w:r>
        <w:t xml:space="preserve"> so I deleted most of it.</w:t>
      </w:r>
    </w:p>
  </w:comment>
  <w:comment w:id="88" w:author="Bill Pine" w:date="2019-07-19T16:54:00Z" w:initials="bp">
    <w:p w14:paraId="206676B0" w14:textId="7A736400" w:rsidR="0007602C" w:rsidRDefault="0007602C">
      <w:pPr>
        <w:pStyle w:val="CommentText"/>
      </w:pPr>
      <w:r>
        <w:rPr>
          <w:rStyle w:val="CommentReference"/>
        </w:rPr>
        <w:annotationRef/>
      </w:r>
      <w:r>
        <w:t xml:space="preserve">Did you really seek permission to use this figure? If </w:t>
      </w:r>
      <w:proofErr w:type="gramStart"/>
      <w:r>
        <w:t>not</w:t>
      </w:r>
      <w:proofErr w:type="gramEnd"/>
      <w:r>
        <w:t xml:space="preserve"> you should reference it as “</w:t>
      </w:r>
      <w:bookmarkStart w:id="89" w:name="_Hlk17484312"/>
      <w:proofErr w:type="spellStart"/>
      <w:r>
        <w:t>Shreiber</w:t>
      </w:r>
      <w:proofErr w:type="spellEnd"/>
      <w:r>
        <w:t xml:space="preserve"> et al. 2004 adapted from </w:t>
      </w:r>
      <w:proofErr w:type="spellStart"/>
      <w:r>
        <w:t>Bearlin</w:t>
      </w:r>
      <w:proofErr w:type="spellEnd"/>
      <w:r>
        <w:t xml:space="preserve"> et al. 2002”</w:t>
      </w:r>
    </w:p>
    <w:bookmarkEnd w:id="89"/>
  </w:comment>
  <w:comment w:id="99" w:author="Bill Pine" w:date="2019-07-19T21:58:00Z" w:initials="bp">
    <w:p w14:paraId="3300C093" w14:textId="06C7B875" w:rsidR="0007602C" w:rsidRDefault="0007602C">
      <w:pPr>
        <w:pStyle w:val="CommentText"/>
      </w:pPr>
      <w:r>
        <w:rPr>
          <w:rStyle w:val="CommentReference"/>
        </w:rPr>
        <w:annotationRef/>
      </w:r>
      <w:r>
        <w:t>Throughout indent the first sentence of each paragraph. Switch to 1.5 spacing.  Remove blank line after paragraph.</w:t>
      </w:r>
    </w:p>
  </w:comment>
  <w:comment w:id="111" w:author="Bill Pine" w:date="2019-07-19T21:52:00Z" w:initials="bp">
    <w:p w14:paraId="3F01D71B" w14:textId="6AB3203F" w:rsidR="0007602C" w:rsidRDefault="0007602C">
      <w:pPr>
        <w:pStyle w:val="CommentText"/>
      </w:pPr>
      <w:r>
        <w:rPr>
          <w:rStyle w:val="CommentReference"/>
        </w:rPr>
        <w:annotationRef/>
      </w:r>
      <w:r>
        <w:t>Need to line up the figure and the figure caption.</w:t>
      </w:r>
    </w:p>
  </w:comment>
  <w:comment w:id="167" w:author="Bill Pine" w:date="2019-07-19T21:58:00Z" w:initials="bp">
    <w:p w14:paraId="36FC0213" w14:textId="3B1787F8" w:rsidR="0007602C" w:rsidRDefault="0007602C">
      <w:pPr>
        <w:pStyle w:val="CommentText"/>
      </w:pPr>
      <w:r>
        <w:rPr>
          <w:rStyle w:val="CommentReference"/>
        </w:rPr>
        <w:annotationRef/>
      </w:r>
      <w:r>
        <w:t>Reference or link</w:t>
      </w:r>
    </w:p>
  </w:comment>
  <w:comment w:id="172" w:author="Bill Pine" w:date="2019-07-19T22:01:00Z" w:initials="bp">
    <w:p w14:paraId="6347941B" w14:textId="31285E1C" w:rsidR="0007602C" w:rsidRDefault="0007602C">
      <w:pPr>
        <w:pStyle w:val="CommentText"/>
      </w:pPr>
      <w:r>
        <w:rPr>
          <w:rStyle w:val="CommentReference"/>
        </w:rPr>
        <w:annotationRef/>
      </w:r>
      <w:r>
        <w:t>Let’s talk about a broader organization of each of these categories</w:t>
      </w:r>
    </w:p>
  </w:comment>
  <w:comment w:id="174" w:author="Bill Pine" w:date="2019-07-19T21:59:00Z" w:initials="bp">
    <w:p w14:paraId="10C80C9D" w14:textId="6FD3E8D5" w:rsidR="0007602C" w:rsidRDefault="0007602C">
      <w:pPr>
        <w:pStyle w:val="CommentText"/>
      </w:pPr>
      <w:r>
        <w:rPr>
          <w:rStyle w:val="CommentReference"/>
        </w:rPr>
        <w:annotationRef/>
      </w:r>
      <w:r>
        <w:t>Opening sentence needs to explain why this concept is important.</w:t>
      </w:r>
    </w:p>
  </w:comment>
  <w:comment w:id="175" w:author="Bill Pine" w:date="2019-07-19T22:00:00Z" w:initials="bp">
    <w:p w14:paraId="2F98342F" w14:textId="264EAE91" w:rsidR="0007602C" w:rsidRDefault="0007602C">
      <w:pPr>
        <w:pStyle w:val="CommentText"/>
      </w:pPr>
      <w:r>
        <w:rPr>
          <w:rStyle w:val="CommentReference"/>
        </w:rPr>
        <w:annotationRef/>
      </w:r>
      <w:r>
        <w:t>What about oyster data?</w:t>
      </w:r>
    </w:p>
  </w:comment>
  <w:comment w:id="177" w:author="Bill Pine" w:date="2019-07-19T22:00:00Z" w:initials="bp">
    <w:p w14:paraId="338BC160" w14:textId="1E2A994B" w:rsidR="0007602C" w:rsidRDefault="0007602C">
      <w:pPr>
        <w:pStyle w:val="CommentText"/>
      </w:pPr>
      <w:r>
        <w:rPr>
          <w:rStyle w:val="CommentReference"/>
        </w:rPr>
        <w:annotationRef/>
      </w:r>
      <w:r>
        <w:t>If this paragraph is true, then we aren’t using Git??</w:t>
      </w:r>
    </w:p>
  </w:comment>
  <w:comment w:id="182" w:author="Bill Pine" w:date="2019-07-19T22:01:00Z" w:initials="bp">
    <w:p w14:paraId="74AF27F8" w14:textId="62C54A8C" w:rsidR="0007602C" w:rsidRDefault="0007602C">
      <w:pPr>
        <w:pStyle w:val="CommentText"/>
      </w:pPr>
      <w:r>
        <w:rPr>
          <w:rStyle w:val="CommentReference"/>
        </w:rPr>
        <w:annotationRef/>
      </w:r>
      <w:r>
        <w:t>I would move this section earlier.  Make file storage last.</w:t>
      </w:r>
    </w:p>
  </w:comment>
  <w:comment w:id="215" w:author="Bill Pine" w:date="2019-07-19T22:03:00Z" w:initials="bp">
    <w:p w14:paraId="065754C9" w14:textId="44A02DCA" w:rsidR="0007602C" w:rsidRDefault="0007602C">
      <w:pPr>
        <w:pStyle w:val="CommentText"/>
      </w:pPr>
      <w:r>
        <w:rPr>
          <w:rStyle w:val="CommentReference"/>
        </w:rPr>
        <w:annotationRef/>
      </w:r>
      <w:r>
        <w:t>I’m unclear what you are trying to show with this table? How ARCS, the LCR project, and your thesis relate to each other?</w:t>
      </w:r>
    </w:p>
  </w:comment>
  <w:comment w:id="250" w:author="Bill Pine" w:date="2019-07-20T14:50:00Z" w:initials="bp">
    <w:p w14:paraId="0ECAD786" w14:textId="77777777" w:rsidR="0007602C" w:rsidRDefault="0007602C">
      <w:pPr>
        <w:pStyle w:val="CommentText"/>
      </w:pPr>
      <w:r>
        <w:rPr>
          <w:rStyle w:val="CommentReference"/>
        </w:rPr>
        <w:annotationRef/>
      </w:r>
      <w:r>
        <w:t xml:space="preserve">Mel, remember this document is the basis for a published paper. </w:t>
      </w:r>
      <w:proofErr w:type="gramStart"/>
      <w:r>
        <w:t>So</w:t>
      </w:r>
      <w:proofErr w:type="gramEnd"/>
      <w:r>
        <w:t xml:space="preserve"> you need an intro with background material and objectives.  This background information should reference some similar studies and how your work is building on this other work.  This demonstrates you have been reviewing the literature.  You have zero papers referenced in this chapter that have anything new to add to the discussion related to a </w:t>
      </w:r>
      <w:proofErr w:type="gramStart"/>
      <w:r>
        <w:t>spatial analyses</w:t>
      </w:r>
      <w:proofErr w:type="gramEnd"/>
      <w:r>
        <w:t xml:space="preserve"> other than Ellen Raabe’s work.   What are other possible approaches?  What about the approach described by Ellen Raabe in detail in this paper?  </w:t>
      </w:r>
    </w:p>
    <w:p w14:paraId="1AC0462C" w14:textId="77777777" w:rsidR="0007602C" w:rsidRDefault="0007602C">
      <w:pPr>
        <w:pStyle w:val="CommentText"/>
      </w:pPr>
    </w:p>
    <w:p w14:paraId="3ABC41EA" w14:textId="77777777" w:rsidR="0007602C" w:rsidRDefault="00A47389">
      <w:pPr>
        <w:pStyle w:val="CommentText"/>
      </w:pPr>
      <w:hyperlink r:id="rId1" w:history="1">
        <w:r w:rsidR="0007602C">
          <w:rPr>
            <w:rStyle w:val="Hyperlink"/>
          </w:rPr>
          <w:t>https://link.springer.com/article/10.1007/s12237-015-9974-y</w:t>
        </w:r>
      </w:hyperlink>
    </w:p>
    <w:p w14:paraId="32177641" w14:textId="483DB6F6" w:rsidR="0007602C" w:rsidRDefault="0007602C">
      <w:pPr>
        <w:pStyle w:val="CommentText"/>
      </w:pPr>
    </w:p>
    <w:p w14:paraId="02A0D1EA" w14:textId="73BF41EF" w:rsidR="0007602C" w:rsidRDefault="0007602C">
      <w:pPr>
        <w:pStyle w:val="CommentText"/>
      </w:pPr>
      <w:r>
        <w:t>Here she discusses the strength and weaknesses of this approach, exactly the type of thing you need to be presenting here.</w:t>
      </w:r>
    </w:p>
    <w:p w14:paraId="4AF4E14D" w14:textId="77777777" w:rsidR="0007602C" w:rsidRDefault="0007602C">
      <w:pPr>
        <w:pStyle w:val="CommentText"/>
      </w:pPr>
    </w:p>
    <w:p w14:paraId="4DEBBC25" w14:textId="7B38AC7A" w:rsidR="0007602C" w:rsidRDefault="0007602C">
      <w:pPr>
        <w:pStyle w:val="CommentText"/>
      </w:pPr>
      <w:r>
        <w:t xml:space="preserve">In your Methods section you should describe possible methods and a discussion of the data requirements for these methods and the strengths and weaknesses of the different methods.  This doesn’t have to be long.  But it has to demonstrate that you have some idea of what you are talking about in terms of identifying possible approaches to follow.  </w:t>
      </w:r>
    </w:p>
  </w:comment>
  <w:comment w:id="258" w:author="Bill Pine" w:date="2019-07-20T15:47:00Z" w:initials="bp">
    <w:p w14:paraId="6439D695" w14:textId="77777777" w:rsidR="0007602C" w:rsidRDefault="0007602C">
      <w:pPr>
        <w:pStyle w:val="CommentText"/>
      </w:pPr>
      <w:r>
        <w:rPr>
          <w:rStyle w:val="CommentReference"/>
        </w:rPr>
        <w:annotationRef/>
      </w:r>
      <w:r>
        <w:t>See major synthesis papers such as this</w:t>
      </w:r>
    </w:p>
    <w:p w14:paraId="3E72F63D" w14:textId="77777777" w:rsidR="0007602C" w:rsidRDefault="0007602C">
      <w:pPr>
        <w:pStyle w:val="CommentText"/>
      </w:pPr>
    </w:p>
    <w:p w14:paraId="6D02FE50" w14:textId="77777777" w:rsidR="0007602C" w:rsidRDefault="0007602C">
      <w:pPr>
        <w:pStyle w:val="CommentText"/>
        <w:rPr>
          <w:rFonts w:ascii="Source Sans Pro" w:hAnsi="Source Sans Pro"/>
          <w:color w:val="222222"/>
          <w:spacing w:val="3"/>
          <w:sz w:val="21"/>
          <w:szCs w:val="21"/>
          <w:shd w:val="clear" w:color="auto" w:fill="FFFFFF"/>
        </w:rPr>
      </w:pPr>
      <w:r>
        <w:rPr>
          <w:rFonts w:ascii="Source Sans Pro" w:hAnsi="Source Sans Pro"/>
          <w:color w:val="222222"/>
          <w:spacing w:val="3"/>
          <w:sz w:val="21"/>
          <w:szCs w:val="21"/>
          <w:shd w:val="clear" w:color="auto" w:fill="FFFFFF"/>
        </w:rPr>
        <w:t xml:space="preserve">IPCC </w:t>
      </w:r>
      <w:r>
        <w:rPr>
          <w:rFonts w:ascii="Source Sans Pro" w:hAnsi="Source Sans Pro"/>
          <w:i/>
          <w:iCs/>
          <w:color w:val="222222"/>
          <w:spacing w:val="3"/>
          <w:sz w:val="21"/>
          <w:szCs w:val="21"/>
          <w:shd w:val="clear" w:color="auto" w:fill="FFFFFF"/>
        </w:rPr>
        <w:t>Climate Change 2014: Impacts, Adaptation, and Vulnerability. Part A: Global and Sectoral Aspects</w:t>
      </w:r>
      <w:r>
        <w:rPr>
          <w:rFonts w:ascii="Source Sans Pro" w:hAnsi="Source Sans Pro"/>
          <w:color w:val="222222"/>
          <w:spacing w:val="3"/>
          <w:sz w:val="21"/>
          <w:szCs w:val="21"/>
          <w:shd w:val="clear" w:color="auto" w:fill="FFFFFF"/>
        </w:rPr>
        <w:t xml:space="preserve"> (eds Field, C. B. </w:t>
      </w:r>
      <w:r>
        <w:rPr>
          <w:rFonts w:ascii="Source Sans Pro" w:hAnsi="Source Sans Pro"/>
          <w:i/>
          <w:iCs/>
          <w:color w:val="222222"/>
          <w:spacing w:val="3"/>
          <w:sz w:val="21"/>
          <w:szCs w:val="21"/>
          <w:shd w:val="clear" w:color="auto" w:fill="FFFFFF"/>
        </w:rPr>
        <w:t>et al.</w:t>
      </w:r>
      <w:r>
        <w:rPr>
          <w:rFonts w:ascii="Source Sans Pro" w:hAnsi="Source Sans Pro"/>
          <w:color w:val="222222"/>
          <w:spacing w:val="3"/>
          <w:sz w:val="21"/>
          <w:szCs w:val="21"/>
          <w:shd w:val="clear" w:color="auto" w:fill="FFFFFF"/>
        </w:rPr>
        <w:t>) (Cambridge Univ. Press, 2014).</w:t>
      </w:r>
    </w:p>
    <w:p w14:paraId="77A3D8EE" w14:textId="77777777" w:rsidR="0007602C" w:rsidRDefault="0007602C">
      <w:pPr>
        <w:pStyle w:val="CommentText"/>
        <w:rPr>
          <w:rFonts w:ascii="Source Sans Pro" w:hAnsi="Source Sans Pro"/>
          <w:color w:val="222222"/>
          <w:spacing w:val="3"/>
          <w:sz w:val="21"/>
          <w:szCs w:val="21"/>
          <w:shd w:val="clear" w:color="auto" w:fill="FFFFFF"/>
        </w:rPr>
      </w:pPr>
    </w:p>
    <w:p w14:paraId="7202EA1F" w14:textId="77777777" w:rsidR="0007602C" w:rsidRDefault="0007602C">
      <w:pPr>
        <w:pStyle w:val="CommentText"/>
        <w:rPr>
          <w:rFonts w:ascii="Source Sans Pro" w:hAnsi="Source Sans Pro"/>
          <w:color w:val="222222"/>
          <w:spacing w:val="3"/>
          <w:sz w:val="21"/>
          <w:szCs w:val="21"/>
          <w:shd w:val="clear" w:color="auto" w:fill="FFFFFF"/>
        </w:rPr>
      </w:pPr>
      <w:r>
        <w:rPr>
          <w:rFonts w:ascii="Source Sans Pro" w:hAnsi="Source Sans Pro"/>
          <w:color w:val="222222"/>
          <w:spacing w:val="3"/>
          <w:sz w:val="21"/>
          <w:szCs w:val="21"/>
          <w:shd w:val="clear" w:color="auto" w:fill="FFFFFF"/>
        </w:rPr>
        <w:t>And this</w:t>
      </w:r>
    </w:p>
    <w:p w14:paraId="4DD54BA3" w14:textId="77777777" w:rsidR="0007602C" w:rsidRDefault="0007602C">
      <w:pPr>
        <w:pStyle w:val="CommentText"/>
        <w:rPr>
          <w:rFonts w:ascii="Source Sans Pro" w:hAnsi="Source Sans Pro"/>
          <w:color w:val="222222"/>
          <w:spacing w:val="3"/>
          <w:sz w:val="21"/>
          <w:szCs w:val="21"/>
          <w:shd w:val="clear" w:color="auto" w:fill="FFFFFF"/>
        </w:rPr>
      </w:pPr>
    </w:p>
    <w:p w14:paraId="06FED751" w14:textId="46599CA7" w:rsidR="0007602C" w:rsidRDefault="00A47389">
      <w:pPr>
        <w:pStyle w:val="CommentText"/>
      </w:pPr>
      <w:hyperlink r:id="rId2" w:anchor="ref2" w:history="1">
        <w:r w:rsidR="0007602C">
          <w:rPr>
            <w:rStyle w:val="Hyperlink"/>
          </w:rPr>
          <w:t>https://www.nature.com/articles/nclimate2961#ref2</w:t>
        </w:r>
      </w:hyperlink>
    </w:p>
  </w:comment>
  <w:comment w:id="263" w:author="Bill Pine" w:date="2019-07-20T15:38:00Z" w:initials="bp">
    <w:p w14:paraId="1E6F821C" w14:textId="7DCA93B2" w:rsidR="0007602C" w:rsidRDefault="0007602C">
      <w:pPr>
        <w:pStyle w:val="CommentText"/>
      </w:pPr>
      <w:r>
        <w:rPr>
          <w:rStyle w:val="CommentReference"/>
        </w:rPr>
        <w:annotationRef/>
      </w:r>
      <w:r>
        <w:t xml:space="preserve">Here is a possible reference, please review </w:t>
      </w:r>
      <w:hyperlink r:id="rId3" w:history="1">
        <w:r>
          <w:rPr>
            <w:rStyle w:val="Hyperlink"/>
          </w:rPr>
          <w:t>https://www.sciencedirect.com/science/article/pii/S0964569116300278</w:t>
        </w:r>
      </w:hyperlink>
    </w:p>
  </w:comment>
  <w:comment w:id="265" w:author="Bill Pine" w:date="2019-07-20T15:39:00Z" w:initials="bp">
    <w:p w14:paraId="0D30FA40" w14:textId="5C76C60C" w:rsidR="0007602C" w:rsidRDefault="0007602C">
      <w:pPr>
        <w:pStyle w:val="CommentText"/>
      </w:pPr>
      <w:r>
        <w:rPr>
          <w:rStyle w:val="CommentReference"/>
        </w:rPr>
        <w:annotationRef/>
      </w:r>
      <w:hyperlink r:id="rId4" w:history="1">
        <w:r>
          <w:rPr>
            <w:rStyle w:val="Hyperlink"/>
          </w:rPr>
          <w:t>https://link.springer.com/article/10.1007/s12237-015-9974-y</w:t>
        </w:r>
      </w:hyperlink>
    </w:p>
  </w:comment>
  <w:comment w:id="267" w:author="Bill Pine" w:date="2019-07-20T15:11:00Z" w:initials="bp">
    <w:p w14:paraId="6B8C90DA" w14:textId="28129A6E" w:rsidR="0007602C" w:rsidRDefault="0007602C">
      <w:pPr>
        <w:pStyle w:val="CommentText"/>
      </w:pPr>
      <w:r>
        <w:rPr>
          <w:rStyle w:val="CommentReference"/>
        </w:rPr>
        <w:annotationRef/>
      </w:r>
      <w:r>
        <w:t>Again, indent first line of a paragraph, no space between paragraphs. The reason to do this is that it is closer to the standard journal style. All journals have specific styles you have to follow so if you get it the habit of writing in the general style of a journal you will submit to, then, one less thing to have to do.</w:t>
      </w:r>
    </w:p>
  </w:comment>
  <w:comment w:id="273" w:author="Bill Pine" w:date="2019-07-20T15:48:00Z" w:initials="bp">
    <w:p w14:paraId="56898948" w14:textId="278AEC8F" w:rsidR="0007602C" w:rsidRDefault="0007602C">
      <w:pPr>
        <w:pStyle w:val="CommentText"/>
      </w:pPr>
      <w:r>
        <w:rPr>
          <w:rStyle w:val="CommentReference"/>
        </w:rPr>
        <w:annotationRef/>
      </w:r>
      <w:r>
        <w:t xml:space="preserve">Frequent at what time scale? Are you talking about a geologic time scale?  An annual time </w:t>
      </w:r>
      <w:proofErr w:type="gramStart"/>
      <w:r>
        <w:t>scale</w:t>
      </w:r>
      <w:proofErr w:type="gramEnd"/>
      <w:r>
        <w:t>?</w:t>
      </w:r>
    </w:p>
  </w:comment>
  <w:comment w:id="274" w:author="Bill Pine" w:date="2019-07-20T15:49:00Z" w:initials="bp">
    <w:p w14:paraId="17A1E2F9" w14:textId="2EDE14BA" w:rsidR="0007602C" w:rsidRDefault="0007602C">
      <w:pPr>
        <w:pStyle w:val="CommentText"/>
      </w:pPr>
      <w:r>
        <w:rPr>
          <w:rStyle w:val="CommentReference"/>
        </w:rPr>
        <w:annotationRef/>
      </w:r>
      <w:r>
        <w:t xml:space="preserve">Reference?  Need more detail.  </w:t>
      </w:r>
    </w:p>
  </w:comment>
  <w:comment w:id="281" w:author="Bill Pine" w:date="2019-07-19T22:05:00Z" w:initials="bp">
    <w:p w14:paraId="439FBFC0" w14:textId="7C117271" w:rsidR="0007602C" w:rsidRDefault="0007602C">
      <w:pPr>
        <w:pStyle w:val="CommentText"/>
      </w:pPr>
      <w:r>
        <w:rPr>
          <w:rStyle w:val="CommentReference"/>
        </w:rPr>
        <w:annotationRef/>
      </w:r>
      <w:r>
        <w:t>Use metric units</w:t>
      </w:r>
    </w:p>
  </w:comment>
  <w:comment w:id="295" w:author="Bill Pine" w:date="2019-07-19T22:08:00Z" w:initials="bp">
    <w:p w14:paraId="13DECA73" w14:textId="428C7D35" w:rsidR="0007602C" w:rsidRDefault="0007602C">
      <w:pPr>
        <w:pStyle w:val="CommentText"/>
      </w:pPr>
      <w:r>
        <w:rPr>
          <w:rStyle w:val="CommentReference"/>
        </w:rPr>
        <w:annotationRef/>
      </w:r>
      <w:r>
        <w:t>Convert to km</w:t>
      </w:r>
    </w:p>
  </w:comment>
  <w:comment w:id="298" w:author="Bill Pine" w:date="2019-07-20T16:12:00Z" w:initials="bp">
    <w:p w14:paraId="436E9DB7" w14:textId="6FA0ACB5" w:rsidR="0007602C" w:rsidRDefault="0007602C">
      <w:pPr>
        <w:pStyle w:val="CommentText"/>
      </w:pPr>
      <w:r>
        <w:rPr>
          <w:rStyle w:val="CommentReference"/>
        </w:rPr>
        <w:annotationRef/>
      </w:r>
      <w:r>
        <w:t>City? Do you mean county?</w:t>
      </w:r>
    </w:p>
  </w:comment>
  <w:comment w:id="300" w:author="Bill Pine" w:date="2019-07-19T22:15:00Z" w:initials="bp">
    <w:p w14:paraId="401747CC" w14:textId="3888C9B1" w:rsidR="0007602C" w:rsidRDefault="0007602C">
      <w:pPr>
        <w:pStyle w:val="CommentText"/>
      </w:pPr>
      <w:r>
        <w:rPr>
          <w:rStyle w:val="CommentReference"/>
        </w:rPr>
        <w:annotationRef/>
      </w:r>
      <w:r>
        <w:t xml:space="preserve">This sentence does not make sense?  What is the subject, the Big Bend?  Get rid of unneeded phrasing “Due to, in </w:t>
      </w:r>
      <w:proofErr w:type="gramStart"/>
      <w:r>
        <w:t>part,…</w:t>
      </w:r>
      <w:proofErr w:type="gramEnd"/>
      <w:r>
        <w:t>”</w:t>
      </w:r>
    </w:p>
  </w:comment>
  <w:comment w:id="302" w:author="Bill Pine" w:date="2019-07-20T16:13:00Z" w:initials="bp">
    <w:p w14:paraId="676FE1BA" w14:textId="0D8AE21A" w:rsidR="0007602C" w:rsidRDefault="0007602C">
      <w:pPr>
        <w:pStyle w:val="CommentText"/>
      </w:pPr>
      <w:r>
        <w:rPr>
          <w:rStyle w:val="CommentReference"/>
        </w:rPr>
        <w:annotationRef/>
      </w:r>
      <w:r>
        <w:t>Human influence? But sea level rise is related to climate change, which is human caused.  What do you really mean?</w:t>
      </w:r>
    </w:p>
  </w:comment>
  <w:comment w:id="303" w:author="Bill Pine" w:date="2019-07-20T16:13:00Z" w:initials="bp">
    <w:p w14:paraId="2410AF2D" w14:textId="21B36E73" w:rsidR="0007602C" w:rsidRDefault="0007602C">
      <w:pPr>
        <w:pStyle w:val="CommentText"/>
      </w:pPr>
      <w:r>
        <w:rPr>
          <w:rStyle w:val="CommentReference"/>
        </w:rPr>
        <w:annotationRef/>
      </w:r>
      <w:r>
        <w:t>Singular word</w:t>
      </w:r>
    </w:p>
  </w:comment>
  <w:comment w:id="304" w:author="Bill Pine" w:date="2019-07-20T16:13:00Z" w:initials="bp">
    <w:p w14:paraId="7BA0F6C8" w14:textId="62741106" w:rsidR="0007602C" w:rsidRDefault="0007602C">
      <w:pPr>
        <w:pStyle w:val="CommentText"/>
      </w:pPr>
      <w:r>
        <w:rPr>
          <w:rStyle w:val="CommentReference"/>
        </w:rPr>
        <w:annotationRef/>
      </w:r>
      <w:r>
        <w:t>Plural word.</w:t>
      </w:r>
    </w:p>
  </w:comment>
  <w:comment w:id="305" w:author="Bill Pine" w:date="2019-07-20T16:15:00Z" w:initials="bp">
    <w:p w14:paraId="13B62B4E" w14:textId="77777777" w:rsidR="0007602C" w:rsidRDefault="0007602C">
      <w:pPr>
        <w:pStyle w:val="CommentText"/>
      </w:pPr>
      <w:r>
        <w:rPr>
          <w:rStyle w:val="CommentReference"/>
        </w:rPr>
        <w:annotationRef/>
      </w:r>
      <w:r>
        <w:t xml:space="preserve">Any other papers documenting change in the Big Bend?  What about </w:t>
      </w:r>
    </w:p>
    <w:p w14:paraId="1ECB73E0" w14:textId="77777777" w:rsidR="0007602C" w:rsidRDefault="0007602C">
      <w:pPr>
        <w:pStyle w:val="CommentText"/>
      </w:pPr>
    </w:p>
    <w:p w14:paraId="71F1A575" w14:textId="77777777" w:rsidR="0007602C" w:rsidRDefault="0007602C">
      <w:pPr>
        <w:pStyle w:val="CommentText"/>
        <w:rPr>
          <w:rFonts w:ascii="Arial" w:hAnsi="Arial" w:cs="Arial"/>
          <w:color w:val="222222"/>
          <w:shd w:val="clear" w:color="auto" w:fill="FFFFFF"/>
        </w:rPr>
      </w:pPr>
      <w:r>
        <w:rPr>
          <w:rFonts w:ascii="Arial" w:hAnsi="Arial" w:cs="Arial"/>
          <w:color w:val="222222"/>
          <w:shd w:val="clear" w:color="auto" w:fill="FFFFFF"/>
        </w:rPr>
        <w:t xml:space="preserve">Williams, K., </w:t>
      </w:r>
      <w:proofErr w:type="spellStart"/>
      <w:r>
        <w:rPr>
          <w:rFonts w:ascii="Arial" w:hAnsi="Arial" w:cs="Arial"/>
          <w:color w:val="222222"/>
          <w:shd w:val="clear" w:color="auto" w:fill="FFFFFF"/>
        </w:rPr>
        <w:t>Ewel</w:t>
      </w:r>
      <w:proofErr w:type="spellEnd"/>
      <w:r>
        <w:rPr>
          <w:rFonts w:ascii="Arial" w:hAnsi="Arial" w:cs="Arial"/>
          <w:color w:val="222222"/>
          <w:shd w:val="clear" w:color="auto" w:fill="FFFFFF"/>
        </w:rPr>
        <w:t>, K.C., Stumpf, R.P., Putz, F.E. and Workman, T.W., 1999. Sea</w:t>
      </w:r>
      <w:r>
        <w:rPr>
          <w:rFonts w:ascii="Cambria Math" w:hAnsi="Cambria Math" w:cs="Cambria Math"/>
          <w:color w:val="222222"/>
          <w:shd w:val="clear" w:color="auto" w:fill="FFFFFF"/>
        </w:rPr>
        <w:t>‐</w:t>
      </w:r>
      <w:r>
        <w:rPr>
          <w:rFonts w:ascii="Arial" w:hAnsi="Arial" w:cs="Arial"/>
          <w:color w:val="222222"/>
          <w:shd w:val="clear" w:color="auto" w:fill="FFFFFF"/>
        </w:rPr>
        <w:t>level rise and coastal forest retreat on the west coast of Florida, USA. </w:t>
      </w:r>
      <w:r>
        <w:rPr>
          <w:rFonts w:ascii="Arial" w:hAnsi="Arial" w:cs="Arial"/>
          <w:i/>
          <w:iCs/>
          <w:color w:val="222222"/>
          <w:shd w:val="clear" w:color="auto" w:fill="FFFFFF"/>
        </w:rPr>
        <w:t>Ecology</w:t>
      </w:r>
      <w:r>
        <w:rPr>
          <w:rFonts w:ascii="Arial" w:hAnsi="Arial" w:cs="Arial"/>
          <w:color w:val="222222"/>
          <w:shd w:val="clear" w:color="auto" w:fill="FFFFFF"/>
        </w:rPr>
        <w:t>, </w:t>
      </w:r>
      <w:r>
        <w:rPr>
          <w:rFonts w:ascii="Arial" w:hAnsi="Arial" w:cs="Arial"/>
          <w:i/>
          <w:iCs/>
          <w:color w:val="222222"/>
          <w:shd w:val="clear" w:color="auto" w:fill="FFFFFF"/>
        </w:rPr>
        <w:t>80</w:t>
      </w:r>
      <w:r>
        <w:rPr>
          <w:rFonts w:ascii="Arial" w:hAnsi="Arial" w:cs="Arial"/>
          <w:color w:val="222222"/>
          <w:shd w:val="clear" w:color="auto" w:fill="FFFFFF"/>
        </w:rPr>
        <w:t>(6), pp.2045-2063.</w:t>
      </w:r>
    </w:p>
    <w:p w14:paraId="75348F7F" w14:textId="77777777" w:rsidR="0007602C" w:rsidRDefault="0007602C">
      <w:pPr>
        <w:pStyle w:val="CommentText"/>
        <w:rPr>
          <w:rFonts w:ascii="Arial" w:hAnsi="Arial" w:cs="Arial"/>
          <w:color w:val="222222"/>
          <w:shd w:val="clear" w:color="auto" w:fill="FFFFFF"/>
        </w:rPr>
      </w:pPr>
    </w:p>
    <w:p w14:paraId="19BDFF61" w14:textId="41FCCE3C" w:rsidR="0007602C" w:rsidRDefault="0007602C">
      <w:pPr>
        <w:pStyle w:val="CommentText"/>
      </w:pPr>
      <w:r>
        <w:rPr>
          <w:rFonts w:ascii="Arial" w:hAnsi="Arial" w:cs="Arial"/>
          <w:color w:val="222222"/>
          <w:shd w:val="clear" w:color="auto" w:fill="FFFFFF"/>
        </w:rPr>
        <w:t>Langston, Amy K., David A. Kaplan, and Francis E. Putz. "A casualty of climate change? Loss of freshwater forest islands on Florida's Gulf Coast." </w:t>
      </w:r>
      <w:r>
        <w:rPr>
          <w:rFonts w:ascii="Arial" w:hAnsi="Arial" w:cs="Arial"/>
          <w:i/>
          <w:iCs/>
          <w:color w:val="222222"/>
          <w:shd w:val="clear" w:color="auto" w:fill="FFFFFF"/>
        </w:rPr>
        <w:t>Global change biology</w:t>
      </w:r>
      <w:r>
        <w:rPr>
          <w:rFonts w:ascii="Arial" w:hAnsi="Arial" w:cs="Arial"/>
          <w:color w:val="222222"/>
          <w:shd w:val="clear" w:color="auto" w:fill="FFFFFF"/>
        </w:rPr>
        <w:t> 23, no. 12 (2017): 5383-5397.</w:t>
      </w:r>
    </w:p>
  </w:comment>
  <w:comment w:id="310" w:author="Bill Pine" w:date="2019-07-20T16:19:00Z" w:initials="bp">
    <w:p w14:paraId="7DE0FD2E" w14:textId="19EC7040" w:rsidR="0007602C" w:rsidRDefault="0007602C">
      <w:pPr>
        <w:pStyle w:val="CommentText"/>
      </w:pPr>
      <w:r>
        <w:rPr>
          <w:rStyle w:val="CommentReference"/>
        </w:rPr>
        <w:annotationRef/>
      </w:r>
      <w:hyperlink r:id="rId5" w:history="1">
        <w:r>
          <w:rPr>
            <w:rStyle w:val="Hyperlink"/>
          </w:rPr>
          <w:t>https://pubs.usgs.gov/unnumbered/70114013/report.pdf</w:t>
        </w:r>
      </w:hyperlink>
    </w:p>
  </w:comment>
  <w:comment w:id="318" w:author="Bill Pine" w:date="2019-07-20T15:26:00Z" w:initials="bp">
    <w:p w14:paraId="6CBB3F7B" w14:textId="2ADD1C77" w:rsidR="0007602C" w:rsidRDefault="0007602C">
      <w:pPr>
        <w:pStyle w:val="CommentText"/>
      </w:pPr>
      <w:r>
        <w:rPr>
          <w:rStyle w:val="CommentReference"/>
        </w:rPr>
        <w:annotationRef/>
      </w:r>
      <w:r>
        <w:rPr>
          <w:rStyle w:val="CommentReference"/>
        </w:rPr>
        <w:t>Mel, see the start of Ch 5 in the Mackenzie dissertation or see Nick Vitale’s thesis for some ideas on why this is important.  Seems like you should be mentioning themes like sea level rise and risk to coastal habitats that are important to people.  I think this paragraph should be mostly deleted.  These key ideas should really be in the first paragraph of this section.</w:t>
      </w:r>
    </w:p>
  </w:comment>
  <w:comment w:id="320" w:author="Bill Pine" w:date="2019-07-20T17:05:00Z" w:initials="bp">
    <w:p w14:paraId="0B21B711" w14:textId="1989FC17" w:rsidR="0007602C" w:rsidRDefault="0007602C">
      <w:pPr>
        <w:pStyle w:val="CommentText"/>
      </w:pPr>
      <w:r>
        <w:rPr>
          <w:rStyle w:val="CommentReference"/>
        </w:rPr>
        <w:annotationRef/>
      </w:r>
      <w:r>
        <w:t>I think this can be deleted.</w:t>
      </w:r>
    </w:p>
  </w:comment>
  <w:comment w:id="323" w:author="Bill Pine" w:date="2019-07-20T17:06:00Z" w:initials="bp">
    <w:p w14:paraId="5D98C922" w14:textId="76D57634" w:rsidR="0007602C" w:rsidRDefault="0007602C">
      <w:pPr>
        <w:pStyle w:val="CommentText"/>
      </w:pPr>
      <w:r>
        <w:rPr>
          <w:rStyle w:val="CommentReference"/>
        </w:rPr>
        <w:annotationRef/>
      </w:r>
      <w:r>
        <w:t>This paragraph needs to be moved to the next section.  I’ve tried to provide a new overview paragraph that is at the start of the objectives section.</w:t>
      </w:r>
    </w:p>
  </w:comment>
  <w:comment w:id="324" w:author="Bill Pine" w:date="2019-07-20T17:10:00Z" w:initials="bp">
    <w:p w14:paraId="7624990F" w14:textId="4B60501F" w:rsidR="0007602C" w:rsidRDefault="0007602C">
      <w:pPr>
        <w:pStyle w:val="CommentText"/>
      </w:pPr>
      <w:r>
        <w:rPr>
          <w:rStyle w:val="CommentReference"/>
        </w:rPr>
        <w:annotationRef/>
      </w:r>
      <w:r>
        <w:t xml:space="preserve">Is SLR natural? Maybe you need a paragraph somewhere in this, or at least a few sentences, that talk about how geographic features may change?  You’ve identified that development is limited, but there are other factors that can cause change.  </w:t>
      </w:r>
    </w:p>
  </w:comment>
  <w:comment w:id="327" w:author="Bill Pine" w:date="2019-07-20T17:11:00Z" w:initials="bp">
    <w:p w14:paraId="48EE879C" w14:textId="5AC1DD5A" w:rsidR="0007602C" w:rsidRDefault="0007602C">
      <w:pPr>
        <w:pStyle w:val="CommentText"/>
      </w:pPr>
      <w:r>
        <w:rPr>
          <w:rStyle w:val="CommentReference"/>
        </w:rPr>
        <w:annotationRef/>
      </w:r>
      <w:r>
        <w:t>You should explain how these authors did this?</w:t>
      </w:r>
    </w:p>
  </w:comment>
  <w:comment w:id="328" w:author="Bill Pine" w:date="2019-07-20T14:54:00Z" w:initials="bp">
    <w:p w14:paraId="66EBAF31" w14:textId="7BBCD2CF" w:rsidR="0007602C" w:rsidRDefault="0007602C">
      <w:pPr>
        <w:pStyle w:val="CommentText"/>
      </w:pPr>
      <w:r>
        <w:rPr>
          <w:rStyle w:val="CommentReference"/>
        </w:rPr>
        <w:annotationRef/>
      </w:r>
      <w:r>
        <w:t xml:space="preserve">Why only mention the Raabe work? What about Seavey et al. and the change documented in that work?  What about assessments of coastal or other change from spatial analyses that have been done elsewhere?  </w:t>
      </w:r>
    </w:p>
  </w:comment>
  <w:comment w:id="329" w:author="Bill Pine" w:date="2019-07-20T17:11:00Z" w:initials="bp">
    <w:p w14:paraId="5A55B7E2" w14:textId="3B3AC5E4" w:rsidR="0007602C" w:rsidRDefault="0007602C">
      <w:pPr>
        <w:pStyle w:val="CommentText"/>
      </w:pPr>
      <w:r>
        <w:rPr>
          <w:rStyle w:val="CommentReference"/>
        </w:rPr>
        <w:annotationRef/>
      </w:r>
      <w:r>
        <w:t>I think there are several examples of spatial analyses in the Big Bend….</w:t>
      </w:r>
    </w:p>
  </w:comment>
  <w:comment w:id="341" w:author="Bill Pine" w:date="2019-07-20T16:38:00Z" w:initials="bp">
    <w:p w14:paraId="341A99DA" w14:textId="16C4A7A5" w:rsidR="0007602C" w:rsidRDefault="0007602C">
      <w:pPr>
        <w:pStyle w:val="CommentText"/>
      </w:pPr>
      <w:r>
        <w:rPr>
          <w:rStyle w:val="CommentReference"/>
        </w:rPr>
        <w:annotationRef/>
      </w:r>
      <w:r>
        <w:t>Need more detail.  Trends in what?  A geographic feature? What is motivating this work? Is it related to sea-level rise and impacts to a coastal feature?   A specific habitat like Nick Vitale’s work with oyster catchers?  What is the motivation?</w:t>
      </w:r>
    </w:p>
  </w:comment>
  <w:comment w:id="355" w:author="Bill Pine" w:date="2019-07-20T16:42:00Z" w:initials="bp">
    <w:p w14:paraId="116025FB" w14:textId="2EA88A2E" w:rsidR="0007602C" w:rsidRDefault="0007602C">
      <w:pPr>
        <w:pStyle w:val="CommentText"/>
      </w:pPr>
      <w:r>
        <w:rPr>
          <w:rStyle w:val="CommentReference"/>
        </w:rPr>
        <w:annotationRef/>
      </w:r>
      <w:r>
        <w:t xml:space="preserve">This could be a big area, need to define.  Seems like you would focus on a smaller area.  </w:t>
      </w:r>
    </w:p>
  </w:comment>
  <w:comment w:id="356" w:author="Bill Pine" w:date="2019-07-20T16:42:00Z" w:initials="bp">
    <w:p w14:paraId="12C9C9C6" w14:textId="1A5867C5" w:rsidR="0007602C" w:rsidRDefault="0007602C">
      <w:pPr>
        <w:pStyle w:val="CommentText"/>
      </w:pPr>
      <w:r>
        <w:rPr>
          <w:rStyle w:val="CommentReference"/>
        </w:rPr>
        <w:annotationRef/>
      </w:r>
      <w:r>
        <w:t>Isn’t this potentially 1000’s of images?  I don’t think you can build a library for all possible future conservation projects.</w:t>
      </w:r>
    </w:p>
  </w:comment>
  <w:comment w:id="357" w:author="Bill Pine" w:date="2019-07-20T16:43:00Z" w:initials="bp">
    <w:p w14:paraId="4C91ADEF" w14:textId="5796F556" w:rsidR="0007602C" w:rsidRDefault="0007602C">
      <w:pPr>
        <w:pStyle w:val="CommentText"/>
      </w:pPr>
      <w:r>
        <w:rPr>
          <w:rStyle w:val="CommentReference"/>
        </w:rPr>
        <w:annotationRef/>
      </w:r>
      <w:r>
        <w:t xml:space="preserve">Isn’t this more like “using best practices identified by USGS and others, I will assess changes in area, shape, (correct this to whatever you are actually doing) specific coastal feature, Deer Island, in Suwannee Sound.  </w:t>
      </w:r>
    </w:p>
  </w:comment>
  <w:comment w:id="376" w:author="Bill Pine" w:date="2019-07-20T17:15:00Z" w:initials="bp">
    <w:p w14:paraId="0576E73D" w14:textId="6CC69B85" w:rsidR="00094A3B" w:rsidRDefault="00094A3B">
      <w:pPr>
        <w:pStyle w:val="CommentText"/>
      </w:pPr>
      <w:r>
        <w:rPr>
          <w:rStyle w:val="CommentReference"/>
        </w:rPr>
        <w:annotationRef/>
      </w:r>
      <w:r>
        <w:t>I don’t think you need to highlight Lone Cabbage Reef.  Just focus on your work related to Deer Island.</w:t>
      </w:r>
    </w:p>
  </w:comment>
  <w:comment w:id="381" w:author="Bill Pine" w:date="2019-07-20T16:26:00Z" w:initials="bp">
    <w:p w14:paraId="13BA8874" w14:textId="77777777" w:rsidR="0007602C" w:rsidRDefault="0007602C">
      <w:pPr>
        <w:pStyle w:val="CommentText"/>
      </w:pPr>
      <w:r>
        <w:rPr>
          <w:rStyle w:val="CommentReference"/>
        </w:rPr>
        <w:annotationRef/>
      </w:r>
      <w:r>
        <w:t>That is why you need to propose some methods here in detail.  You should at a minimum discuss the approaches defined here</w:t>
      </w:r>
    </w:p>
    <w:p w14:paraId="176BEF51" w14:textId="77777777" w:rsidR="0007602C" w:rsidRDefault="0007602C">
      <w:pPr>
        <w:pStyle w:val="CommentText"/>
      </w:pPr>
    </w:p>
    <w:p w14:paraId="392CA39C" w14:textId="77777777" w:rsidR="0007602C" w:rsidRDefault="00A47389">
      <w:pPr>
        <w:pStyle w:val="CommentText"/>
      </w:pPr>
      <w:hyperlink r:id="rId6" w:history="1">
        <w:r w:rsidR="0007602C">
          <w:rPr>
            <w:rStyle w:val="Hyperlink"/>
          </w:rPr>
          <w:t>https://link.springer.com/article/10.1007/s12237-015-9974-y</w:t>
        </w:r>
      </w:hyperlink>
    </w:p>
    <w:p w14:paraId="4A0F8561" w14:textId="77777777" w:rsidR="0007602C" w:rsidRDefault="0007602C">
      <w:pPr>
        <w:pStyle w:val="CommentText"/>
      </w:pPr>
    </w:p>
    <w:p w14:paraId="0B5163FD" w14:textId="008D5C03" w:rsidR="0007602C" w:rsidRDefault="0007602C">
      <w:pPr>
        <w:pStyle w:val="CommentText"/>
      </w:pPr>
    </w:p>
  </w:comment>
  <w:comment w:id="418" w:author="Bill Pine" w:date="2019-07-20T17:24:00Z" w:initials="bp">
    <w:p w14:paraId="2325C75D" w14:textId="1AE2C955" w:rsidR="00E47B2F" w:rsidRDefault="00E47B2F">
      <w:pPr>
        <w:pStyle w:val="CommentText"/>
      </w:pPr>
      <w:r>
        <w:rPr>
          <w:rStyle w:val="CommentReference"/>
        </w:rPr>
        <w:annotationRef/>
      </w:r>
      <w:r>
        <w:t xml:space="preserve">like software </w:t>
      </w:r>
      <w:proofErr w:type="gramStart"/>
      <w:r>
        <w:t>or ??</w:t>
      </w:r>
      <w:proofErr w:type="gramEnd"/>
    </w:p>
  </w:comment>
  <w:comment w:id="425" w:author="Bill Pine" w:date="2019-07-20T16:26:00Z" w:initials="bp">
    <w:p w14:paraId="507CAD1C" w14:textId="55F9D3E4" w:rsidR="0007602C" w:rsidRDefault="0007602C">
      <w:pPr>
        <w:pStyle w:val="CommentText"/>
      </w:pPr>
      <w:r>
        <w:rPr>
          <w:rStyle w:val="CommentReference"/>
        </w:rPr>
        <w:annotationRef/>
      </w:r>
      <w:r>
        <w:t>Why are you quoting large sections of the USGS manual but not writing anything related to your own proposed methods for your work?????</w:t>
      </w:r>
    </w:p>
  </w:comment>
  <w:comment w:id="426" w:author="Bill Pine" w:date="2019-07-20T17:25:00Z" w:initials="bp">
    <w:p w14:paraId="57511241" w14:textId="368B870F" w:rsidR="00D46BBF" w:rsidRDefault="00D46BBF">
      <w:pPr>
        <w:pStyle w:val="CommentText"/>
      </w:pPr>
      <w:r>
        <w:rPr>
          <w:rStyle w:val="CommentReference"/>
        </w:rPr>
        <w:annotationRef/>
      </w:r>
      <w:r>
        <w:t>If long quotes are needed, the journal will define how to separate this quote from the other text. I’ve formatted this as a general style.</w:t>
      </w:r>
    </w:p>
  </w:comment>
  <w:comment w:id="432" w:author="Bill Pine" w:date="2019-07-20T17:29:00Z" w:initials="bp">
    <w:p w14:paraId="2445C144" w14:textId="30CE2036" w:rsidR="00D46BBF" w:rsidRDefault="00D46BBF">
      <w:pPr>
        <w:pStyle w:val="CommentText"/>
      </w:pPr>
      <w:r>
        <w:rPr>
          <w:rStyle w:val="CommentReference"/>
        </w:rPr>
        <w:annotationRef/>
      </w:r>
      <w:r>
        <w:t>What about the table of attributes Joann wanted you to develop?  Shouldn’t that be presented and referenced here?</w:t>
      </w:r>
    </w:p>
  </w:comment>
  <w:comment w:id="437" w:author="Bill Pine" w:date="2019-07-20T17:31:00Z" w:initials="bp">
    <w:p w14:paraId="2A5B488A" w14:textId="3ED3F56C" w:rsidR="00D46BBF" w:rsidRDefault="00D46BBF">
      <w:pPr>
        <w:pStyle w:val="CommentText"/>
      </w:pPr>
      <w:r>
        <w:rPr>
          <w:rStyle w:val="CommentReference"/>
        </w:rPr>
        <w:annotationRef/>
      </w:r>
      <w:r>
        <w:t>Seems like this needs to be defined before you start collecting the images.</w:t>
      </w:r>
    </w:p>
  </w:comment>
  <w:comment w:id="439" w:author="Bill Pine" w:date="2019-07-20T17:34:00Z" w:initials="bp">
    <w:p w14:paraId="1135C5AE" w14:textId="539ACB53" w:rsidR="00DA2859" w:rsidRDefault="00DA2859">
      <w:pPr>
        <w:pStyle w:val="CommentText"/>
      </w:pPr>
      <w:r>
        <w:rPr>
          <w:rStyle w:val="CommentReference"/>
        </w:rPr>
        <w:annotationRef/>
      </w:r>
      <w:r>
        <w:t>How will you even know which images to gather and store?  How will you select images for analyses?  Don’t you need to discuss standardizing the images for quality, tidal height, same type of image?  What will you actually do? Digitize the shape and overlay the images by hand?  Calculate the area and see if the area changes over time (see Nick Vitale’s work).  You have to propose something to do, and whatever you propose to do talk about the pros/cons of that approach.</w:t>
      </w:r>
    </w:p>
  </w:comment>
  <w:comment w:id="438" w:author="Bill Pine" w:date="2019-07-20T17:30:00Z" w:initials="bp">
    <w:p w14:paraId="6EB67249" w14:textId="5646C0AF" w:rsidR="00D46BBF" w:rsidRDefault="00D46BBF">
      <w:pPr>
        <w:pStyle w:val="CommentText"/>
      </w:pPr>
      <w:r>
        <w:rPr>
          <w:rStyle w:val="CommentReference"/>
        </w:rPr>
        <w:annotationRef/>
      </w:r>
      <w:r>
        <w:t>I thought we’ve already discussed this many times and Git is not a repository for images and geospatial work due to file size limitations? You would likely use UF Institutional Repository.</w:t>
      </w:r>
    </w:p>
  </w:comment>
  <w:comment w:id="491" w:author="Bill Pine" w:date="2019-07-20T16:27:00Z" w:initials="bp">
    <w:p w14:paraId="0665621A" w14:textId="0090DFA9" w:rsidR="0007602C" w:rsidRDefault="0007602C">
      <w:pPr>
        <w:pStyle w:val="CommentText"/>
      </w:pPr>
      <w:r>
        <w:rPr>
          <w:rStyle w:val="CommentReference"/>
        </w:rPr>
        <w:annotationRef/>
      </w:r>
      <w:r>
        <w:t xml:space="preserve">Mel, you have to propose some methods here, that’s the purpose of your proposal. As you and I have talked about many times, you can’t wait on taking all of your courses, most of the learning takes place on your own.  This is not undergraduate </w:t>
      </w:r>
      <w:proofErr w:type="gramStart"/>
      <w:r>
        <w:t>work,</w:t>
      </w:r>
      <w:proofErr w:type="gramEnd"/>
      <w:r>
        <w:t xml:space="preserve"> this is research that you are doing as a student to solve this problem you are discussing.</w:t>
      </w:r>
    </w:p>
  </w:comment>
  <w:comment w:id="492" w:author="Bill Pine" w:date="2019-07-20T16:28:00Z" w:initials="bp">
    <w:p w14:paraId="54C33DB8" w14:textId="77777777" w:rsidR="0007602C" w:rsidRDefault="0007602C">
      <w:pPr>
        <w:pStyle w:val="CommentText"/>
      </w:pPr>
      <w:r>
        <w:rPr>
          <w:rStyle w:val="CommentReference"/>
        </w:rPr>
        <w:annotationRef/>
      </w:r>
      <w:r>
        <w:t xml:space="preserve">You are not identifying a </w:t>
      </w:r>
      <w:proofErr w:type="gramStart"/>
      <w:r>
        <w:t>method,</w:t>
      </w:r>
      <w:proofErr w:type="gramEnd"/>
      <w:r>
        <w:t xml:space="preserve"> you are identifying something built into a software package. You need to know what this method actually is, again, look at this paper and see how a methods section that describes this type of work is developed</w:t>
      </w:r>
    </w:p>
    <w:p w14:paraId="2D128DAC" w14:textId="77777777" w:rsidR="0007602C" w:rsidRDefault="0007602C">
      <w:pPr>
        <w:pStyle w:val="CommentText"/>
      </w:pPr>
    </w:p>
    <w:p w14:paraId="2E709DE7" w14:textId="77777777" w:rsidR="0007602C" w:rsidRDefault="00A47389">
      <w:pPr>
        <w:pStyle w:val="CommentText"/>
      </w:pPr>
      <w:hyperlink r:id="rId7" w:history="1">
        <w:r w:rsidR="0007602C">
          <w:rPr>
            <w:rStyle w:val="Hyperlink"/>
          </w:rPr>
          <w:t>https://link.springer.com/article/10.1007/s12237-015-9974-y</w:t>
        </w:r>
      </w:hyperlink>
    </w:p>
    <w:p w14:paraId="43D0EAE0" w14:textId="77777777" w:rsidR="0007602C" w:rsidRDefault="0007602C">
      <w:pPr>
        <w:pStyle w:val="CommentText"/>
      </w:pPr>
    </w:p>
    <w:p w14:paraId="50E0FDCE" w14:textId="75B8C562" w:rsidR="0007602C" w:rsidRDefault="0007602C">
      <w:pPr>
        <w:pStyle w:val="CommentText"/>
      </w:pPr>
      <w:r>
        <w:t>Also see Chapter 5 of the Mackenzie dissertation.</w:t>
      </w:r>
    </w:p>
  </w:comment>
  <w:comment w:id="494" w:author="Bill Pine" w:date="2019-07-20T17:36:00Z" w:initials="bp">
    <w:p w14:paraId="5DB40F62" w14:textId="1D60DDB5" w:rsidR="00EE4763" w:rsidRDefault="00EE4763">
      <w:pPr>
        <w:pStyle w:val="CommentText"/>
      </w:pPr>
      <w:r>
        <w:rPr>
          <w:rStyle w:val="CommentReference"/>
        </w:rPr>
        <w:annotationRef/>
      </w:r>
      <w:r>
        <w:t>I think this can be deleted and replaced with just a workflow diagram.</w:t>
      </w:r>
    </w:p>
  </w:comment>
  <w:comment w:id="506" w:author="Bill Pine" w:date="2019-07-20T17:38:00Z" w:initials="bp">
    <w:p w14:paraId="20710052" w14:textId="77777777" w:rsidR="00EE4763" w:rsidRDefault="00EE4763">
      <w:pPr>
        <w:pStyle w:val="CommentText"/>
      </w:pPr>
      <w:r>
        <w:rPr>
          <w:rStyle w:val="CommentReference"/>
        </w:rPr>
        <w:annotationRef/>
      </w:r>
      <w:r>
        <w:t xml:space="preserve">Is this your hypothesis? </w:t>
      </w:r>
    </w:p>
    <w:p w14:paraId="0DFEF08D" w14:textId="77777777" w:rsidR="00EE4763" w:rsidRDefault="00EE4763">
      <w:pPr>
        <w:pStyle w:val="CommentText"/>
      </w:pPr>
    </w:p>
    <w:p w14:paraId="0B05EC18" w14:textId="77777777" w:rsidR="00EE4763" w:rsidRDefault="00EE4763">
      <w:pPr>
        <w:pStyle w:val="CommentText"/>
      </w:pPr>
      <w:r>
        <w:t>I would think the expected outcomes are:</w:t>
      </w:r>
    </w:p>
    <w:p w14:paraId="28262752" w14:textId="0B046E43" w:rsidR="00EE4763" w:rsidRDefault="00EE4763">
      <w:pPr>
        <w:pStyle w:val="CommentText"/>
      </w:pPr>
      <w:r>
        <w:t xml:space="preserve">A case history following USGS and other best practices to assess whether a geographic feature is changing in the Big Bend.  This will follow key principles related to data standards following USGS best practices and be well documented in all phases of data collection and analyses to ensure reproducibility.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56F198" w15:done="0"/>
  <w15:commentEx w15:paraId="4287E231" w15:done="0"/>
  <w15:commentEx w15:paraId="206676B0" w15:done="0"/>
  <w15:commentEx w15:paraId="3300C093" w15:done="0"/>
  <w15:commentEx w15:paraId="3F01D71B" w15:done="0"/>
  <w15:commentEx w15:paraId="36FC0213" w15:done="0"/>
  <w15:commentEx w15:paraId="6347941B" w15:done="0"/>
  <w15:commentEx w15:paraId="10C80C9D" w15:done="0"/>
  <w15:commentEx w15:paraId="2F98342F" w15:done="0"/>
  <w15:commentEx w15:paraId="338BC160" w15:done="0"/>
  <w15:commentEx w15:paraId="74AF27F8" w15:done="0"/>
  <w15:commentEx w15:paraId="065754C9" w15:done="0"/>
  <w15:commentEx w15:paraId="4DEBBC25" w15:done="0"/>
  <w15:commentEx w15:paraId="06FED751" w15:done="0"/>
  <w15:commentEx w15:paraId="1E6F821C" w15:done="0"/>
  <w15:commentEx w15:paraId="0D30FA40" w15:done="0"/>
  <w15:commentEx w15:paraId="6B8C90DA" w15:done="0"/>
  <w15:commentEx w15:paraId="56898948" w15:done="0"/>
  <w15:commentEx w15:paraId="17A1E2F9" w15:done="0"/>
  <w15:commentEx w15:paraId="439FBFC0" w15:done="0"/>
  <w15:commentEx w15:paraId="13DECA73" w15:done="0"/>
  <w15:commentEx w15:paraId="436E9DB7" w15:done="0"/>
  <w15:commentEx w15:paraId="401747CC" w15:done="0"/>
  <w15:commentEx w15:paraId="676FE1BA" w15:done="0"/>
  <w15:commentEx w15:paraId="2410AF2D" w15:done="0"/>
  <w15:commentEx w15:paraId="7BA0F6C8" w15:done="0"/>
  <w15:commentEx w15:paraId="19BDFF61" w15:done="0"/>
  <w15:commentEx w15:paraId="7DE0FD2E" w15:done="0"/>
  <w15:commentEx w15:paraId="6CBB3F7B" w15:done="0"/>
  <w15:commentEx w15:paraId="0B21B711" w15:done="0"/>
  <w15:commentEx w15:paraId="5D98C922" w15:done="0"/>
  <w15:commentEx w15:paraId="7624990F" w15:done="0"/>
  <w15:commentEx w15:paraId="48EE879C" w15:done="0"/>
  <w15:commentEx w15:paraId="66EBAF31" w15:done="0"/>
  <w15:commentEx w15:paraId="5A55B7E2" w15:done="0"/>
  <w15:commentEx w15:paraId="341A99DA" w15:done="0"/>
  <w15:commentEx w15:paraId="116025FB" w15:done="0"/>
  <w15:commentEx w15:paraId="12C9C9C6" w15:done="0"/>
  <w15:commentEx w15:paraId="4C91ADEF" w15:done="0"/>
  <w15:commentEx w15:paraId="0576E73D" w15:done="0"/>
  <w15:commentEx w15:paraId="0B5163FD" w15:done="0"/>
  <w15:commentEx w15:paraId="2325C75D" w15:done="0"/>
  <w15:commentEx w15:paraId="507CAD1C" w15:done="0"/>
  <w15:commentEx w15:paraId="57511241" w15:done="0"/>
  <w15:commentEx w15:paraId="2445C144" w15:done="0"/>
  <w15:commentEx w15:paraId="2A5B488A" w15:done="0"/>
  <w15:commentEx w15:paraId="1135C5AE" w15:done="0"/>
  <w15:commentEx w15:paraId="6EB67249" w15:done="0"/>
  <w15:commentEx w15:paraId="0665621A" w15:done="0"/>
  <w15:commentEx w15:paraId="50E0FDCE" w15:done="0"/>
  <w15:commentEx w15:paraId="5DB40F62" w15:done="0"/>
  <w15:commentEx w15:paraId="28262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56F198" w16cid:durableId="20DC6D2F"/>
  <w16cid:commentId w16cid:paraId="4287E231" w16cid:durableId="20DC72A2"/>
  <w16cid:commentId w16cid:paraId="206676B0" w16cid:durableId="20DC745E"/>
  <w16cid:commentId w16cid:paraId="3300C093" w16cid:durableId="20DCBB76"/>
  <w16cid:commentId w16cid:paraId="3F01D71B" w16cid:durableId="20DCBA27"/>
  <w16cid:commentId w16cid:paraId="36FC0213" w16cid:durableId="20DCBBA2"/>
  <w16cid:commentId w16cid:paraId="6347941B" w16cid:durableId="20DCBC25"/>
  <w16cid:commentId w16cid:paraId="10C80C9D" w16cid:durableId="20DCBBB8"/>
  <w16cid:commentId w16cid:paraId="2F98342F" w16cid:durableId="20DCBBEE"/>
  <w16cid:commentId w16cid:paraId="338BC160" w16cid:durableId="20DCBBF8"/>
  <w16cid:commentId w16cid:paraId="74AF27F8" w16cid:durableId="20DCBC48"/>
  <w16cid:commentId w16cid:paraId="065754C9" w16cid:durableId="20DCBCA9"/>
  <w16cid:commentId w16cid:paraId="4DEBBC25" w16cid:durableId="20DDA8C5"/>
  <w16cid:commentId w16cid:paraId="06FED751" w16cid:durableId="20DDB61E"/>
  <w16cid:commentId w16cid:paraId="1E6F821C" w16cid:durableId="20DDB409"/>
  <w16cid:commentId w16cid:paraId="0D30FA40" w16cid:durableId="20DDB432"/>
  <w16cid:commentId w16cid:paraId="6B8C90DA" w16cid:durableId="20DDAD89"/>
  <w16cid:commentId w16cid:paraId="56898948" w16cid:durableId="20DDB668"/>
  <w16cid:commentId w16cid:paraId="17A1E2F9" w16cid:durableId="20DDB682"/>
  <w16cid:commentId w16cid:paraId="439FBFC0" w16cid:durableId="20DCBD1E"/>
  <w16cid:commentId w16cid:paraId="13DECA73" w16cid:durableId="20DCBDC1"/>
  <w16cid:commentId w16cid:paraId="436E9DB7" w16cid:durableId="20DDBBF9"/>
  <w16cid:commentId w16cid:paraId="401747CC" w16cid:durableId="20DCBF77"/>
  <w16cid:commentId w16cid:paraId="676FE1BA" w16cid:durableId="20DDBC19"/>
  <w16cid:commentId w16cid:paraId="2410AF2D" w16cid:durableId="20DDBC38"/>
  <w16cid:commentId w16cid:paraId="7BA0F6C8" w16cid:durableId="20DDBC41"/>
  <w16cid:commentId w16cid:paraId="19BDFF61" w16cid:durableId="20DDBCB2"/>
  <w16cid:commentId w16cid:paraId="7DE0FD2E" w16cid:durableId="20DDBD79"/>
  <w16cid:commentId w16cid:paraId="6CBB3F7B" w16cid:durableId="20DDB127"/>
  <w16cid:commentId w16cid:paraId="0B21B711" w16cid:durableId="20DDC864"/>
  <w16cid:commentId w16cid:paraId="5D98C922" w16cid:durableId="20DDC879"/>
  <w16cid:commentId w16cid:paraId="7624990F" w16cid:durableId="20DDC975"/>
  <w16cid:commentId w16cid:paraId="48EE879C" w16cid:durableId="20DDC9AD"/>
  <w16cid:commentId w16cid:paraId="66EBAF31" w16cid:durableId="20DDA99B"/>
  <w16cid:commentId w16cid:paraId="5A55B7E2" w16cid:durableId="20DDC9BC"/>
  <w16cid:commentId w16cid:paraId="341A99DA" w16cid:durableId="20DDC1EF"/>
  <w16cid:commentId w16cid:paraId="116025FB" w16cid:durableId="20DDC2E0"/>
  <w16cid:commentId w16cid:paraId="12C9C9C6" w16cid:durableId="20DDC306"/>
  <w16cid:commentId w16cid:paraId="4C91ADEF" w16cid:durableId="20DDC31E"/>
  <w16cid:commentId w16cid:paraId="0576E73D" w16cid:durableId="20DDCAAE"/>
  <w16cid:commentId w16cid:paraId="0B5163FD" w16cid:durableId="20DDBF20"/>
  <w16cid:commentId w16cid:paraId="2325C75D" w16cid:durableId="20DDCCC9"/>
  <w16cid:commentId w16cid:paraId="507CAD1C" w16cid:durableId="20DDBF3D"/>
  <w16cid:commentId w16cid:paraId="57511241" w16cid:durableId="20DDCD1D"/>
  <w16cid:commentId w16cid:paraId="2445C144" w16cid:durableId="20DDCDF8"/>
  <w16cid:commentId w16cid:paraId="2A5B488A" w16cid:durableId="20DDCE77"/>
  <w16cid:commentId w16cid:paraId="1135C5AE" w16cid:durableId="20DDCF2C"/>
  <w16cid:commentId w16cid:paraId="6EB67249" w16cid:durableId="20DDCE21"/>
  <w16cid:commentId w16cid:paraId="0665621A" w16cid:durableId="20DDBF71"/>
  <w16cid:commentId w16cid:paraId="50E0FDCE" w16cid:durableId="20DDBFAE"/>
  <w16cid:commentId w16cid:paraId="5DB40F62" w16cid:durableId="20DDCF94"/>
  <w16cid:commentId w16cid:paraId="28262752" w16cid:durableId="20DDD0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7734F" w14:textId="77777777" w:rsidR="00A47389" w:rsidRDefault="00A47389">
      <w:pPr>
        <w:spacing w:after="0"/>
      </w:pPr>
      <w:r>
        <w:separator/>
      </w:r>
    </w:p>
  </w:endnote>
  <w:endnote w:type="continuationSeparator" w:id="0">
    <w:p w14:paraId="76B79360" w14:textId="77777777" w:rsidR="00A47389" w:rsidRDefault="00A473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9BAA5" w14:textId="77777777" w:rsidR="00A47389" w:rsidRDefault="00A47389">
      <w:r>
        <w:separator/>
      </w:r>
    </w:p>
  </w:footnote>
  <w:footnote w:type="continuationSeparator" w:id="0">
    <w:p w14:paraId="4C06E74C" w14:textId="77777777" w:rsidR="00A47389" w:rsidRDefault="00A4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B8C7505"/>
    <w:multiLevelType w:val="hybridMultilevel"/>
    <w:tmpl w:val="3160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ll Pine">
    <w15:presenceInfo w15:providerId="None" w15:userId="Bill Pine"/>
  </w15:person>
  <w15:person w15:author="Moreno,Melissa M">
    <w15:presenceInfo w15:providerId="None" w15:userId="Moreno,Melissa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03A0"/>
    <w:rsid w:val="00033BDC"/>
    <w:rsid w:val="00037CB7"/>
    <w:rsid w:val="0004521D"/>
    <w:rsid w:val="00056536"/>
    <w:rsid w:val="00057318"/>
    <w:rsid w:val="00061C00"/>
    <w:rsid w:val="00065DC8"/>
    <w:rsid w:val="00071D78"/>
    <w:rsid w:val="00071E9A"/>
    <w:rsid w:val="0007602C"/>
    <w:rsid w:val="00094A3B"/>
    <w:rsid w:val="000A18A3"/>
    <w:rsid w:val="000B0055"/>
    <w:rsid w:val="000C591B"/>
    <w:rsid w:val="000D2460"/>
    <w:rsid w:val="000D4B36"/>
    <w:rsid w:val="000E6138"/>
    <w:rsid w:val="000F29FD"/>
    <w:rsid w:val="0013365A"/>
    <w:rsid w:val="0013691C"/>
    <w:rsid w:val="001474C8"/>
    <w:rsid w:val="0015345A"/>
    <w:rsid w:val="00155C03"/>
    <w:rsid w:val="00161066"/>
    <w:rsid w:val="0016159D"/>
    <w:rsid w:val="0019017B"/>
    <w:rsid w:val="001A6337"/>
    <w:rsid w:val="001B721F"/>
    <w:rsid w:val="001B76B2"/>
    <w:rsid w:val="001D039C"/>
    <w:rsid w:val="001D0FF7"/>
    <w:rsid w:val="001D110D"/>
    <w:rsid w:val="001F3E90"/>
    <w:rsid w:val="002134A6"/>
    <w:rsid w:val="0021606F"/>
    <w:rsid w:val="00234564"/>
    <w:rsid w:val="00241B14"/>
    <w:rsid w:val="00247959"/>
    <w:rsid w:val="00281F09"/>
    <w:rsid w:val="002C2C61"/>
    <w:rsid w:val="002F1258"/>
    <w:rsid w:val="002F2251"/>
    <w:rsid w:val="00313942"/>
    <w:rsid w:val="003167CE"/>
    <w:rsid w:val="00333924"/>
    <w:rsid w:val="003808AC"/>
    <w:rsid w:val="003B0568"/>
    <w:rsid w:val="003E2651"/>
    <w:rsid w:val="00410B65"/>
    <w:rsid w:val="00421432"/>
    <w:rsid w:val="00446FEA"/>
    <w:rsid w:val="0044783D"/>
    <w:rsid w:val="00472871"/>
    <w:rsid w:val="0047545D"/>
    <w:rsid w:val="00491B81"/>
    <w:rsid w:val="004B3E89"/>
    <w:rsid w:val="004C1C84"/>
    <w:rsid w:val="004C3271"/>
    <w:rsid w:val="004D1CAF"/>
    <w:rsid w:val="004D2C20"/>
    <w:rsid w:val="004D2E0F"/>
    <w:rsid w:val="004D3775"/>
    <w:rsid w:val="004E29B3"/>
    <w:rsid w:val="005306A7"/>
    <w:rsid w:val="00541FC4"/>
    <w:rsid w:val="00590D07"/>
    <w:rsid w:val="00594F87"/>
    <w:rsid w:val="005A03DD"/>
    <w:rsid w:val="005C7B30"/>
    <w:rsid w:val="005D7CEB"/>
    <w:rsid w:val="006022A3"/>
    <w:rsid w:val="006213D9"/>
    <w:rsid w:val="00623FC8"/>
    <w:rsid w:val="00663752"/>
    <w:rsid w:val="0066450C"/>
    <w:rsid w:val="00682B3E"/>
    <w:rsid w:val="006841E4"/>
    <w:rsid w:val="006A77B5"/>
    <w:rsid w:val="006B42F6"/>
    <w:rsid w:val="006C2B6A"/>
    <w:rsid w:val="006C7701"/>
    <w:rsid w:val="006E71CC"/>
    <w:rsid w:val="006F2740"/>
    <w:rsid w:val="006F6878"/>
    <w:rsid w:val="007047B4"/>
    <w:rsid w:val="00724164"/>
    <w:rsid w:val="00751810"/>
    <w:rsid w:val="00755786"/>
    <w:rsid w:val="0076199E"/>
    <w:rsid w:val="00774F45"/>
    <w:rsid w:val="007804B6"/>
    <w:rsid w:val="00784D58"/>
    <w:rsid w:val="0078639A"/>
    <w:rsid w:val="00786C21"/>
    <w:rsid w:val="0079057B"/>
    <w:rsid w:val="007B1053"/>
    <w:rsid w:val="007B4966"/>
    <w:rsid w:val="007D73E5"/>
    <w:rsid w:val="00805C86"/>
    <w:rsid w:val="00806D4A"/>
    <w:rsid w:val="00815A6F"/>
    <w:rsid w:val="00822291"/>
    <w:rsid w:val="008250CB"/>
    <w:rsid w:val="00834D59"/>
    <w:rsid w:val="0084284E"/>
    <w:rsid w:val="00844B84"/>
    <w:rsid w:val="008552F9"/>
    <w:rsid w:val="00875881"/>
    <w:rsid w:val="00895CB0"/>
    <w:rsid w:val="008A49DC"/>
    <w:rsid w:val="008B6EF1"/>
    <w:rsid w:val="008D6863"/>
    <w:rsid w:val="009069E2"/>
    <w:rsid w:val="009144E3"/>
    <w:rsid w:val="0094140A"/>
    <w:rsid w:val="00941665"/>
    <w:rsid w:val="00962741"/>
    <w:rsid w:val="00970EF4"/>
    <w:rsid w:val="0098151C"/>
    <w:rsid w:val="00986411"/>
    <w:rsid w:val="00991E35"/>
    <w:rsid w:val="0099320C"/>
    <w:rsid w:val="009B3FD8"/>
    <w:rsid w:val="009C20A2"/>
    <w:rsid w:val="009C6BE6"/>
    <w:rsid w:val="009C6D75"/>
    <w:rsid w:val="009C70DF"/>
    <w:rsid w:val="009D1C51"/>
    <w:rsid w:val="009D472C"/>
    <w:rsid w:val="009E685E"/>
    <w:rsid w:val="009F17AE"/>
    <w:rsid w:val="00A005CF"/>
    <w:rsid w:val="00A038AE"/>
    <w:rsid w:val="00A05019"/>
    <w:rsid w:val="00A237C7"/>
    <w:rsid w:val="00A24C20"/>
    <w:rsid w:val="00A26BAA"/>
    <w:rsid w:val="00A33645"/>
    <w:rsid w:val="00A47389"/>
    <w:rsid w:val="00A54C5D"/>
    <w:rsid w:val="00A563AF"/>
    <w:rsid w:val="00A6448D"/>
    <w:rsid w:val="00A77E78"/>
    <w:rsid w:val="00AA2121"/>
    <w:rsid w:val="00AA536C"/>
    <w:rsid w:val="00AB1EA1"/>
    <w:rsid w:val="00AC55BA"/>
    <w:rsid w:val="00AC58D4"/>
    <w:rsid w:val="00AE22E4"/>
    <w:rsid w:val="00AF0C67"/>
    <w:rsid w:val="00AF25AE"/>
    <w:rsid w:val="00AF3FEC"/>
    <w:rsid w:val="00AF685D"/>
    <w:rsid w:val="00B0054B"/>
    <w:rsid w:val="00B05D39"/>
    <w:rsid w:val="00B601AA"/>
    <w:rsid w:val="00B84A62"/>
    <w:rsid w:val="00B86B75"/>
    <w:rsid w:val="00B87885"/>
    <w:rsid w:val="00B94A8A"/>
    <w:rsid w:val="00BB27F2"/>
    <w:rsid w:val="00BB3A0A"/>
    <w:rsid w:val="00BC48D5"/>
    <w:rsid w:val="00BC6E4F"/>
    <w:rsid w:val="00BE25DA"/>
    <w:rsid w:val="00C31827"/>
    <w:rsid w:val="00C36081"/>
    <w:rsid w:val="00C36279"/>
    <w:rsid w:val="00C431DA"/>
    <w:rsid w:val="00C619D4"/>
    <w:rsid w:val="00C65945"/>
    <w:rsid w:val="00C67242"/>
    <w:rsid w:val="00C94DB9"/>
    <w:rsid w:val="00CA4891"/>
    <w:rsid w:val="00CB5953"/>
    <w:rsid w:val="00CE16F8"/>
    <w:rsid w:val="00CE5601"/>
    <w:rsid w:val="00CE7669"/>
    <w:rsid w:val="00CF0735"/>
    <w:rsid w:val="00D00E62"/>
    <w:rsid w:val="00D07145"/>
    <w:rsid w:val="00D2024D"/>
    <w:rsid w:val="00D46BBF"/>
    <w:rsid w:val="00D53AC2"/>
    <w:rsid w:val="00D75A34"/>
    <w:rsid w:val="00D861F5"/>
    <w:rsid w:val="00D92995"/>
    <w:rsid w:val="00DA26CD"/>
    <w:rsid w:val="00DA2859"/>
    <w:rsid w:val="00DF11E6"/>
    <w:rsid w:val="00DF26A4"/>
    <w:rsid w:val="00E1606E"/>
    <w:rsid w:val="00E17ACE"/>
    <w:rsid w:val="00E315A3"/>
    <w:rsid w:val="00E365B2"/>
    <w:rsid w:val="00E36A67"/>
    <w:rsid w:val="00E47B2F"/>
    <w:rsid w:val="00E6057D"/>
    <w:rsid w:val="00EB7774"/>
    <w:rsid w:val="00EC5A11"/>
    <w:rsid w:val="00EC79B1"/>
    <w:rsid w:val="00ED4665"/>
    <w:rsid w:val="00ED6000"/>
    <w:rsid w:val="00EE2CB8"/>
    <w:rsid w:val="00EE4763"/>
    <w:rsid w:val="00EE4D03"/>
    <w:rsid w:val="00F221F9"/>
    <w:rsid w:val="00F366AC"/>
    <w:rsid w:val="00F3791A"/>
    <w:rsid w:val="00F40BDF"/>
    <w:rsid w:val="00F45830"/>
    <w:rsid w:val="00F50112"/>
    <w:rsid w:val="00F565AD"/>
    <w:rsid w:val="00F5690E"/>
    <w:rsid w:val="00F62DDE"/>
    <w:rsid w:val="00F650A6"/>
    <w:rsid w:val="00FA1906"/>
    <w:rsid w:val="00FC7DD5"/>
    <w:rsid w:val="00FE11C3"/>
    <w:rsid w:val="00FF328A"/>
    <w:rsid w:val="00FF32F1"/>
    <w:rsid w:val="00FF4A5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 w:type="paragraph" w:customStyle="1" w:styleId="para">
    <w:name w:val="para"/>
    <w:basedOn w:val="Normal"/>
    <w:rsid w:val="006022A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nhideWhenUsed/>
    <w:rsid w:val="006841E4"/>
    <w:pPr>
      <w:tabs>
        <w:tab w:val="center" w:pos="4680"/>
        <w:tab w:val="right" w:pos="9360"/>
      </w:tabs>
      <w:spacing w:after="0"/>
    </w:pPr>
  </w:style>
  <w:style w:type="character" w:customStyle="1" w:styleId="HeaderChar">
    <w:name w:val="Header Char"/>
    <w:basedOn w:val="DefaultParagraphFont"/>
    <w:link w:val="Header"/>
    <w:rsid w:val="006841E4"/>
  </w:style>
  <w:style w:type="paragraph" w:styleId="Footer">
    <w:name w:val="footer"/>
    <w:basedOn w:val="Normal"/>
    <w:link w:val="FooterChar"/>
    <w:unhideWhenUsed/>
    <w:rsid w:val="006841E4"/>
    <w:pPr>
      <w:tabs>
        <w:tab w:val="center" w:pos="4680"/>
        <w:tab w:val="right" w:pos="9360"/>
      </w:tabs>
      <w:spacing w:after="0"/>
    </w:pPr>
  </w:style>
  <w:style w:type="character" w:customStyle="1" w:styleId="FooterChar">
    <w:name w:val="Footer Char"/>
    <w:basedOn w:val="DefaultParagraphFont"/>
    <w:link w:val="Footer"/>
    <w:rsid w:val="006841E4"/>
  </w:style>
  <w:style w:type="character" w:styleId="UnresolvedMention">
    <w:name w:val="Unresolved Mention"/>
    <w:basedOn w:val="DefaultParagraphFont"/>
    <w:uiPriority w:val="99"/>
    <w:semiHidden/>
    <w:unhideWhenUsed/>
    <w:rsid w:val="00155C03"/>
    <w:rPr>
      <w:color w:val="605E5C"/>
      <w:shd w:val="clear" w:color="auto" w:fill="E1DFDD"/>
    </w:rPr>
  </w:style>
  <w:style w:type="character" w:customStyle="1" w:styleId="highlight">
    <w:name w:val="highlight"/>
    <w:basedOn w:val="DefaultParagraphFont"/>
    <w:rsid w:val="00B9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89545">
      <w:bodyDiv w:val="1"/>
      <w:marLeft w:val="0"/>
      <w:marRight w:val="0"/>
      <w:marTop w:val="0"/>
      <w:marBottom w:val="0"/>
      <w:divBdr>
        <w:top w:val="none" w:sz="0" w:space="0" w:color="auto"/>
        <w:left w:val="none" w:sz="0" w:space="0" w:color="auto"/>
        <w:bottom w:val="none" w:sz="0" w:space="0" w:color="auto"/>
        <w:right w:val="none" w:sz="0" w:space="0" w:color="auto"/>
      </w:divBdr>
    </w:div>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293943132">
      <w:bodyDiv w:val="1"/>
      <w:marLeft w:val="0"/>
      <w:marRight w:val="0"/>
      <w:marTop w:val="0"/>
      <w:marBottom w:val="0"/>
      <w:divBdr>
        <w:top w:val="none" w:sz="0" w:space="0" w:color="auto"/>
        <w:left w:val="none" w:sz="0" w:space="0" w:color="auto"/>
        <w:bottom w:val="none" w:sz="0" w:space="0" w:color="auto"/>
        <w:right w:val="none" w:sz="0" w:space="0" w:color="auto"/>
      </w:divBdr>
    </w:div>
    <w:div w:id="1765419906">
      <w:bodyDiv w:val="1"/>
      <w:marLeft w:val="0"/>
      <w:marRight w:val="0"/>
      <w:marTop w:val="0"/>
      <w:marBottom w:val="0"/>
      <w:divBdr>
        <w:top w:val="none" w:sz="0" w:space="0" w:color="auto"/>
        <w:left w:val="none" w:sz="0" w:space="0" w:color="auto"/>
        <w:bottom w:val="none" w:sz="0" w:space="0" w:color="auto"/>
        <w:right w:val="none" w:sz="0" w:space="0" w:color="auto"/>
      </w:divBdr>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 w:id="1803955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ciencedirect.com/science/article/pii/S0964569116300278" TargetMode="External"/><Relationship Id="rId7" Type="http://schemas.openxmlformats.org/officeDocument/2006/relationships/hyperlink" Target="https://link.springer.com/article/10.1007/s12237-015-9974-y" TargetMode="External"/><Relationship Id="rId2" Type="http://schemas.openxmlformats.org/officeDocument/2006/relationships/hyperlink" Target="https://www.nature.com/articles/nclimate2961" TargetMode="External"/><Relationship Id="rId1" Type="http://schemas.openxmlformats.org/officeDocument/2006/relationships/hyperlink" Target="https://link.springer.com/article/10.1007/s12237-015-9974-y" TargetMode="External"/><Relationship Id="rId6" Type="http://schemas.openxmlformats.org/officeDocument/2006/relationships/hyperlink" Target="https://link.springer.com/article/10.1007/s12237-015-9974-y" TargetMode="External"/><Relationship Id="rId5" Type="http://schemas.openxmlformats.org/officeDocument/2006/relationships/hyperlink" Target="https://pubs.usgs.gov/unnumbered/70114013/report.pdf" TargetMode="External"/><Relationship Id="rId4" Type="http://schemas.openxmlformats.org/officeDocument/2006/relationships/hyperlink" Target="https://link.springer.com/article/10.1007/s12237-015-9974-y"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30</Pages>
  <Words>7500</Words>
  <Characters>42755</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50155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Moreno,Melissa M</cp:lastModifiedBy>
  <cp:revision>14</cp:revision>
  <dcterms:created xsi:type="dcterms:W3CDTF">2019-07-19T20:24:00Z</dcterms:created>
  <dcterms:modified xsi:type="dcterms:W3CDTF">2019-08-24T00:27:00Z</dcterms:modified>
</cp:coreProperties>
</file>