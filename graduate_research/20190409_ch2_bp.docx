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ABC14" w14:textId="77777777" w:rsidR="004952D8" w:rsidRPr="0080745F" w:rsidRDefault="004952D8" w:rsidP="004952D8">
      <w:pPr>
        <w:rPr>
          <w:rFonts w:ascii="Arial" w:hAnsi="Arial" w:cs="Arial"/>
          <w:b/>
          <w:sz w:val="24"/>
          <w:szCs w:val="24"/>
        </w:rPr>
      </w:pPr>
      <w:r w:rsidRPr="0080745F">
        <w:rPr>
          <w:rFonts w:ascii="Arial" w:hAnsi="Arial" w:cs="Arial"/>
          <w:b/>
          <w:sz w:val="24"/>
          <w:szCs w:val="24"/>
        </w:rPr>
        <w:t xml:space="preserve">Chapter </w:t>
      </w:r>
      <w:r>
        <w:rPr>
          <w:rFonts w:ascii="Arial" w:hAnsi="Arial" w:cs="Arial"/>
          <w:b/>
          <w:sz w:val="24"/>
          <w:szCs w:val="24"/>
        </w:rPr>
        <w:t>2</w:t>
      </w:r>
    </w:p>
    <w:p w14:paraId="143E1479" w14:textId="77777777" w:rsidR="004952D8" w:rsidRPr="0080745F" w:rsidRDefault="004952D8" w:rsidP="004952D8">
      <w:pPr>
        <w:rPr>
          <w:rFonts w:ascii="Arial" w:hAnsi="Arial" w:cs="Arial"/>
          <w:b/>
          <w:sz w:val="24"/>
          <w:szCs w:val="24"/>
        </w:rPr>
      </w:pPr>
      <w:r w:rsidRPr="0080745F">
        <w:rPr>
          <w:rFonts w:ascii="Arial" w:hAnsi="Arial" w:cs="Arial"/>
          <w:b/>
          <w:sz w:val="24"/>
          <w:szCs w:val="24"/>
        </w:rPr>
        <w:t>Proposal Outline</w:t>
      </w:r>
    </w:p>
    <w:p w14:paraId="2CA42B31" w14:textId="77777777" w:rsidR="004952D8" w:rsidRPr="0080745F" w:rsidRDefault="004952D8" w:rsidP="004952D8">
      <w:pPr>
        <w:pStyle w:val="para"/>
        <w:shd w:val="clear" w:color="auto" w:fill="FCFCFC"/>
        <w:spacing w:before="240" w:beforeAutospacing="0" w:after="288" w:afterAutospacing="0"/>
        <w:rPr>
          <w:rFonts w:ascii="Arial" w:hAnsi="Arial" w:cs="Arial"/>
          <w:spacing w:val="2"/>
        </w:rPr>
      </w:pPr>
    </w:p>
    <w:p w14:paraId="3119CA59" w14:textId="77777777" w:rsidR="004952D8" w:rsidRPr="00DF3412" w:rsidRDefault="004952D8" w:rsidP="004952D8">
      <w:pPr>
        <w:pStyle w:val="para"/>
        <w:shd w:val="clear" w:color="auto" w:fill="FCFCFC"/>
        <w:spacing w:before="240" w:beforeAutospacing="0" w:after="288" w:afterAutospacing="0"/>
        <w:rPr>
          <w:rFonts w:ascii="Arial" w:hAnsi="Arial" w:cs="Arial"/>
          <w:spacing w:val="2"/>
        </w:rPr>
      </w:pPr>
      <w:r w:rsidRPr="0080745F">
        <w:rPr>
          <w:rFonts w:ascii="Arial" w:hAnsi="Arial" w:cs="Arial"/>
          <w:b/>
          <w:spacing w:val="2"/>
        </w:rPr>
        <w:t>Introductio</w:t>
      </w:r>
      <w:r>
        <w:rPr>
          <w:rFonts w:ascii="Arial" w:hAnsi="Arial" w:cs="Arial"/>
          <w:b/>
          <w:spacing w:val="2"/>
        </w:rPr>
        <w:t>n and Background</w:t>
      </w:r>
    </w:p>
    <w:p w14:paraId="4574801D" w14:textId="389FC73C" w:rsidR="004952D8" w:rsidRDefault="004952D8" w:rsidP="004952D8">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Restoration efforts in coastal zones may </w:t>
      </w:r>
      <w:proofErr w:type="gramStart"/>
      <w:r>
        <w:rPr>
          <w:rFonts w:ascii="Arial" w:hAnsi="Arial" w:cs="Arial"/>
          <w:spacing w:val="2"/>
        </w:rPr>
        <w:t>be strongly influenced</w:t>
      </w:r>
      <w:proofErr w:type="gramEnd"/>
      <w:r>
        <w:rPr>
          <w:rFonts w:ascii="Arial" w:hAnsi="Arial" w:cs="Arial"/>
          <w:spacing w:val="2"/>
        </w:rPr>
        <w:t xml:space="preserve"> by landscape level processes</w:t>
      </w:r>
      <w:r w:rsidR="00F02310">
        <w:rPr>
          <w:rFonts w:ascii="Arial" w:hAnsi="Arial" w:cs="Arial"/>
          <w:spacing w:val="2"/>
        </w:rPr>
        <w:t>,</w:t>
      </w:r>
      <w:r>
        <w:rPr>
          <w:rFonts w:ascii="Arial" w:hAnsi="Arial" w:cs="Arial"/>
          <w:spacing w:val="2"/>
        </w:rPr>
        <w:t xml:space="preserve"> such as changes within adjacent upland watershed</w:t>
      </w:r>
      <w:r w:rsidR="00F02310">
        <w:rPr>
          <w:rFonts w:ascii="Arial" w:hAnsi="Arial" w:cs="Arial"/>
          <w:spacing w:val="2"/>
        </w:rPr>
        <w:t>s</w:t>
      </w:r>
      <w:r>
        <w:rPr>
          <w:rFonts w:ascii="Arial" w:hAnsi="Arial" w:cs="Arial"/>
          <w:spacing w:val="2"/>
        </w:rPr>
        <w:t xml:space="preserve"> or </w:t>
      </w:r>
      <w:r w:rsidR="00F02310">
        <w:rPr>
          <w:rFonts w:ascii="Arial" w:hAnsi="Arial" w:cs="Arial"/>
          <w:spacing w:val="2"/>
        </w:rPr>
        <w:t xml:space="preserve">alterations to </w:t>
      </w:r>
      <w:r>
        <w:rPr>
          <w:rFonts w:ascii="Arial" w:hAnsi="Arial" w:cs="Arial"/>
          <w:spacing w:val="2"/>
        </w:rPr>
        <w:t>shoreline features due to erosion or development.  Watersheds and shoreline habitats are naturally transient</w:t>
      </w:r>
      <w:r w:rsidR="00F02310">
        <w:rPr>
          <w:rFonts w:ascii="Arial" w:hAnsi="Arial" w:cs="Arial"/>
          <w:spacing w:val="2"/>
        </w:rPr>
        <w:t>,</w:t>
      </w:r>
      <w:r>
        <w:rPr>
          <w:rFonts w:ascii="Arial" w:hAnsi="Arial" w:cs="Arial"/>
          <w:spacing w:val="2"/>
        </w:rPr>
        <w:t xml:space="preserve"> and changes occur over</w:t>
      </w:r>
      <w:r w:rsidR="00F02310">
        <w:rPr>
          <w:rFonts w:ascii="Arial" w:hAnsi="Arial" w:cs="Arial"/>
          <w:spacing w:val="2"/>
        </w:rPr>
        <w:t xml:space="preserve"> both short and </w:t>
      </w:r>
      <w:proofErr w:type="gramStart"/>
      <w:r w:rsidR="00F02310">
        <w:rPr>
          <w:rFonts w:ascii="Arial" w:hAnsi="Arial" w:cs="Arial"/>
          <w:spacing w:val="2"/>
        </w:rPr>
        <w:t>long time</w:t>
      </w:r>
      <w:proofErr w:type="gramEnd"/>
      <w:r w:rsidR="00F02310">
        <w:rPr>
          <w:rFonts w:ascii="Arial" w:hAnsi="Arial" w:cs="Arial"/>
          <w:spacing w:val="2"/>
        </w:rPr>
        <w:t xml:space="preserve"> </w:t>
      </w:r>
      <w:r w:rsidR="00BB7FE7">
        <w:rPr>
          <w:rFonts w:ascii="Arial" w:hAnsi="Arial" w:cs="Arial"/>
          <w:spacing w:val="2"/>
        </w:rPr>
        <w:t>scales</w:t>
      </w:r>
      <w:r w:rsidR="00F02310">
        <w:rPr>
          <w:rFonts w:ascii="Arial" w:hAnsi="Arial" w:cs="Arial"/>
          <w:spacing w:val="2"/>
        </w:rPr>
        <w:t xml:space="preserve"> from storms, natural erosion, or changing sea levels</w:t>
      </w:r>
      <w:r>
        <w:rPr>
          <w:rFonts w:ascii="Arial" w:hAnsi="Arial" w:cs="Arial"/>
          <w:spacing w:val="2"/>
        </w:rPr>
        <w:t xml:space="preserve">. </w:t>
      </w:r>
      <w:bookmarkStart w:id="0" w:name="_Hlk40965837"/>
      <w:r w:rsidRPr="00DF3412">
        <w:rPr>
          <w:rFonts w:ascii="Arial" w:hAnsi="Arial" w:cs="Arial"/>
          <w:spacing w:val="2"/>
        </w:rPr>
        <w:t>The Gulf of Mexico coastline, with its low relief geomorphology</w:t>
      </w:r>
      <w:r w:rsidR="00BB7FE7">
        <w:rPr>
          <w:rFonts w:ascii="Arial" w:hAnsi="Arial" w:cs="Arial"/>
          <w:spacing w:val="2"/>
        </w:rPr>
        <w:t xml:space="preserve"> particularly along the west coast of Florida</w:t>
      </w:r>
      <w:r w:rsidRPr="00DF3412">
        <w:rPr>
          <w:rFonts w:ascii="Arial" w:hAnsi="Arial" w:cs="Arial"/>
          <w:spacing w:val="2"/>
        </w:rPr>
        <w:t xml:space="preserve"> is vulnerable to coastal erosion </w:t>
      </w:r>
      <w:r w:rsidRPr="00254648">
        <w:rPr>
          <w:rFonts w:ascii="Arial" w:hAnsi="Arial" w:cs="Arial"/>
          <w:noProof/>
          <w:spacing w:val="2"/>
        </w:rPr>
        <w:t>(Geselbracht</w:t>
      </w:r>
      <w:r>
        <w:rPr>
          <w:rFonts w:ascii="Arial" w:hAnsi="Arial" w:cs="Arial"/>
          <w:noProof/>
          <w:spacing w:val="2"/>
        </w:rPr>
        <w:t xml:space="preserve"> et al., </w:t>
      </w:r>
      <w:r w:rsidRPr="00254648">
        <w:rPr>
          <w:rFonts w:ascii="Arial" w:hAnsi="Arial" w:cs="Arial"/>
          <w:noProof/>
          <w:spacing w:val="2"/>
        </w:rPr>
        <w:t>2011)</w:t>
      </w:r>
      <w:r w:rsidRPr="00DF3412">
        <w:rPr>
          <w:rFonts w:ascii="Arial" w:hAnsi="Arial" w:cs="Arial"/>
          <w:spacing w:val="2"/>
        </w:rPr>
        <w:t>.</w:t>
      </w:r>
      <w:bookmarkEnd w:id="0"/>
      <w:r w:rsidR="00BB7FE7">
        <w:rPr>
          <w:rFonts w:ascii="Arial" w:hAnsi="Arial" w:cs="Arial"/>
          <w:spacing w:val="2"/>
        </w:rPr>
        <w:t xml:space="preserve">  </w:t>
      </w:r>
      <w:bookmarkStart w:id="1" w:name="_Hlk40965846"/>
      <w:r w:rsidR="00BB7FE7">
        <w:rPr>
          <w:rFonts w:ascii="Arial" w:hAnsi="Arial" w:cs="Arial"/>
          <w:spacing w:val="2"/>
        </w:rPr>
        <w:t>As an example, m</w:t>
      </w:r>
      <w:r w:rsidRPr="00DF3412">
        <w:rPr>
          <w:rFonts w:ascii="Arial" w:hAnsi="Arial" w:cs="Arial"/>
          <w:spacing w:val="2"/>
        </w:rPr>
        <w:t xml:space="preserve">uch of the Florida coastline consists of a 1-meter elevation contour that extends </w:t>
      </w:r>
      <w:r w:rsidR="00BB7FE7">
        <w:rPr>
          <w:rFonts w:ascii="Arial" w:hAnsi="Arial" w:cs="Arial"/>
          <w:spacing w:val="2"/>
        </w:rPr>
        <w:t>landward from 3-10 km</w:t>
      </w:r>
      <w:r w:rsidRPr="00DF3412">
        <w:rPr>
          <w:rFonts w:ascii="Arial" w:hAnsi="Arial" w:cs="Arial"/>
          <w:spacing w:val="2"/>
        </w:rPr>
        <w:t xml:space="preserve">. This low elevation </w:t>
      </w:r>
      <w:r w:rsidR="006B1B90">
        <w:rPr>
          <w:rFonts w:ascii="Arial" w:hAnsi="Arial" w:cs="Arial"/>
          <w:spacing w:val="2"/>
        </w:rPr>
        <w:t xml:space="preserve">consequently </w:t>
      </w:r>
      <w:r w:rsidRPr="00DF3412">
        <w:rPr>
          <w:rFonts w:ascii="Arial" w:hAnsi="Arial" w:cs="Arial"/>
          <w:spacing w:val="2"/>
        </w:rPr>
        <w:t xml:space="preserve">leaves the Florida coastline susceptible to </w:t>
      </w:r>
      <w:r w:rsidR="006B1B90">
        <w:rPr>
          <w:rFonts w:ascii="Arial" w:hAnsi="Arial" w:cs="Arial"/>
          <w:spacing w:val="2"/>
        </w:rPr>
        <w:t>continual</w:t>
      </w:r>
      <w:r w:rsidR="006B1B90" w:rsidRPr="00DF3412">
        <w:rPr>
          <w:rFonts w:ascii="Arial" w:hAnsi="Arial" w:cs="Arial"/>
          <w:spacing w:val="2"/>
        </w:rPr>
        <w:t xml:space="preserve"> </w:t>
      </w:r>
      <w:r w:rsidRPr="00DF3412">
        <w:rPr>
          <w:rFonts w:ascii="Arial" w:hAnsi="Arial" w:cs="Arial"/>
          <w:spacing w:val="2"/>
        </w:rPr>
        <w:t>changes</w:t>
      </w:r>
      <w:r>
        <w:rPr>
          <w:rFonts w:ascii="Arial" w:hAnsi="Arial" w:cs="Arial"/>
          <w:spacing w:val="2"/>
        </w:rPr>
        <w:t xml:space="preserve">. </w:t>
      </w:r>
    </w:p>
    <w:bookmarkEnd w:id="1"/>
    <w:p w14:paraId="2163B2D3" w14:textId="676F87E9" w:rsidR="004952D8" w:rsidRDefault="004952D8" w:rsidP="004952D8">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Monitoring trends </w:t>
      </w:r>
      <w:r w:rsidR="006B1B90">
        <w:rPr>
          <w:rFonts w:ascii="Arial" w:hAnsi="Arial" w:cs="Arial"/>
          <w:spacing w:val="2"/>
        </w:rPr>
        <w:t>for</w:t>
      </w:r>
      <w:r>
        <w:rPr>
          <w:rFonts w:ascii="Arial" w:hAnsi="Arial" w:cs="Arial"/>
          <w:spacing w:val="2"/>
        </w:rPr>
        <w:t xml:space="preserve"> key characteristics of</w:t>
      </w:r>
      <w:r w:rsidR="00240CAD">
        <w:rPr>
          <w:rFonts w:ascii="Arial" w:hAnsi="Arial" w:cs="Arial"/>
          <w:spacing w:val="2"/>
        </w:rPr>
        <w:t xml:space="preserve"> a coastline </w:t>
      </w:r>
      <w:r>
        <w:rPr>
          <w:rFonts w:ascii="Arial" w:hAnsi="Arial" w:cs="Arial"/>
          <w:spacing w:val="2"/>
        </w:rPr>
        <w:t>can provide basic information on</w:t>
      </w:r>
      <w:r w:rsidR="00240CAD">
        <w:rPr>
          <w:rFonts w:ascii="Arial" w:hAnsi="Arial" w:cs="Arial"/>
          <w:spacing w:val="2"/>
        </w:rPr>
        <w:t xml:space="preserve"> the rate and types of changes occurring in a region at landscape scales.  </w:t>
      </w:r>
      <w:r>
        <w:rPr>
          <w:rFonts w:ascii="Arial" w:hAnsi="Arial" w:cs="Arial"/>
          <w:spacing w:val="2"/>
        </w:rPr>
        <w:t xml:space="preserve">In this chapter I will develop a data workflow and visualization tool to compile information on to assess trends </w:t>
      </w:r>
      <w:r w:rsidR="0007381E">
        <w:rPr>
          <w:rFonts w:ascii="Arial" w:hAnsi="Arial" w:cs="Arial"/>
          <w:spacing w:val="2"/>
        </w:rPr>
        <w:t>of</w:t>
      </w:r>
      <w:r>
        <w:rPr>
          <w:rFonts w:ascii="Arial" w:hAnsi="Arial" w:cs="Arial"/>
          <w:spacing w:val="2"/>
        </w:rPr>
        <w:t xml:space="preserve"> major features </w:t>
      </w:r>
      <w:r w:rsidR="0007381E">
        <w:rPr>
          <w:rFonts w:ascii="Arial" w:hAnsi="Arial" w:cs="Arial"/>
          <w:spacing w:val="2"/>
        </w:rPr>
        <w:t>in</w:t>
      </w:r>
      <w:r>
        <w:rPr>
          <w:rFonts w:ascii="Arial" w:hAnsi="Arial" w:cs="Arial"/>
          <w:spacing w:val="2"/>
        </w:rPr>
        <w:t xml:space="preserve"> the </w:t>
      </w:r>
      <w:r w:rsidR="006D071B">
        <w:rPr>
          <w:rFonts w:ascii="Arial" w:hAnsi="Arial" w:cs="Arial"/>
          <w:spacing w:val="2"/>
        </w:rPr>
        <w:t>Big Bend</w:t>
      </w:r>
      <w:r>
        <w:rPr>
          <w:rFonts w:ascii="Arial" w:hAnsi="Arial" w:cs="Arial"/>
          <w:spacing w:val="2"/>
        </w:rPr>
        <w:t xml:space="preserve"> coastline. </w:t>
      </w:r>
      <w:r>
        <w:rPr>
          <w:rFonts w:ascii="Arial" w:hAnsi="Arial" w:cs="Arial"/>
        </w:rPr>
        <w:t xml:space="preserve">The goal </w:t>
      </w:r>
      <w:r w:rsidR="00240CAD">
        <w:rPr>
          <w:rFonts w:ascii="Arial" w:hAnsi="Arial" w:cs="Arial"/>
        </w:rPr>
        <w:t>of this chapter</w:t>
      </w:r>
      <w:r>
        <w:rPr>
          <w:rFonts w:ascii="Arial" w:hAnsi="Arial" w:cs="Arial"/>
        </w:rPr>
        <w:t xml:space="preserve"> </w:t>
      </w:r>
      <w:r w:rsidR="006B1B90">
        <w:rPr>
          <w:rFonts w:ascii="Arial" w:hAnsi="Arial" w:cs="Arial"/>
        </w:rPr>
        <w:t xml:space="preserve">is to </w:t>
      </w:r>
      <w:r>
        <w:rPr>
          <w:rFonts w:ascii="Arial" w:hAnsi="Arial" w:cs="Arial"/>
        </w:rPr>
        <w:t xml:space="preserve">document trends in key </w:t>
      </w:r>
      <w:r w:rsidR="006B1B90">
        <w:rPr>
          <w:rFonts w:ascii="Arial" w:hAnsi="Arial" w:cs="Arial"/>
        </w:rPr>
        <w:t xml:space="preserve">features such as </w:t>
      </w:r>
      <w:r w:rsidR="006A4FAF">
        <w:rPr>
          <w:rFonts w:ascii="Arial" w:hAnsi="Arial" w:cs="Arial"/>
        </w:rPr>
        <w:t xml:space="preserve">geomorphic habitat and vegetation. </w:t>
      </w:r>
      <w:r w:rsidR="00CC6E28">
        <w:rPr>
          <w:rFonts w:ascii="Arial" w:hAnsi="Arial" w:cs="Arial"/>
          <w:spacing w:val="2"/>
        </w:rPr>
        <w:t xml:space="preserve">This information is useful to inform decision making related to restoration actions and to inform decision makers in how base-line conditions within a region have changed. </w:t>
      </w:r>
    </w:p>
    <w:p w14:paraId="08D01DC6" w14:textId="3F5054A4" w:rsidR="004952D8" w:rsidRDefault="004952D8" w:rsidP="002A52E8">
      <w:pPr>
        <w:pStyle w:val="para"/>
        <w:shd w:val="clear" w:color="auto" w:fill="FCFCFC"/>
        <w:tabs>
          <w:tab w:val="left" w:pos="2229"/>
        </w:tabs>
        <w:spacing w:before="240" w:beforeAutospacing="0" w:after="288" w:afterAutospacing="0"/>
        <w:rPr>
          <w:rFonts w:ascii="Arial" w:hAnsi="Arial" w:cs="Arial"/>
          <w:b/>
          <w:spacing w:val="2"/>
        </w:rPr>
      </w:pPr>
      <w:bookmarkStart w:id="2" w:name="_Hlk40963376"/>
      <w:r>
        <w:rPr>
          <w:rFonts w:ascii="Arial" w:hAnsi="Arial" w:cs="Arial"/>
          <w:b/>
          <w:spacing w:val="2"/>
        </w:rPr>
        <w:t>Study Area</w:t>
      </w:r>
      <w:r w:rsidR="002A52E8">
        <w:rPr>
          <w:rFonts w:ascii="Arial" w:hAnsi="Arial" w:cs="Arial"/>
          <w:b/>
          <w:spacing w:val="2"/>
        </w:rPr>
        <w:tab/>
      </w:r>
    </w:p>
    <w:p w14:paraId="43FF0076" w14:textId="05C95CF4" w:rsidR="002A52E8" w:rsidRPr="00355F8C" w:rsidRDefault="002A10BD" w:rsidP="00355F8C">
      <w:pPr>
        <w:pStyle w:val="para"/>
        <w:shd w:val="clear" w:color="auto" w:fill="FCFCFC"/>
        <w:tabs>
          <w:tab w:val="left" w:pos="2229"/>
        </w:tabs>
        <w:spacing w:before="240" w:beforeAutospacing="0" w:after="288" w:afterAutospacing="0"/>
        <w:rPr>
          <w:rFonts w:ascii="Arial" w:hAnsi="Arial" w:cs="Arial"/>
          <w:spacing w:val="2"/>
        </w:rPr>
      </w:pPr>
      <w:r>
        <w:rPr>
          <w:rFonts w:ascii="Arial" w:hAnsi="Arial" w:cs="Arial"/>
          <w:spacing w:val="2"/>
        </w:rPr>
        <w:t xml:space="preserve">The Suwannee River Basin (SRB) </w:t>
      </w:r>
      <w:r w:rsidR="001E41DE">
        <w:rPr>
          <w:rFonts w:ascii="Arial" w:hAnsi="Arial" w:cs="Arial"/>
          <w:spacing w:val="2"/>
        </w:rPr>
        <w:t xml:space="preserve">ranges from southern Georgia to north-central Florida.  The basin is one of the largest river systems in the southeastern United States spanning 28,600 kilometers squared. </w:t>
      </w:r>
      <w:r w:rsidR="00203CCA">
        <w:rPr>
          <w:rFonts w:ascii="Arial" w:hAnsi="Arial" w:cs="Arial"/>
          <w:spacing w:val="2"/>
        </w:rPr>
        <w:t>At the end of the 394 km drainage is the Suwannee River Estuary, which is composed into four zones the tidal river, the intertidal marsh, Suwanee Sound, and the estuarine zones</w:t>
      </w:r>
      <w:r w:rsidR="00217A10">
        <w:rPr>
          <w:rFonts w:ascii="Arial" w:hAnsi="Arial" w:cs="Arial"/>
          <w:spacing w:val="2"/>
        </w:rPr>
        <w:t xml:space="preserve"> (Raabe et al., 2007)</w:t>
      </w:r>
      <w:r w:rsidR="00203CCA">
        <w:rPr>
          <w:rFonts w:ascii="Arial" w:hAnsi="Arial" w:cs="Arial"/>
          <w:spacing w:val="2"/>
        </w:rPr>
        <w:t xml:space="preserve">. The Suwannee Sound zone is in the “Big Bend” region of the Gulf of Mexico. </w:t>
      </w:r>
    </w:p>
    <w:p w14:paraId="2E9FF5E9" w14:textId="4F7E0CC7" w:rsidR="00D965CE" w:rsidRDefault="004952D8" w:rsidP="004952D8">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t xml:space="preserve">The </w:t>
      </w:r>
      <w:r w:rsidR="00081FBF">
        <w:rPr>
          <w:rFonts w:ascii="Arial" w:hAnsi="Arial" w:cs="Arial"/>
          <w:spacing w:val="2"/>
        </w:rPr>
        <w:t>“</w:t>
      </w:r>
      <w:r w:rsidRPr="0080745F">
        <w:rPr>
          <w:rFonts w:ascii="Arial" w:hAnsi="Arial" w:cs="Arial"/>
          <w:spacing w:val="2"/>
        </w:rPr>
        <w:t>Big Bend</w:t>
      </w:r>
      <w:r w:rsidR="00081FBF">
        <w:rPr>
          <w:rFonts w:ascii="Arial" w:hAnsi="Arial" w:cs="Arial"/>
          <w:spacing w:val="2"/>
        </w:rPr>
        <w:t>”</w:t>
      </w:r>
      <w:r w:rsidRPr="0080745F">
        <w:rPr>
          <w:rFonts w:ascii="Arial" w:hAnsi="Arial" w:cs="Arial"/>
          <w:spacing w:val="2"/>
        </w:rPr>
        <w:t xml:space="preserve"> coastline</w:t>
      </w:r>
      <w:r w:rsidR="00081FBF">
        <w:rPr>
          <w:rFonts w:ascii="Arial" w:hAnsi="Arial" w:cs="Arial"/>
          <w:spacing w:val="2"/>
        </w:rPr>
        <w:t xml:space="preserve"> of Florida’s west coast</w:t>
      </w:r>
      <w:r w:rsidRPr="0080745F">
        <w:rPr>
          <w:rFonts w:ascii="Arial" w:hAnsi="Arial" w:cs="Arial"/>
          <w:spacing w:val="2"/>
        </w:rPr>
        <w:t xml:space="preserve"> spans from Crystal River to Apalachee Bay</w:t>
      </w:r>
      <w:r>
        <w:rPr>
          <w:rFonts w:ascii="Arial" w:hAnsi="Arial" w:cs="Arial"/>
          <w:spacing w:val="2"/>
        </w:rPr>
        <w:t>.</w:t>
      </w:r>
      <w:r w:rsidR="00081FBF">
        <w:rPr>
          <w:rFonts w:ascii="Arial" w:hAnsi="Arial" w:cs="Arial"/>
          <w:spacing w:val="2"/>
        </w:rPr>
        <w:t xml:space="preserve">  Within this area, the Suwannee River is a major source of freshwater inputs</w:t>
      </w:r>
      <w:r w:rsidR="00CA1F24">
        <w:rPr>
          <w:rFonts w:ascii="Arial" w:hAnsi="Arial" w:cs="Arial"/>
          <w:spacing w:val="2"/>
        </w:rPr>
        <w:t xml:space="preserve">. </w:t>
      </w:r>
      <w:r>
        <w:rPr>
          <w:rFonts w:ascii="Arial" w:hAnsi="Arial" w:cs="Arial"/>
          <w:spacing w:val="2"/>
        </w:rPr>
        <w:t>The Big Bend is largely a marsh-dominated coast and this</w:t>
      </w:r>
      <w:r w:rsidRPr="0080745F">
        <w:rPr>
          <w:rFonts w:ascii="Arial" w:hAnsi="Arial" w:cs="Arial"/>
          <w:spacing w:val="2"/>
        </w:rPr>
        <w:t xml:space="preserve"> coastline differs from other coastal areas in the Gulf of Mexico because it is primarily underdeveloped</w:t>
      </w:r>
      <w:r w:rsidR="00D965CE">
        <w:rPr>
          <w:rFonts w:ascii="Arial" w:hAnsi="Arial" w:cs="Arial"/>
          <w:spacing w:val="2"/>
        </w:rPr>
        <w:t xml:space="preserve"> (Mattson et al., 2012)</w:t>
      </w:r>
      <w:r w:rsidRPr="0080745F">
        <w:rPr>
          <w:rFonts w:ascii="Arial" w:hAnsi="Arial" w:cs="Arial"/>
          <w:spacing w:val="2"/>
        </w:rPr>
        <w:t>.</w:t>
      </w:r>
      <w:r w:rsidR="00FB1D59">
        <w:rPr>
          <w:rFonts w:ascii="Arial" w:hAnsi="Arial" w:cs="Arial"/>
          <w:spacing w:val="2"/>
        </w:rPr>
        <w:t xml:space="preserve"> Over half of the entire </w:t>
      </w:r>
      <w:r w:rsidR="00367F23">
        <w:rPr>
          <w:rFonts w:ascii="Arial" w:hAnsi="Arial" w:cs="Arial"/>
          <w:spacing w:val="2"/>
        </w:rPr>
        <w:t xml:space="preserve">Big Bend </w:t>
      </w:r>
      <w:r w:rsidR="00FB1D59">
        <w:rPr>
          <w:rFonts w:ascii="Arial" w:hAnsi="Arial" w:cs="Arial"/>
          <w:spacing w:val="2"/>
        </w:rPr>
        <w:t>region is part the 1985 Big Bend Seagrass Aquatic Preserve, which is managed by the Florida Department of Environmental Protection</w:t>
      </w:r>
      <w:r w:rsidR="00367F23">
        <w:rPr>
          <w:rFonts w:ascii="Arial" w:hAnsi="Arial" w:cs="Arial"/>
          <w:spacing w:val="2"/>
        </w:rPr>
        <w:t xml:space="preserve"> and </w:t>
      </w:r>
      <w:r w:rsidR="00FB1D59" w:rsidRPr="00355F8C">
        <w:rPr>
          <w:rFonts w:ascii="Arial" w:hAnsi="Arial" w:cs="Arial"/>
        </w:rPr>
        <w:t>also includes</w:t>
      </w:r>
      <w:r w:rsidR="00367F23">
        <w:rPr>
          <w:rFonts w:ascii="Arial" w:hAnsi="Arial" w:cs="Arial"/>
        </w:rPr>
        <w:t xml:space="preserve"> further protection from</w:t>
      </w:r>
      <w:r w:rsidR="00FB1D59" w:rsidRPr="00355F8C">
        <w:rPr>
          <w:rFonts w:ascii="Arial" w:hAnsi="Arial" w:cs="Arial"/>
        </w:rPr>
        <w:t xml:space="preserve"> five U.S. Fish and Wildlife Service (USFWS) national wildlife refuges (St. Marks, Lower Suwannee, Cedar Keys, Crystal River, and </w:t>
      </w:r>
      <w:proofErr w:type="spellStart"/>
      <w:r w:rsidR="00FB1D59" w:rsidRPr="00355F8C">
        <w:rPr>
          <w:rFonts w:ascii="Arial" w:hAnsi="Arial" w:cs="Arial"/>
        </w:rPr>
        <w:t>Chassahowitzka</w:t>
      </w:r>
      <w:proofErr w:type="spellEnd"/>
      <w:r w:rsidR="00FB1D59" w:rsidRPr="00355F8C">
        <w:rPr>
          <w:rFonts w:ascii="Arial" w:hAnsi="Arial" w:cs="Arial"/>
        </w:rPr>
        <w:t>) and several other State conservation areas (</w:t>
      </w:r>
      <w:proofErr w:type="spellStart"/>
      <w:r w:rsidR="00FB1D59" w:rsidRPr="00355F8C">
        <w:rPr>
          <w:rFonts w:ascii="Arial" w:hAnsi="Arial" w:cs="Arial"/>
        </w:rPr>
        <w:t>Econfina</w:t>
      </w:r>
      <w:proofErr w:type="spellEnd"/>
      <w:r w:rsidR="00FB1D59" w:rsidRPr="00355F8C">
        <w:rPr>
          <w:rFonts w:ascii="Arial" w:hAnsi="Arial" w:cs="Arial"/>
        </w:rPr>
        <w:t xml:space="preserve"> River State Park, Cedar Key Scrub State Reserve, Waccasassa Bay State </w:t>
      </w:r>
      <w:r w:rsidR="00FB1D59" w:rsidRPr="00355F8C">
        <w:rPr>
          <w:rFonts w:ascii="Arial" w:hAnsi="Arial" w:cs="Arial"/>
        </w:rPr>
        <w:lastRenderedPageBreak/>
        <w:t>Preserve, St. Martins Marsh Aquatic Preserve, and Homosassa Springs Wildlife State Park)</w:t>
      </w:r>
      <w:r w:rsidR="00FB1D59">
        <w:rPr>
          <w:rFonts w:ascii="Arial" w:hAnsi="Arial" w:cs="Arial"/>
        </w:rPr>
        <w:t xml:space="preserve">, </w:t>
      </w:r>
      <w:r w:rsidR="00FB1D59">
        <w:rPr>
          <w:rFonts w:ascii="Arial" w:hAnsi="Arial" w:cs="Arial"/>
          <w:spacing w:val="2"/>
        </w:rPr>
        <w:t xml:space="preserve">(Mattson et al., 2012). </w:t>
      </w:r>
    </w:p>
    <w:p w14:paraId="02E71DCD" w14:textId="2D313AFF" w:rsidR="004952D8" w:rsidRDefault="00FE7139" w:rsidP="004952D8">
      <w:pPr>
        <w:pStyle w:val="para"/>
        <w:shd w:val="clear" w:color="auto" w:fill="FCFCFC"/>
        <w:spacing w:before="240" w:beforeAutospacing="0" w:after="288" w:afterAutospacing="0"/>
        <w:rPr>
          <w:rFonts w:ascii="Arial" w:hAnsi="Arial" w:cs="Arial"/>
          <w:spacing w:val="2"/>
        </w:rPr>
      </w:pPr>
      <w:r>
        <w:rPr>
          <w:rFonts w:ascii="Arial" w:hAnsi="Arial" w:cs="Arial"/>
          <w:spacing w:val="2"/>
        </w:rPr>
        <w:t>My</w:t>
      </w:r>
      <w:r w:rsidR="006B3892">
        <w:rPr>
          <w:rFonts w:ascii="Arial" w:hAnsi="Arial" w:cs="Arial"/>
          <w:spacing w:val="2"/>
        </w:rPr>
        <w:t xml:space="preserve"> proposed study area would focus on </w:t>
      </w:r>
      <w:proofErr w:type="gramStart"/>
      <w:r>
        <w:rPr>
          <w:rFonts w:ascii="Arial" w:hAnsi="Arial" w:cs="Arial"/>
          <w:spacing w:val="2"/>
        </w:rPr>
        <w:t>an</w:t>
      </w:r>
      <w:proofErr w:type="gramEnd"/>
      <w:r>
        <w:rPr>
          <w:rFonts w:ascii="Arial" w:hAnsi="Arial" w:cs="Arial"/>
          <w:spacing w:val="2"/>
        </w:rPr>
        <w:t xml:space="preserve"> </w:t>
      </w:r>
      <w:r w:rsidR="006631BD">
        <w:rPr>
          <w:rFonts w:ascii="Arial" w:hAnsi="Arial" w:cs="Arial"/>
          <w:spacing w:val="2"/>
        </w:rPr>
        <w:t>targeted</w:t>
      </w:r>
      <w:r w:rsidR="005510AD">
        <w:rPr>
          <w:rFonts w:ascii="Arial" w:hAnsi="Arial" w:cs="Arial"/>
          <w:spacing w:val="2"/>
        </w:rPr>
        <w:t xml:space="preserve"> </w:t>
      </w:r>
      <w:r w:rsidR="00D965CE">
        <w:rPr>
          <w:rFonts w:ascii="Arial" w:hAnsi="Arial" w:cs="Arial"/>
          <w:spacing w:val="2"/>
        </w:rPr>
        <w:t xml:space="preserve">area of the </w:t>
      </w:r>
      <w:r w:rsidR="00203CCA">
        <w:rPr>
          <w:rFonts w:ascii="Arial" w:hAnsi="Arial" w:cs="Arial"/>
          <w:spacing w:val="2"/>
        </w:rPr>
        <w:t>“</w:t>
      </w:r>
      <w:r w:rsidR="005944F5">
        <w:rPr>
          <w:rFonts w:ascii="Arial" w:hAnsi="Arial" w:cs="Arial"/>
          <w:spacing w:val="2"/>
        </w:rPr>
        <w:t>Big Bend</w:t>
      </w:r>
      <w:r w:rsidR="00203CCA">
        <w:rPr>
          <w:rFonts w:ascii="Arial" w:hAnsi="Arial" w:cs="Arial"/>
          <w:spacing w:val="2"/>
        </w:rPr>
        <w:t>”</w:t>
      </w:r>
      <w:r w:rsidR="005944F5">
        <w:rPr>
          <w:rFonts w:ascii="Arial" w:hAnsi="Arial" w:cs="Arial"/>
          <w:spacing w:val="2"/>
        </w:rPr>
        <w:t xml:space="preserve"> coastline</w:t>
      </w:r>
      <w:r>
        <w:rPr>
          <w:rFonts w:ascii="Arial" w:hAnsi="Arial" w:cs="Arial"/>
          <w:spacing w:val="2"/>
        </w:rPr>
        <w:t xml:space="preserve">. </w:t>
      </w:r>
      <w:r w:rsidR="00367F23">
        <w:rPr>
          <w:rFonts w:ascii="Arial" w:hAnsi="Arial" w:cs="Arial"/>
          <w:spacing w:val="2"/>
        </w:rPr>
        <w:t xml:space="preserve">The area would </w:t>
      </w:r>
      <w:proofErr w:type="gramStart"/>
      <w:r w:rsidR="00367F23">
        <w:rPr>
          <w:rFonts w:ascii="Arial" w:hAnsi="Arial" w:cs="Arial"/>
          <w:spacing w:val="2"/>
        </w:rPr>
        <w:t>be selected</w:t>
      </w:r>
      <w:proofErr w:type="gramEnd"/>
      <w:r w:rsidR="00367F23">
        <w:rPr>
          <w:rFonts w:ascii="Arial" w:hAnsi="Arial" w:cs="Arial"/>
          <w:spacing w:val="2"/>
        </w:rPr>
        <w:t xml:space="preserve"> based on level of interest by state and federal agencies, which can be assessed through a literature research. </w:t>
      </w:r>
      <w:r w:rsidR="007F0CA7">
        <w:rPr>
          <w:rFonts w:ascii="Arial" w:hAnsi="Arial" w:cs="Arial"/>
          <w:spacing w:val="2"/>
        </w:rPr>
        <w:t>An example area of study could</w:t>
      </w:r>
      <w:r w:rsidR="00054A11">
        <w:rPr>
          <w:rFonts w:ascii="Arial" w:hAnsi="Arial" w:cs="Arial"/>
          <w:spacing w:val="2"/>
        </w:rPr>
        <w:t xml:space="preserve"> be the mouth of the Suwannee River, which is the center of an extended open marine marsh </w:t>
      </w:r>
      <w:r w:rsidR="00684B09">
        <w:rPr>
          <w:rFonts w:ascii="Arial" w:hAnsi="Arial" w:cs="Arial"/>
          <w:spacing w:val="2"/>
        </w:rPr>
        <w:t>coastline and</w:t>
      </w:r>
      <w:r w:rsidR="00054A11">
        <w:rPr>
          <w:rFonts w:ascii="Arial" w:hAnsi="Arial" w:cs="Arial"/>
          <w:spacing w:val="2"/>
        </w:rPr>
        <w:t xml:space="preserve"> was investigated by Wright </w:t>
      </w:r>
      <w:r w:rsidR="004B26CE">
        <w:rPr>
          <w:rFonts w:ascii="Arial" w:hAnsi="Arial" w:cs="Arial"/>
          <w:spacing w:val="2"/>
        </w:rPr>
        <w:t xml:space="preserve">et al. </w:t>
      </w:r>
      <w:r w:rsidR="000002C6">
        <w:rPr>
          <w:rFonts w:ascii="Arial" w:hAnsi="Arial" w:cs="Arial"/>
          <w:spacing w:val="2"/>
        </w:rPr>
        <w:t>(</w:t>
      </w:r>
      <w:r w:rsidR="00054A11">
        <w:rPr>
          <w:rFonts w:ascii="Arial" w:hAnsi="Arial" w:cs="Arial"/>
          <w:spacing w:val="2"/>
        </w:rPr>
        <w:t>2003</w:t>
      </w:r>
      <w:r w:rsidR="000002C6">
        <w:rPr>
          <w:rFonts w:ascii="Arial" w:hAnsi="Arial" w:cs="Arial"/>
          <w:spacing w:val="2"/>
        </w:rPr>
        <w:t>)</w:t>
      </w:r>
      <w:r w:rsidR="00054A11">
        <w:rPr>
          <w:rFonts w:ascii="Arial" w:hAnsi="Arial" w:cs="Arial"/>
          <w:spacing w:val="2"/>
        </w:rPr>
        <w:t xml:space="preserve"> to document the sediment changes from the Pleistocene to the Holocene</w:t>
      </w:r>
      <w:r w:rsidR="00CD1CAA">
        <w:rPr>
          <w:rFonts w:ascii="Arial" w:hAnsi="Arial" w:cs="Arial"/>
          <w:spacing w:val="2"/>
        </w:rPr>
        <w:t xml:space="preserve"> (Figure 1)</w:t>
      </w:r>
      <w:r w:rsidR="00054A11">
        <w:rPr>
          <w:rFonts w:ascii="Arial" w:hAnsi="Arial" w:cs="Arial"/>
          <w:spacing w:val="2"/>
        </w:rPr>
        <w:t xml:space="preserve">. This same area </w:t>
      </w:r>
      <w:proofErr w:type="gramStart"/>
      <w:r w:rsidR="00054A11">
        <w:rPr>
          <w:rFonts w:ascii="Arial" w:hAnsi="Arial" w:cs="Arial"/>
          <w:spacing w:val="2"/>
        </w:rPr>
        <w:t xml:space="preserve">was also </w:t>
      </w:r>
      <w:r w:rsidR="00367F23">
        <w:rPr>
          <w:rFonts w:ascii="Arial" w:hAnsi="Arial" w:cs="Arial"/>
          <w:spacing w:val="2"/>
        </w:rPr>
        <w:t>evaluated</w:t>
      </w:r>
      <w:proofErr w:type="gramEnd"/>
      <w:r w:rsidR="00367F23">
        <w:rPr>
          <w:rFonts w:ascii="Arial" w:hAnsi="Arial" w:cs="Arial"/>
          <w:spacing w:val="2"/>
        </w:rPr>
        <w:t xml:space="preserve"> by Raabe </w:t>
      </w:r>
      <w:r w:rsidR="004B26CE">
        <w:rPr>
          <w:rFonts w:ascii="Arial" w:hAnsi="Arial" w:cs="Arial"/>
          <w:spacing w:val="2"/>
        </w:rPr>
        <w:t xml:space="preserve">et al. </w:t>
      </w:r>
      <w:r w:rsidR="000002C6">
        <w:rPr>
          <w:rFonts w:ascii="Arial" w:hAnsi="Arial" w:cs="Arial"/>
          <w:spacing w:val="2"/>
        </w:rPr>
        <w:t>(</w:t>
      </w:r>
      <w:r w:rsidR="00367F23">
        <w:rPr>
          <w:rFonts w:ascii="Arial" w:hAnsi="Arial" w:cs="Arial"/>
          <w:spacing w:val="2"/>
        </w:rPr>
        <w:t>2007</w:t>
      </w:r>
      <w:r w:rsidR="000002C6">
        <w:rPr>
          <w:rFonts w:ascii="Arial" w:hAnsi="Arial" w:cs="Arial"/>
          <w:spacing w:val="2"/>
        </w:rPr>
        <w:t>)</w:t>
      </w:r>
      <w:r w:rsidR="00054A11">
        <w:rPr>
          <w:rFonts w:ascii="Arial" w:hAnsi="Arial" w:cs="Arial"/>
          <w:spacing w:val="2"/>
        </w:rPr>
        <w:t xml:space="preserve"> to determine habitat </w:t>
      </w:r>
      <w:r w:rsidR="007526C4">
        <w:rPr>
          <w:rFonts w:ascii="Arial" w:hAnsi="Arial" w:cs="Arial"/>
          <w:spacing w:val="2"/>
        </w:rPr>
        <w:t xml:space="preserve">categories </w:t>
      </w:r>
      <w:r w:rsidR="00CD1CAA">
        <w:rPr>
          <w:rFonts w:ascii="Arial" w:hAnsi="Arial" w:cs="Arial"/>
          <w:spacing w:val="2"/>
        </w:rPr>
        <w:t xml:space="preserve">using </w:t>
      </w:r>
      <w:r w:rsidR="00CD1CAA" w:rsidRPr="00CD1CAA">
        <w:rPr>
          <w:rFonts w:ascii="Arial" w:hAnsi="Arial" w:cs="Arial"/>
          <w:spacing w:val="2"/>
        </w:rPr>
        <w:t>Compact Airborne Spectrographic Imager</w:t>
      </w:r>
      <w:r w:rsidR="00CD1CAA">
        <w:rPr>
          <w:rFonts w:ascii="Arial" w:hAnsi="Arial" w:cs="Arial"/>
          <w:spacing w:val="2"/>
        </w:rPr>
        <w:t xml:space="preserve"> (CASI), (Figure 2).</w:t>
      </w:r>
    </w:p>
    <w:bookmarkEnd w:id="2"/>
    <w:p w14:paraId="7913F35C" w14:textId="18CA3852" w:rsidR="007526C4" w:rsidRDefault="007526C4" w:rsidP="004952D8">
      <w:pPr>
        <w:pStyle w:val="para"/>
        <w:shd w:val="clear" w:color="auto" w:fill="FCFCFC"/>
        <w:spacing w:before="240" w:beforeAutospacing="0" w:after="288" w:afterAutospacing="0"/>
        <w:rPr>
          <w:rFonts w:ascii="Arial" w:hAnsi="Arial" w:cs="Arial"/>
          <w:spacing w:val="2"/>
        </w:rPr>
      </w:pPr>
      <w:r>
        <w:rPr>
          <w:rFonts w:ascii="Arial" w:hAnsi="Arial" w:cs="Arial"/>
          <w:noProof/>
          <w:spacing w:val="2"/>
        </w:rPr>
        <w:drawing>
          <wp:inline distT="0" distB="0" distL="0" distR="0" wp14:anchorId="0F79F603" wp14:editId="622571FB">
            <wp:extent cx="4964075" cy="5838092"/>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1731" cy="5847096"/>
                    </a:xfrm>
                    <a:prstGeom prst="rect">
                      <a:avLst/>
                    </a:prstGeom>
                    <a:noFill/>
                    <a:ln>
                      <a:noFill/>
                    </a:ln>
                  </pic:spPr>
                </pic:pic>
              </a:graphicData>
            </a:graphic>
          </wp:inline>
        </w:drawing>
      </w:r>
    </w:p>
    <w:p w14:paraId="1B7D74F1" w14:textId="0AF4347E" w:rsidR="007526C4" w:rsidRDefault="007526C4" w:rsidP="004952D8">
      <w:pPr>
        <w:pStyle w:val="para"/>
        <w:shd w:val="clear" w:color="auto" w:fill="FCFCFC"/>
        <w:spacing w:before="240" w:beforeAutospacing="0" w:after="288" w:afterAutospacing="0"/>
        <w:rPr>
          <w:rFonts w:ascii="Arial" w:hAnsi="Arial" w:cs="Arial"/>
          <w:spacing w:val="2"/>
        </w:rPr>
      </w:pPr>
      <w:r>
        <w:rPr>
          <w:rFonts w:ascii="Arial" w:hAnsi="Arial" w:cs="Arial"/>
          <w:spacing w:val="2"/>
        </w:rPr>
        <w:lastRenderedPageBreak/>
        <w:t>Figure 1- A, B Location map of the Suwannee River drainage basin distributaries, and location of study area. C) Location map of student area and the data collected (Wright et al., 2003)</w:t>
      </w:r>
      <w:r w:rsidR="00684B09">
        <w:rPr>
          <w:rFonts w:ascii="Arial" w:hAnsi="Arial" w:cs="Arial"/>
          <w:spacing w:val="2"/>
        </w:rPr>
        <w:t xml:space="preserve">. </w:t>
      </w:r>
    </w:p>
    <w:p w14:paraId="7DFBFC4B" w14:textId="7B62D0A3" w:rsidR="007526C4" w:rsidRDefault="007526C4" w:rsidP="004952D8">
      <w:pPr>
        <w:pStyle w:val="para"/>
        <w:shd w:val="clear" w:color="auto" w:fill="FCFCFC"/>
        <w:spacing w:before="240" w:beforeAutospacing="0" w:after="288" w:afterAutospacing="0"/>
        <w:rPr>
          <w:rFonts w:ascii="Arial" w:hAnsi="Arial" w:cs="Arial"/>
          <w:spacing w:val="2"/>
        </w:rPr>
      </w:pPr>
      <w:r>
        <w:rPr>
          <w:rFonts w:ascii="Arial" w:hAnsi="Arial" w:cs="Arial"/>
          <w:noProof/>
          <w:spacing w:val="2"/>
        </w:rPr>
        <w:drawing>
          <wp:inline distT="0" distB="0" distL="0" distR="0" wp14:anchorId="02BE4002" wp14:editId="7114B83C">
            <wp:extent cx="5943600" cy="4246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6880"/>
                    </a:xfrm>
                    <a:prstGeom prst="rect">
                      <a:avLst/>
                    </a:prstGeom>
                    <a:noFill/>
                    <a:ln>
                      <a:noFill/>
                    </a:ln>
                  </pic:spPr>
                </pic:pic>
              </a:graphicData>
            </a:graphic>
          </wp:inline>
        </w:drawing>
      </w:r>
    </w:p>
    <w:p w14:paraId="43BA8365" w14:textId="7F50DE2E" w:rsidR="007526C4" w:rsidRDefault="00CD1CAA" w:rsidP="004952D8">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Figure 2- </w:t>
      </w:r>
      <w:r w:rsidR="007F0CA7">
        <w:rPr>
          <w:rFonts w:ascii="Arial" w:hAnsi="Arial" w:cs="Arial"/>
          <w:spacing w:val="2"/>
        </w:rPr>
        <w:t>Habitat categories derived from CASI imagery over Lover Suwannee River and Estuary (Raabe et al., 2007).</w:t>
      </w:r>
    </w:p>
    <w:p w14:paraId="5BB38B35" w14:textId="77777777" w:rsidR="004952D8" w:rsidRDefault="004952D8" w:rsidP="004952D8">
      <w:pPr>
        <w:pStyle w:val="para"/>
        <w:shd w:val="clear" w:color="auto" w:fill="FCFCFC"/>
        <w:spacing w:before="240" w:beforeAutospacing="0" w:after="288" w:afterAutospacing="0"/>
        <w:rPr>
          <w:rFonts w:ascii="Arial" w:hAnsi="Arial" w:cs="Arial"/>
          <w:b/>
          <w:spacing w:val="2"/>
        </w:rPr>
      </w:pPr>
      <w:r w:rsidRPr="00B4444A">
        <w:rPr>
          <w:rFonts w:ascii="Arial" w:hAnsi="Arial" w:cs="Arial"/>
          <w:b/>
          <w:spacing w:val="2"/>
        </w:rPr>
        <w:t xml:space="preserve">Reason for Effort </w:t>
      </w:r>
    </w:p>
    <w:p w14:paraId="14E2A87E" w14:textId="5A4DE756" w:rsidR="0043715E" w:rsidRDefault="004952D8" w:rsidP="004952D8">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The United States Geologic Survey (USGS) and other state and federal management agencies have been monitoring </w:t>
      </w:r>
      <w:proofErr w:type="gramStart"/>
      <w:r>
        <w:rPr>
          <w:rFonts w:ascii="Arial" w:hAnsi="Arial" w:cs="Arial"/>
          <w:spacing w:val="2"/>
        </w:rPr>
        <w:t>different aspects</w:t>
      </w:r>
      <w:proofErr w:type="gramEnd"/>
      <w:r>
        <w:rPr>
          <w:rFonts w:ascii="Arial" w:hAnsi="Arial" w:cs="Arial"/>
          <w:spacing w:val="2"/>
        </w:rPr>
        <w:t xml:space="preserve"> of water and land resources in the </w:t>
      </w:r>
      <w:r w:rsidR="00295948">
        <w:rPr>
          <w:rFonts w:ascii="Arial" w:hAnsi="Arial" w:cs="Arial"/>
          <w:spacing w:val="2"/>
        </w:rPr>
        <w:t>SRB</w:t>
      </w:r>
      <w:r w:rsidR="002A52E8">
        <w:rPr>
          <w:rFonts w:ascii="Arial" w:hAnsi="Arial" w:cs="Arial"/>
          <w:spacing w:val="2"/>
        </w:rPr>
        <w:t xml:space="preserve"> </w:t>
      </w:r>
      <w:r>
        <w:rPr>
          <w:rFonts w:ascii="Arial" w:hAnsi="Arial" w:cs="Arial"/>
          <w:spacing w:val="2"/>
        </w:rPr>
        <w:t>for nearly 100 years (</w:t>
      </w:r>
      <w:r w:rsidR="00814AD2">
        <w:rPr>
          <w:rFonts w:ascii="Arial" w:hAnsi="Arial" w:cs="Arial"/>
          <w:spacing w:val="2"/>
        </w:rPr>
        <w:t>Katz &amp; Raabe,</w:t>
      </w:r>
      <w:r w:rsidR="008B4C49">
        <w:rPr>
          <w:rFonts w:ascii="Arial" w:hAnsi="Arial" w:cs="Arial"/>
          <w:spacing w:val="2"/>
        </w:rPr>
        <w:t xml:space="preserve"> 2005</w:t>
      </w:r>
      <w:r>
        <w:rPr>
          <w:rFonts w:ascii="Arial" w:hAnsi="Arial" w:cs="Arial"/>
          <w:spacing w:val="2"/>
        </w:rPr>
        <w:t xml:space="preserve">). This research has addressed water quality, river discharge, floodplains, and surface water exchange. Many of these studies have </w:t>
      </w:r>
      <w:proofErr w:type="gramStart"/>
      <w:r>
        <w:rPr>
          <w:rFonts w:ascii="Arial" w:hAnsi="Arial" w:cs="Arial"/>
          <w:spacing w:val="2"/>
        </w:rPr>
        <w:t>been done</w:t>
      </w:r>
      <w:proofErr w:type="gramEnd"/>
      <w:r>
        <w:rPr>
          <w:rFonts w:ascii="Arial" w:hAnsi="Arial" w:cs="Arial"/>
          <w:spacing w:val="2"/>
        </w:rPr>
        <w:t xml:space="preserve"> in discrete pieces with each study addressing specific objectives over short periods of time.  In 2005 a group of agency and academic researchers led by USGS scientists identified a key need for the </w:t>
      </w:r>
      <w:r w:rsidR="00684B09">
        <w:rPr>
          <w:rFonts w:ascii="Arial" w:hAnsi="Arial" w:cs="Arial"/>
          <w:spacing w:val="2"/>
        </w:rPr>
        <w:t>SRB</w:t>
      </w:r>
      <w:r w:rsidR="00295948">
        <w:rPr>
          <w:rFonts w:ascii="Arial" w:hAnsi="Arial" w:cs="Arial"/>
          <w:spacing w:val="2"/>
        </w:rPr>
        <w:t xml:space="preserve"> </w:t>
      </w:r>
      <w:r w:rsidR="005510AD">
        <w:rPr>
          <w:rFonts w:ascii="Arial" w:hAnsi="Arial" w:cs="Arial"/>
          <w:spacing w:val="2"/>
        </w:rPr>
        <w:t>to</w:t>
      </w:r>
      <w:r>
        <w:rPr>
          <w:rFonts w:ascii="Arial" w:hAnsi="Arial" w:cs="Arial"/>
          <w:spacing w:val="2"/>
        </w:rPr>
        <w:t xml:space="preserve"> integrate</w:t>
      </w:r>
      <w:r w:rsidR="00295948">
        <w:rPr>
          <w:rFonts w:ascii="Arial" w:hAnsi="Arial" w:cs="Arial"/>
          <w:spacing w:val="2"/>
        </w:rPr>
        <w:t xml:space="preserve"> the collected</w:t>
      </w:r>
      <w:r>
        <w:rPr>
          <w:rFonts w:ascii="Arial" w:hAnsi="Arial" w:cs="Arial"/>
          <w:spacing w:val="2"/>
        </w:rPr>
        <w:t xml:space="preserve"> </w:t>
      </w:r>
      <w:r w:rsidR="00295948">
        <w:rPr>
          <w:rFonts w:ascii="Arial" w:hAnsi="Arial" w:cs="Arial"/>
          <w:spacing w:val="2"/>
        </w:rPr>
        <w:t xml:space="preserve">data </w:t>
      </w:r>
      <w:r>
        <w:rPr>
          <w:rFonts w:ascii="Arial" w:hAnsi="Arial" w:cs="Arial"/>
          <w:spacing w:val="2"/>
        </w:rPr>
        <w:t xml:space="preserve">information from these studies in basin-wide and inter-disciplinary frameworks </w:t>
      </w:r>
      <w:r w:rsidR="00295948">
        <w:rPr>
          <w:rFonts w:ascii="Arial" w:hAnsi="Arial" w:cs="Arial"/>
          <w:spacing w:val="2"/>
        </w:rPr>
        <w:t xml:space="preserve">and </w:t>
      </w:r>
      <w:r>
        <w:rPr>
          <w:rFonts w:ascii="Arial" w:hAnsi="Arial" w:cs="Arial"/>
          <w:spacing w:val="2"/>
        </w:rPr>
        <w:t xml:space="preserve">provide </w:t>
      </w:r>
      <w:r w:rsidR="008B4C49">
        <w:rPr>
          <w:rFonts w:ascii="Arial" w:hAnsi="Arial" w:cs="Arial"/>
          <w:spacing w:val="2"/>
        </w:rPr>
        <w:t>a supportive data framework</w:t>
      </w:r>
      <w:r w:rsidR="00841898">
        <w:rPr>
          <w:rFonts w:ascii="Arial" w:hAnsi="Arial" w:cs="Arial"/>
          <w:spacing w:val="2"/>
        </w:rPr>
        <w:t xml:space="preserve"> to meet conservation management needs</w:t>
      </w:r>
      <w:r w:rsidR="0043715E">
        <w:rPr>
          <w:rFonts w:ascii="Arial" w:hAnsi="Arial" w:cs="Arial"/>
          <w:spacing w:val="2"/>
        </w:rPr>
        <w:t xml:space="preserve"> such as developing and applying consistent data collection methods, developing improved interaction models, and ensuring spatial distribution and environmental coverage (Katz &amp; Raabe, 2005)</w:t>
      </w:r>
      <w:r>
        <w:rPr>
          <w:rFonts w:ascii="Arial" w:hAnsi="Arial" w:cs="Arial"/>
          <w:spacing w:val="2"/>
        </w:rPr>
        <w:t xml:space="preserve">.  These discussions led to the </w:t>
      </w:r>
      <w:r>
        <w:rPr>
          <w:rFonts w:ascii="Arial" w:hAnsi="Arial" w:cs="Arial"/>
          <w:spacing w:val="2"/>
        </w:rPr>
        <w:lastRenderedPageBreak/>
        <w:t>development of a series of documents identifying threats to the SRB and key research needs</w:t>
      </w:r>
      <w:r w:rsidR="0043715E">
        <w:rPr>
          <w:rFonts w:ascii="Arial" w:hAnsi="Arial" w:cs="Arial"/>
          <w:spacing w:val="2"/>
        </w:rPr>
        <w:t xml:space="preserve">. Threats </w:t>
      </w:r>
      <w:r w:rsidR="00295948">
        <w:rPr>
          <w:rFonts w:ascii="Arial" w:hAnsi="Arial" w:cs="Arial"/>
          <w:spacing w:val="2"/>
        </w:rPr>
        <w:t xml:space="preserve">to the SRB include </w:t>
      </w:r>
      <w:r w:rsidR="005138A1">
        <w:rPr>
          <w:rFonts w:ascii="Arial" w:hAnsi="Arial" w:cs="Arial"/>
          <w:spacing w:val="2"/>
        </w:rPr>
        <w:t>alteration to water supply, alteration of trophic dynamics, geographic constraints through land use, and climate change</w:t>
      </w:r>
      <w:r w:rsidR="00841898">
        <w:rPr>
          <w:rFonts w:ascii="Arial" w:hAnsi="Arial" w:cs="Arial"/>
          <w:spacing w:val="2"/>
        </w:rPr>
        <w:t xml:space="preserve"> (Katz &amp; Raabe, 2005)</w:t>
      </w:r>
      <w:r w:rsidR="008B4C49">
        <w:rPr>
          <w:rFonts w:ascii="Arial" w:hAnsi="Arial" w:cs="Arial"/>
          <w:spacing w:val="2"/>
        </w:rPr>
        <w:t xml:space="preserve">. </w:t>
      </w:r>
      <w:r>
        <w:rPr>
          <w:rFonts w:ascii="Arial" w:hAnsi="Arial" w:cs="Arial"/>
          <w:spacing w:val="2"/>
        </w:rPr>
        <w:t>As an example</w:t>
      </w:r>
      <w:r w:rsidR="00202183">
        <w:rPr>
          <w:rFonts w:ascii="Arial" w:hAnsi="Arial" w:cs="Arial"/>
          <w:spacing w:val="2"/>
        </w:rPr>
        <w:t xml:space="preserve"> of </w:t>
      </w:r>
      <w:r w:rsidR="0014717C">
        <w:rPr>
          <w:rFonts w:ascii="Arial" w:hAnsi="Arial" w:cs="Arial"/>
          <w:spacing w:val="2"/>
        </w:rPr>
        <w:t>how researchers worked to document long-term trends in the SRB and adjacent coasta</w:t>
      </w:r>
      <w:r w:rsidR="0008021D">
        <w:rPr>
          <w:rFonts w:ascii="Arial" w:hAnsi="Arial" w:cs="Arial"/>
          <w:spacing w:val="2"/>
        </w:rPr>
        <w:t>l</w:t>
      </w:r>
      <w:r w:rsidR="0014717C">
        <w:rPr>
          <w:rFonts w:ascii="Arial" w:hAnsi="Arial" w:cs="Arial"/>
          <w:spacing w:val="2"/>
        </w:rPr>
        <w:t xml:space="preserve"> areas</w:t>
      </w:r>
      <w:r>
        <w:rPr>
          <w:rFonts w:ascii="Arial" w:hAnsi="Arial" w:cs="Arial"/>
          <w:spacing w:val="2"/>
        </w:rPr>
        <w:t>, Raabe (</w:t>
      </w:r>
      <w:r w:rsidR="008B4C49">
        <w:rPr>
          <w:rFonts w:ascii="Arial" w:hAnsi="Arial" w:cs="Arial"/>
          <w:spacing w:val="2"/>
        </w:rPr>
        <w:t>2004</w:t>
      </w:r>
      <w:r>
        <w:rPr>
          <w:rFonts w:ascii="Arial" w:hAnsi="Arial" w:cs="Arial"/>
          <w:spacing w:val="2"/>
        </w:rPr>
        <w:t>) digitized information from surveys of the coastline from approximately the Suwannee River mouth to Tampa Bay collected in the 1800’s and compare these surveys to satellite imagery from 1995 to characterize changes in coastal habitats between these two time periods.  Research such as Raabe (</w:t>
      </w:r>
      <w:r w:rsidR="008B4C49">
        <w:rPr>
          <w:rFonts w:ascii="Arial" w:hAnsi="Arial" w:cs="Arial"/>
          <w:spacing w:val="2"/>
        </w:rPr>
        <w:t>2004</w:t>
      </w:r>
      <w:r>
        <w:rPr>
          <w:rFonts w:ascii="Arial" w:hAnsi="Arial" w:cs="Arial"/>
          <w:spacing w:val="2"/>
        </w:rPr>
        <w:t xml:space="preserve">) are useful because they provide resource managers with long-term perspective on how resources are or are not changing.  This long-term perspective is important when assessing changes in resources such as coastal habitats that may be changing incrementally </w:t>
      </w:r>
      <w:r w:rsidR="0043715E">
        <w:rPr>
          <w:rFonts w:ascii="Arial" w:hAnsi="Arial" w:cs="Arial"/>
          <w:spacing w:val="2"/>
        </w:rPr>
        <w:t>long-time</w:t>
      </w:r>
      <w:r>
        <w:rPr>
          <w:rFonts w:ascii="Arial" w:hAnsi="Arial" w:cs="Arial"/>
          <w:spacing w:val="2"/>
        </w:rPr>
        <w:t xml:space="preserve"> scales that are much longer than the time that an individual manager may have been observing the system (decades vs. years).  </w:t>
      </w:r>
      <w:r w:rsidR="00AC2CD7">
        <w:rPr>
          <w:rFonts w:ascii="Arial" w:hAnsi="Arial" w:cs="Arial"/>
          <w:spacing w:val="2"/>
        </w:rPr>
        <w:t xml:space="preserve">I will extend ideas introduced in Katz and Raabe (2005) as part of the USGS led assessment of the Big Bend to develop long-term assessments of coastal landform characteristics.  This will </w:t>
      </w:r>
      <w:proofErr w:type="gramStart"/>
      <w:r w:rsidR="00AC2CD7">
        <w:rPr>
          <w:rFonts w:ascii="Arial" w:hAnsi="Arial" w:cs="Arial"/>
          <w:spacing w:val="2"/>
        </w:rPr>
        <w:t>be done</w:t>
      </w:r>
      <w:proofErr w:type="gramEnd"/>
      <w:r w:rsidR="00AC2CD7">
        <w:rPr>
          <w:rFonts w:ascii="Arial" w:hAnsi="Arial" w:cs="Arial"/>
          <w:spacing w:val="2"/>
        </w:rPr>
        <w:t xml:space="preserve"> in a reproducible framework using publicly available data tools.  These results will help to characterize trends in key metrics of interest to resource managers including trends in land cover and changes in coastal land forms held as part of public lands.  Details </w:t>
      </w:r>
      <w:proofErr w:type="gramStart"/>
      <w:r w:rsidR="00AC2CD7">
        <w:rPr>
          <w:rFonts w:ascii="Arial" w:hAnsi="Arial" w:cs="Arial"/>
          <w:spacing w:val="2"/>
        </w:rPr>
        <w:t>are provided</w:t>
      </w:r>
      <w:proofErr w:type="gramEnd"/>
      <w:r w:rsidR="00AC2CD7">
        <w:rPr>
          <w:rFonts w:ascii="Arial" w:hAnsi="Arial" w:cs="Arial"/>
          <w:spacing w:val="2"/>
        </w:rPr>
        <w:t xml:space="preserve"> below.</w:t>
      </w:r>
      <w:r>
        <w:rPr>
          <w:rFonts w:ascii="Arial" w:hAnsi="Arial" w:cs="Arial"/>
          <w:spacing w:val="2"/>
        </w:rPr>
        <w:t xml:space="preserve"> </w:t>
      </w:r>
    </w:p>
    <w:p w14:paraId="27909616" w14:textId="79B0A455" w:rsidR="004952D8" w:rsidRPr="0043715E" w:rsidRDefault="004952D8" w:rsidP="004952D8">
      <w:pPr>
        <w:pStyle w:val="para"/>
        <w:shd w:val="clear" w:color="auto" w:fill="FCFCFC"/>
        <w:spacing w:before="240" w:beforeAutospacing="0" w:after="288" w:afterAutospacing="0"/>
        <w:rPr>
          <w:rFonts w:ascii="Arial" w:hAnsi="Arial" w:cs="Arial"/>
          <w:spacing w:val="2"/>
        </w:rPr>
      </w:pPr>
      <w:r w:rsidRPr="0080745F">
        <w:rPr>
          <w:rFonts w:ascii="Arial" w:hAnsi="Arial" w:cs="Arial"/>
          <w:b/>
          <w:spacing w:val="2"/>
        </w:rPr>
        <w:t>Objectiv</w:t>
      </w:r>
      <w:r w:rsidR="00455F23">
        <w:rPr>
          <w:rFonts w:ascii="Arial" w:hAnsi="Arial" w:cs="Arial"/>
          <w:b/>
          <w:spacing w:val="2"/>
        </w:rPr>
        <w:t>e</w:t>
      </w:r>
    </w:p>
    <w:p w14:paraId="70DA9BBC" w14:textId="46E3EA64" w:rsidR="004952D8" w:rsidRPr="0080745F" w:rsidRDefault="004952D8" w:rsidP="004952D8">
      <w:pPr>
        <w:rPr>
          <w:rFonts w:ascii="Arial" w:hAnsi="Arial" w:cs="Arial"/>
          <w:sz w:val="24"/>
          <w:szCs w:val="24"/>
        </w:rPr>
      </w:pPr>
      <w:r>
        <w:rPr>
          <w:rFonts w:ascii="Arial" w:hAnsi="Arial" w:cs="Arial"/>
          <w:sz w:val="24"/>
          <w:szCs w:val="24"/>
        </w:rPr>
        <w:t xml:space="preserve">Using publicly available data and by developing a reproducible </w:t>
      </w:r>
      <w:commentRangeStart w:id="3"/>
      <w:r>
        <w:rPr>
          <w:rFonts w:ascii="Arial" w:hAnsi="Arial" w:cs="Arial"/>
          <w:sz w:val="24"/>
          <w:szCs w:val="24"/>
        </w:rPr>
        <w:t>workflow</w:t>
      </w:r>
      <w:commentRangeEnd w:id="3"/>
      <w:r>
        <w:rPr>
          <w:rStyle w:val="CommentReference"/>
        </w:rPr>
        <w:commentReference w:id="3"/>
      </w:r>
      <w:r>
        <w:rPr>
          <w:rFonts w:ascii="Arial" w:hAnsi="Arial" w:cs="Arial"/>
          <w:sz w:val="24"/>
          <w:szCs w:val="24"/>
        </w:rPr>
        <w:t xml:space="preserve"> I will assess changes in large-scale geographic features and land use in the </w:t>
      </w:r>
      <w:r w:rsidR="004B26CE">
        <w:rPr>
          <w:rFonts w:ascii="Arial" w:hAnsi="Arial" w:cs="Arial"/>
          <w:sz w:val="24"/>
          <w:szCs w:val="24"/>
        </w:rPr>
        <w:t>Big Bend coastline</w:t>
      </w:r>
      <w:r>
        <w:rPr>
          <w:rFonts w:ascii="Arial" w:hAnsi="Arial" w:cs="Arial"/>
          <w:sz w:val="24"/>
          <w:szCs w:val="24"/>
        </w:rPr>
        <w:t xml:space="preserve">.  </w:t>
      </w:r>
    </w:p>
    <w:p w14:paraId="0D958205" w14:textId="30A3EB20" w:rsidR="004952D8" w:rsidRDefault="004952D8" w:rsidP="004952D8">
      <w:pPr>
        <w:rPr>
          <w:rFonts w:ascii="Arial" w:hAnsi="Arial" w:cs="Arial"/>
          <w:sz w:val="24"/>
          <w:szCs w:val="24"/>
        </w:rPr>
      </w:pPr>
      <w:r w:rsidRPr="0080745F">
        <w:rPr>
          <w:rFonts w:ascii="Arial" w:hAnsi="Arial" w:cs="Arial"/>
          <w:sz w:val="24"/>
          <w:szCs w:val="24"/>
        </w:rPr>
        <w:t xml:space="preserve">Raabe et al. </w:t>
      </w:r>
      <w:r w:rsidR="000002C6">
        <w:rPr>
          <w:rFonts w:ascii="Arial" w:hAnsi="Arial" w:cs="Arial"/>
          <w:sz w:val="24"/>
          <w:szCs w:val="24"/>
        </w:rPr>
        <w:t>(</w:t>
      </w:r>
      <w:r w:rsidRPr="0080745F">
        <w:rPr>
          <w:rFonts w:ascii="Arial" w:hAnsi="Arial" w:cs="Arial"/>
          <w:sz w:val="24"/>
          <w:szCs w:val="24"/>
        </w:rPr>
        <w:t>2004</w:t>
      </w:r>
      <w:r w:rsidR="000002C6">
        <w:rPr>
          <w:rFonts w:ascii="Arial" w:hAnsi="Arial" w:cs="Arial"/>
          <w:sz w:val="24"/>
          <w:szCs w:val="24"/>
        </w:rPr>
        <w:t>)</w:t>
      </w:r>
      <w:r>
        <w:rPr>
          <w:rFonts w:ascii="Arial" w:hAnsi="Arial" w:cs="Arial"/>
          <w:sz w:val="24"/>
          <w:szCs w:val="24"/>
        </w:rPr>
        <w:t xml:space="preserve"> described a method using digitized</w:t>
      </w:r>
      <w:r w:rsidRPr="0080745F">
        <w:rPr>
          <w:rFonts w:ascii="Arial" w:hAnsi="Arial" w:cs="Arial"/>
          <w:sz w:val="24"/>
          <w:szCs w:val="24"/>
        </w:rPr>
        <w:t xml:space="preserve"> 19</w:t>
      </w:r>
      <w:r w:rsidRPr="0080745F">
        <w:rPr>
          <w:rFonts w:ascii="Arial" w:hAnsi="Arial" w:cs="Arial"/>
          <w:sz w:val="24"/>
          <w:szCs w:val="24"/>
          <w:vertAlign w:val="superscript"/>
        </w:rPr>
        <w:t>th</w:t>
      </w:r>
      <w:r w:rsidRPr="0080745F">
        <w:rPr>
          <w:rFonts w:ascii="Arial" w:hAnsi="Arial" w:cs="Arial"/>
          <w:sz w:val="24"/>
          <w:szCs w:val="24"/>
        </w:rPr>
        <w:t xml:space="preserve"> century topographic sheets for the Big Bend region of Florida</w:t>
      </w:r>
      <w:r>
        <w:rPr>
          <w:rFonts w:ascii="Arial" w:hAnsi="Arial" w:cs="Arial"/>
          <w:sz w:val="24"/>
          <w:szCs w:val="24"/>
        </w:rPr>
        <w:t xml:space="preserve"> and then compared these sheets to 1995 satellite imagery to characterize trends in large-scale geographic features for this region.  I will follow methods from Raabe et al. (2004) and extend the data used beyond 1995 with more recent publicly available images</w:t>
      </w:r>
      <w:r w:rsidR="0002310B">
        <w:rPr>
          <w:rFonts w:ascii="Arial" w:hAnsi="Arial" w:cs="Arial"/>
          <w:sz w:val="24"/>
          <w:szCs w:val="24"/>
        </w:rPr>
        <w:t xml:space="preserve">. </w:t>
      </w:r>
      <w:r w:rsidRPr="0080745F">
        <w:rPr>
          <w:rFonts w:ascii="Arial" w:hAnsi="Arial" w:cs="Arial"/>
          <w:sz w:val="24"/>
          <w:szCs w:val="24"/>
        </w:rPr>
        <w:t xml:space="preserve">I will follow guidelines from Raabe et al. (2004) to focus on overall trends in large-scale geographic features and not focus on site specific changes due to variation in survey methods.  My initial efforts will focus on </w:t>
      </w:r>
      <w:r w:rsidR="0007381E">
        <w:rPr>
          <w:rFonts w:ascii="Arial" w:hAnsi="Arial" w:cs="Arial"/>
          <w:sz w:val="24"/>
          <w:szCs w:val="24"/>
        </w:rPr>
        <w:t xml:space="preserve">a targeted </w:t>
      </w:r>
      <w:r w:rsidRPr="0080745F">
        <w:rPr>
          <w:rFonts w:ascii="Arial" w:hAnsi="Arial" w:cs="Arial"/>
          <w:sz w:val="24"/>
          <w:szCs w:val="24"/>
        </w:rPr>
        <w:t>geographic region surveyed as part of Seavey et al. (2011) from approximately the Waccasassa River, Florida to Horseshoe Beach, Florida</w:t>
      </w:r>
      <w:r>
        <w:rPr>
          <w:rFonts w:ascii="Arial" w:hAnsi="Arial" w:cs="Arial"/>
          <w:sz w:val="24"/>
          <w:szCs w:val="24"/>
        </w:rPr>
        <w:t xml:space="preserve"> with special emphasis on public lands</w:t>
      </w:r>
      <w:r w:rsidRPr="0080745F">
        <w:rPr>
          <w:rFonts w:ascii="Arial" w:hAnsi="Arial" w:cs="Arial"/>
          <w:sz w:val="24"/>
          <w:szCs w:val="24"/>
        </w:rPr>
        <w:t>.  I will develop a data workflow for collecting and processing available imagery that is reproducible and uses publicly available resources.</w:t>
      </w:r>
    </w:p>
    <w:p w14:paraId="3F64FEB0" w14:textId="77777777" w:rsidR="00034797" w:rsidRPr="0080745F" w:rsidRDefault="00034797" w:rsidP="004952D8">
      <w:pPr>
        <w:rPr>
          <w:rFonts w:ascii="Arial" w:hAnsi="Arial" w:cs="Arial"/>
          <w:sz w:val="24"/>
          <w:szCs w:val="24"/>
        </w:rPr>
      </w:pPr>
    </w:p>
    <w:p w14:paraId="76A26B03" w14:textId="77777777" w:rsidR="004952D8" w:rsidRPr="0080745F" w:rsidRDefault="004952D8" w:rsidP="004952D8">
      <w:pPr>
        <w:rPr>
          <w:rFonts w:ascii="Arial" w:hAnsi="Arial" w:cs="Arial"/>
          <w:b/>
          <w:sz w:val="24"/>
          <w:szCs w:val="24"/>
        </w:rPr>
      </w:pPr>
      <w:r w:rsidRPr="0080745F">
        <w:rPr>
          <w:rFonts w:ascii="Arial" w:hAnsi="Arial" w:cs="Arial"/>
          <w:b/>
          <w:sz w:val="24"/>
          <w:szCs w:val="24"/>
        </w:rPr>
        <w:t>Methods</w:t>
      </w:r>
    </w:p>
    <w:p w14:paraId="4FF05464" w14:textId="1D14C825" w:rsidR="004952D8" w:rsidRDefault="004952D8" w:rsidP="004952D8">
      <w:pPr>
        <w:rPr>
          <w:rFonts w:ascii="Arial" w:hAnsi="Arial" w:cs="Arial"/>
          <w:sz w:val="24"/>
          <w:szCs w:val="24"/>
        </w:rPr>
      </w:pPr>
      <w:r w:rsidRPr="0080745F">
        <w:rPr>
          <w:rFonts w:ascii="Arial" w:hAnsi="Arial" w:cs="Arial"/>
          <w:sz w:val="24"/>
          <w:szCs w:val="24"/>
        </w:rPr>
        <w:t xml:space="preserve">The proposed </w:t>
      </w:r>
      <w:r w:rsidR="004B59E9">
        <w:rPr>
          <w:rFonts w:ascii="Arial" w:hAnsi="Arial" w:cs="Arial"/>
          <w:sz w:val="24"/>
          <w:szCs w:val="24"/>
        </w:rPr>
        <w:t>methods</w:t>
      </w:r>
      <w:r w:rsidR="004B59E9" w:rsidRPr="0080745F">
        <w:rPr>
          <w:rFonts w:ascii="Arial" w:hAnsi="Arial" w:cs="Arial"/>
          <w:sz w:val="24"/>
          <w:szCs w:val="24"/>
        </w:rPr>
        <w:t xml:space="preserve"> </w:t>
      </w:r>
      <w:r w:rsidRPr="0080745F">
        <w:rPr>
          <w:rFonts w:ascii="Arial" w:hAnsi="Arial" w:cs="Arial"/>
          <w:sz w:val="24"/>
          <w:szCs w:val="24"/>
        </w:rPr>
        <w:t xml:space="preserve">of my research </w:t>
      </w:r>
      <w:r w:rsidR="004B59E9">
        <w:rPr>
          <w:rFonts w:ascii="Arial" w:hAnsi="Arial" w:cs="Arial"/>
          <w:sz w:val="24"/>
          <w:szCs w:val="24"/>
        </w:rPr>
        <w:t>will produce an</w:t>
      </w:r>
      <w:r w:rsidRPr="0080745F">
        <w:rPr>
          <w:rFonts w:ascii="Arial" w:hAnsi="Arial" w:cs="Arial"/>
          <w:sz w:val="24"/>
          <w:szCs w:val="24"/>
        </w:rPr>
        <w:t xml:space="preserve"> automized way to </w:t>
      </w:r>
      <w:proofErr w:type="gramStart"/>
      <w:r w:rsidRPr="0080745F">
        <w:rPr>
          <w:rFonts w:ascii="Arial" w:hAnsi="Arial" w:cs="Arial"/>
          <w:sz w:val="24"/>
          <w:szCs w:val="24"/>
        </w:rPr>
        <w:t xml:space="preserve">update </w:t>
      </w:r>
      <w:r w:rsidR="00BE533D">
        <w:rPr>
          <w:rFonts w:ascii="Arial" w:hAnsi="Arial" w:cs="Arial"/>
          <w:sz w:val="24"/>
          <w:szCs w:val="24"/>
        </w:rPr>
        <w:t xml:space="preserve"> key</w:t>
      </w:r>
      <w:proofErr w:type="gramEnd"/>
      <w:r w:rsidR="00BE533D">
        <w:rPr>
          <w:rFonts w:ascii="Arial" w:hAnsi="Arial" w:cs="Arial"/>
          <w:sz w:val="24"/>
          <w:szCs w:val="24"/>
        </w:rPr>
        <w:t xml:space="preserve"> feature </w:t>
      </w:r>
      <w:r w:rsidRPr="0080745F">
        <w:rPr>
          <w:rFonts w:ascii="Arial" w:hAnsi="Arial" w:cs="Arial"/>
          <w:sz w:val="24"/>
          <w:szCs w:val="24"/>
        </w:rPr>
        <w:t xml:space="preserve">maps, </w:t>
      </w:r>
      <w:commentRangeStart w:id="4"/>
      <w:r w:rsidRPr="0080745F">
        <w:rPr>
          <w:rFonts w:ascii="Arial" w:hAnsi="Arial" w:cs="Arial"/>
          <w:sz w:val="24"/>
          <w:szCs w:val="24"/>
        </w:rPr>
        <w:t>based</w:t>
      </w:r>
      <w:commentRangeEnd w:id="4"/>
      <w:r>
        <w:rPr>
          <w:rStyle w:val="CommentReference"/>
        </w:rPr>
        <w:commentReference w:id="4"/>
      </w:r>
      <w:r w:rsidRPr="0080745F">
        <w:rPr>
          <w:rFonts w:ascii="Arial" w:hAnsi="Arial" w:cs="Arial"/>
          <w:sz w:val="24"/>
          <w:szCs w:val="24"/>
        </w:rPr>
        <w:t xml:space="preserve"> on satellite</w:t>
      </w:r>
      <w:r w:rsidR="00EB493F">
        <w:rPr>
          <w:rFonts w:ascii="Arial" w:hAnsi="Arial" w:cs="Arial"/>
          <w:sz w:val="24"/>
          <w:szCs w:val="24"/>
        </w:rPr>
        <w:t xml:space="preserve"> or aerial</w:t>
      </w:r>
      <w:r w:rsidRPr="0080745F">
        <w:rPr>
          <w:rFonts w:ascii="Arial" w:hAnsi="Arial" w:cs="Arial"/>
          <w:sz w:val="24"/>
          <w:szCs w:val="24"/>
        </w:rPr>
        <w:t xml:space="preserve"> imagery, or </w:t>
      </w:r>
      <w:r w:rsidR="00BE533D">
        <w:rPr>
          <w:rFonts w:ascii="Arial" w:hAnsi="Arial" w:cs="Arial"/>
          <w:sz w:val="24"/>
          <w:szCs w:val="24"/>
        </w:rPr>
        <w:t xml:space="preserve">also by using </w:t>
      </w:r>
      <w:r w:rsidRPr="0080745F">
        <w:rPr>
          <w:rFonts w:ascii="Arial" w:hAnsi="Arial" w:cs="Arial"/>
          <w:sz w:val="24"/>
          <w:szCs w:val="24"/>
        </w:rPr>
        <w:t>map data</w:t>
      </w:r>
      <w:r w:rsidR="00BE533D">
        <w:rPr>
          <w:rFonts w:ascii="Arial" w:hAnsi="Arial" w:cs="Arial"/>
          <w:sz w:val="24"/>
          <w:szCs w:val="24"/>
        </w:rPr>
        <w:t xml:space="preserve"> by</w:t>
      </w:r>
      <w:r w:rsidRPr="0080745F">
        <w:rPr>
          <w:rFonts w:ascii="Arial" w:hAnsi="Arial" w:cs="Arial"/>
          <w:sz w:val="24"/>
          <w:szCs w:val="24"/>
        </w:rPr>
        <w:t xml:space="preserve"> scrapping from </w:t>
      </w:r>
      <w:r w:rsidR="00EB493F">
        <w:rPr>
          <w:rFonts w:ascii="Arial" w:hAnsi="Arial" w:cs="Arial"/>
          <w:sz w:val="24"/>
          <w:szCs w:val="24"/>
        </w:rPr>
        <w:t>other public</w:t>
      </w:r>
      <w:r w:rsidR="00EB493F" w:rsidRPr="0080745F">
        <w:rPr>
          <w:rFonts w:ascii="Arial" w:hAnsi="Arial" w:cs="Arial"/>
          <w:sz w:val="24"/>
          <w:szCs w:val="24"/>
        </w:rPr>
        <w:t xml:space="preserve"> </w:t>
      </w:r>
      <w:r w:rsidRPr="0080745F">
        <w:rPr>
          <w:rFonts w:ascii="Arial" w:hAnsi="Arial" w:cs="Arial"/>
          <w:sz w:val="24"/>
          <w:szCs w:val="24"/>
        </w:rPr>
        <w:t>source</w:t>
      </w:r>
      <w:r w:rsidR="00EB493F">
        <w:rPr>
          <w:rFonts w:ascii="Arial" w:hAnsi="Arial" w:cs="Arial"/>
          <w:sz w:val="24"/>
          <w:szCs w:val="24"/>
        </w:rPr>
        <w:t>s</w:t>
      </w:r>
      <w:r w:rsidRPr="0080745F">
        <w:rPr>
          <w:rFonts w:ascii="Arial" w:hAnsi="Arial" w:cs="Arial"/>
          <w:sz w:val="24"/>
          <w:szCs w:val="24"/>
        </w:rPr>
        <w:t xml:space="preserve">. </w:t>
      </w:r>
    </w:p>
    <w:p w14:paraId="51E2555F" w14:textId="140149A1" w:rsidR="004952D8" w:rsidRDefault="004952D8" w:rsidP="004952D8">
      <w:pPr>
        <w:rPr>
          <w:rFonts w:ascii="Arial" w:hAnsi="Arial" w:cs="Arial"/>
          <w:sz w:val="24"/>
          <w:szCs w:val="24"/>
        </w:rPr>
      </w:pPr>
      <w:r>
        <w:rPr>
          <w:rFonts w:ascii="Arial" w:hAnsi="Arial" w:cs="Arial"/>
          <w:sz w:val="24"/>
          <w:szCs w:val="24"/>
        </w:rPr>
        <w:t xml:space="preserve">A reproducible </w:t>
      </w:r>
      <w:r w:rsidRPr="0080745F">
        <w:rPr>
          <w:rFonts w:ascii="Arial" w:hAnsi="Arial" w:cs="Arial"/>
          <w:sz w:val="24"/>
          <w:szCs w:val="24"/>
        </w:rPr>
        <w:t xml:space="preserve">effort </w:t>
      </w:r>
      <w:r>
        <w:rPr>
          <w:rFonts w:ascii="Arial" w:hAnsi="Arial" w:cs="Arial"/>
          <w:sz w:val="24"/>
          <w:szCs w:val="24"/>
        </w:rPr>
        <w:t>could</w:t>
      </w:r>
      <w:r w:rsidRPr="0080745F">
        <w:rPr>
          <w:rFonts w:ascii="Arial" w:hAnsi="Arial" w:cs="Arial"/>
          <w:sz w:val="24"/>
          <w:szCs w:val="24"/>
        </w:rPr>
        <w:t xml:space="preserve"> be to create a set of calculations that can automatically process new images,</w:t>
      </w:r>
      <w:r>
        <w:rPr>
          <w:rFonts w:ascii="Arial" w:hAnsi="Arial" w:cs="Arial"/>
          <w:sz w:val="24"/>
          <w:szCs w:val="24"/>
        </w:rPr>
        <w:t xml:space="preserve"> of the same location,</w:t>
      </w:r>
      <w:r w:rsidRPr="0080745F">
        <w:rPr>
          <w:rFonts w:ascii="Arial" w:hAnsi="Arial" w:cs="Arial"/>
          <w:sz w:val="24"/>
          <w:szCs w:val="24"/>
        </w:rPr>
        <w:t xml:space="preserve"> using </w:t>
      </w:r>
      <w:r>
        <w:rPr>
          <w:rFonts w:ascii="Arial" w:hAnsi="Arial" w:cs="Arial"/>
          <w:sz w:val="24"/>
          <w:szCs w:val="24"/>
        </w:rPr>
        <w:t xml:space="preserve">the software </w:t>
      </w:r>
      <w:r w:rsidRPr="0080745F">
        <w:rPr>
          <w:rFonts w:ascii="Arial" w:hAnsi="Arial" w:cs="Arial"/>
          <w:sz w:val="24"/>
          <w:szCs w:val="24"/>
        </w:rPr>
        <w:t>ENVI</w:t>
      </w:r>
      <w:r w:rsidR="00A50B48">
        <w:rPr>
          <w:rFonts w:ascii="Arial" w:hAnsi="Arial" w:cs="Arial"/>
          <w:sz w:val="24"/>
          <w:szCs w:val="24"/>
        </w:rPr>
        <w:t xml:space="preserve"> (</w:t>
      </w:r>
      <w:r w:rsidR="00A50B48" w:rsidRPr="00A50B48">
        <w:rPr>
          <w:rFonts w:ascii="Arial" w:hAnsi="Arial" w:cs="Arial"/>
          <w:sz w:val="24"/>
          <w:szCs w:val="24"/>
        </w:rPr>
        <w:t xml:space="preserve">Environment for </w:t>
      </w:r>
      <w:r w:rsidR="00A50B48" w:rsidRPr="00A50B48">
        <w:rPr>
          <w:rFonts w:ascii="Arial" w:hAnsi="Arial" w:cs="Arial"/>
          <w:sz w:val="24"/>
          <w:szCs w:val="24"/>
        </w:rPr>
        <w:lastRenderedPageBreak/>
        <w:t>Visualizing Images</w:t>
      </w:r>
      <w:r w:rsidR="00A50B48">
        <w:rPr>
          <w:rFonts w:ascii="Arial" w:hAnsi="Arial" w:cs="Arial"/>
          <w:sz w:val="24"/>
          <w:szCs w:val="24"/>
        </w:rPr>
        <w:t>)</w:t>
      </w:r>
      <w:r w:rsidRPr="0080745F">
        <w:rPr>
          <w:rFonts w:ascii="Arial" w:hAnsi="Arial" w:cs="Arial"/>
          <w:sz w:val="24"/>
          <w:szCs w:val="24"/>
        </w:rPr>
        <w:t xml:space="preserve"> + </w:t>
      </w:r>
      <w:commentRangeStart w:id="5"/>
      <w:r w:rsidRPr="0080745F">
        <w:rPr>
          <w:rFonts w:ascii="Arial" w:hAnsi="Arial" w:cs="Arial"/>
          <w:sz w:val="24"/>
          <w:szCs w:val="24"/>
        </w:rPr>
        <w:t>IDL</w:t>
      </w:r>
      <w:commentRangeEnd w:id="5"/>
      <w:r w:rsidR="00EB493F">
        <w:rPr>
          <w:rStyle w:val="CommentReference"/>
        </w:rPr>
        <w:commentReference w:id="5"/>
      </w:r>
      <w:r w:rsidR="00A50B48">
        <w:rPr>
          <w:rFonts w:ascii="Arial" w:hAnsi="Arial" w:cs="Arial"/>
          <w:sz w:val="24"/>
          <w:szCs w:val="24"/>
        </w:rPr>
        <w:t xml:space="preserve"> (</w:t>
      </w:r>
      <w:r w:rsidR="00A50B48" w:rsidRPr="00A50B48">
        <w:rPr>
          <w:rFonts w:ascii="Arial" w:hAnsi="Arial" w:cs="Arial"/>
          <w:sz w:val="24"/>
          <w:szCs w:val="24"/>
        </w:rPr>
        <w:t>Interactive Data Language</w:t>
      </w:r>
      <w:r w:rsidR="00A50B48">
        <w:rPr>
          <w:rFonts w:ascii="Arial" w:hAnsi="Arial" w:cs="Arial"/>
          <w:sz w:val="24"/>
          <w:szCs w:val="24"/>
        </w:rPr>
        <w:t>)</w:t>
      </w:r>
      <w:r w:rsidRPr="00A50B48">
        <w:rPr>
          <w:rFonts w:ascii="Arial" w:hAnsi="Arial" w:cs="Arial"/>
          <w:sz w:val="24"/>
          <w:szCs w:val="24"/>
        </w:rPr>
        <w:t>.</w:t>
      </w:r>
      <w:r w:rsidRPr="0080745F">
        <w:rPr>
          <w:rFonts w:ascii="Arial" w:hAnsi="Arial" w:cs="Arial"/>
          <w:sz w:val="24"/>
          <w:szCs w:val="24"/>
        </w:rPr>
        <w:t xml:space="preserve"> Satellite imagery </w:t>
      </w:r>
      <w:proofErr w:type="gramStart"/>
      <w:r w:rsidRPr="0080745F">
        <w:rPr>
          <w:rFonts w:ascii="Arial" w:hAnsi="Arial" w:cs="Arial"/>
          <w:sz w:val="24"/>
          <w:szCs w:val="24"/>
        </w:rPr>
        <w:t>are measured</w:t>
      </w:r>
      <w:proofErr w:type="gramEnd"/>
      <w:r w:rsidRPr="0080745F">
        <w:rPr>
          <w:rFonts w:ascii="Arial" w:hAnsi="Arial" w:cs="Arial"/>
          <w:sz w:val="24"/>
          <w:szCs w:val="24"/>
        </w:rPr>
        <w:t xml:space="preserve"> using a series of calculations IDL. These calculations can also create new raster types, which can </w:t>
      </w:r>
      <w:proofErr w:type="gramStart"/>
      <w:r w:rsidRPr="0080745F">
        <w:rPr>
          <w:rFonts w:ascii="Arial" w:hAnsi="Arial" w:cs="Arial"/>
          <w:sz w:val="24"/>
          <w:szCs w:val="24"/>
        </w:rPr>
        <w:t>be compared</w:t>
      </w:r>
      <w:proofErr w:type="gramEnd"/>
      <w:r w:rsidRPr="0080745F">
        <w:rPr>
          <w:rFonts w:ascii="Arial" w:hAnsi="Arial" w:cs="Arial"/>
          <w:sz w:val="24"/>
          <w:szCs w:val="24"/>
        </w:rPr>
        <w:t xml:space="preserve"> in ENVI. Using </w:t>
      </w:r>
      <w:r w:rsidR="00593546">
        <w:rPr>
          <w:rFonts w:ascii="Arial" w:hAnsi="Arial" w:cs="Arial"/>
          <w:sz w:val="24"/>
          <w:szCs w:val="24"/>
        </w:rPr>
        <w:t>a</w:t>
      </w:r>
      <w:r w:rsidRPr="0080745F">
        <w:rPr>
          <w:rFonts w:ascii="Arial" w:hAnsi="Arial" w:cs="Arial"/>
          <w:sz w:val="24"/>
          <w:szCs w:val="24"/>
        </w:rPr>
        <w:t xml:space="preserve"> combination of calculations and spatial software analysis, an adaptive management plan </w:t>
      </w:r>
      <w:r w:rsidR="00593546">
        <w:rPr>
          <w:rFonts w:ascii="Arial" w:hAnsi="Arial" w:cs="Arial"/>
          <w:sz w:val="24"/>
          <w:szCs w:val="24"/>
        </w:rPr>
        <w:t>could</w:t>
      </w:r>
      <w:r w:rsidRPr="0080745F">
        <w:rPr>
          <w:rFonts w:ascii="Arial" w:hAnsi="Arial" w:cs="Arial"/>
          <w:sz w:val="24"/>
          <w:szCs w:val="24"/>
        </w:rPr>
        <w:t xml:space="preserve"> address imagery updates. This method </w:t>
      </w:r>
      <w:r w:rsidR="00B139DE">
        <w:rPr>
          <w:rFonts w:ascii="Arial" w:hAnsi="Arial" w:cs="Arial"/>
          <w:sz w:val="24"/>
          <w:szCs w:val="24"/>
        </w:rPr>
        <w:t xml:space="preserve">could </w:t>
      </w:r>
      <w:proofErr w:type="gramStart"/>
      <w:r w:rsidR="00B139DE">
        <w:rPr>
          <w:rFonts w:ascii="Arial" w:hAnsi="Arial" w:cs="Arial"/>
          <w:sz w:val="24"/>
          <w:szCs w:val="24"/>
        </w:rPr>
        <w:t>be reproduced</w:t>
      </w:r>
      <w:proofErr w:type="gramEnd"/>
      <w:r w:rsidRPr="0080745F">
        <w:rPr>
          <w:rFonts w:ascii="Arial" w:hAnsi="Arial" w:cs="Arial"/>
          <w:sz w:val="24"/>
          <w:szCs w:val="24"/>
        </w:rPr>
        <w:t xml:space="preserve"> but might be difficult to </w:t>
      </w:r>
      <w:r w:rsidR="00B139DE">
        <w:rPr>
          <w:rFonts w:ascii="Arial" w:hAnsi="Arial" w:cs="Arial"/>
          <w:sz w:val="24"/>
          <w:szCs w:val="24"/>
        </w:rPr>
        <w:t>replicate methods, especially</w:t>
      </w:r>
      <w:r w:rsidRPr="0080745F">
        <w:rPr>
          <w:rFonts w:ascii="Arial" w:hAnsi="Arial" w:cs="Arial"/>
          <w:sz w:val="24"/>
          <w:szCs w:val="24"/>
        </w:rPr>
        <w:t xml:space="preserve"> with other potential users or agencies. </w:t>
      </w:r>
      <w:r>
        <w:rPr>
          <w:rFonts w:ascii="Arial" w:hAnsi="Arial" w:cs="Arial"/>
          <w:sz w:val="24"/>
          <w:szCs w:val="24"/>
        </w:rPr>
        <w:t xml:space="preserve">This method is not automated and must </w:t>
      </w:r>
      <w:proofErr w:type="gramStart"/>
      <w:r>
        <w:rPr>
          <w:rFonts w:ascii="Arial" w:hAnsi="Arial" w:cs="Arial"/>
          <w:sz w:val="24"/>
          <w:szCs w:val="24"/>
        </w:rPr>
        <w:t>be done</w:t>
      </w:r>
      <w:proofErr w:type="gramEnd"/>
      <w:r>
        <w:rPr>
          <w:rFonts w:ascii="Arial" w:hAnsi="Arial" w:cs="Arial"/>
          <w:sz w:val="24"/>
          <w:szCs w:val="24"/>
        </w:rPr>
        <w:t xml:space="preserve"> by the user. I propose testing this method using available imagery around Lone Cabbage Reef and document the reproducibility of this method. </w:t>
      </w:r>
    </w:p>
    <w:p w14:paraId="72F1FD91" w14:textId="414EFB99" w:rsidR="004952D8" w:rsidRPr="0080745F" w:rsidRDefault="004952D8" w:rsidP="004952D8">
      <w:pPr>
        <w:rPr>
          <w:rFonts w:ascii="Arial" w:hAnsi="Arial" w:cs="Arial"/>
          <w:sz w:val="24"/>
          <w:szCs w:val="24"/>
        </w:rPr>
      </w:pPr>
      <w:r>
        <w:rPr>
          <w:rFonts w:ascii="Arial" w:hAnsi="Arial" w:cs="Arial"/>
          <w:sz w:val="24"/>
          <w:szCs w:val="24"/>
        </w:rPr>
        <w:t xml:space="preserve">Other methods that rely on the user, but also reproducible, can be to manually hand digitize imagery, which might or might have any spatial reference associated to them, and compare these digitized areas. ArcMap is a software that can allow for overlays of manual digitization. Using the tools in ArcMap “create features” from the map, will allow the user to construct polylines at certain points of the imagery. These polylines can then </w:t>
      </w:r>
      <w:proofErr w:type="gramStart"/>
      <w:r>
        <w:rPr>
          <w:rFonts w:ascii="Arial" w:hAnsi="Arial" w:cs="Arial"/>
          <w:sz w:val="24"/>
          <w:szCs w:val="24"/>
        </w:rPr>
        <w:t>be compared</w:t>
      </w:r>
      <w:proofErr w:type="gramEnd"/>
      <w:r>
        <w:rPr>
          <w:rFonts w:ascii="Arial" w:hAnsi="Arial" w:cs="Arial"/>
          <w:sz w:val="24"/>
          <w:szCs w:val="24"/>
        </w:rPr>
        <w:t xml:space="preserve"> and analyze to observe short-term or long-term trends, I propose to evaluate if this method can ensure </w:t>
      </w:r>
      <w:r w:rsidR="004525EF">
        <w:rPr>
          <w:rFonts w:ascii="Arial" w:hAnsi="Arial" w:cs="Arial"/>
          <w:sz w:val="24"/>
          <w:szCs w:val="24"/>
        </w:rPr>
        <w:t xml:space="preserve">reproducibility </w:t>
      </w:r>
      <w:r>
        <w:rPr>
          <w:rFonts w:ascii="Arial" w:hAnsi="Arial" w:cs="Arial"/>
          <w:sz w:val="24"/>
          <w:szCs w:val="24"/>
        </w:rPr>
        <w:t>for future satellite imagery on this project.</w:t>
      </w:r>
    </w:p>
    <w:p w14:paraId="48999EA2" w14:textId="77777777" w:rsidR="004952D8" w:rsidRDefault="004952D8" w:rsidP="004952D8">
      <w:pPr>
        <w:rPr>
          <w:rFonts w:ascii="Arial" w:hAnsi="Arial" w:cs="Arial"/>
          <w:sz w:val="24"/>
          <w:szCs w:val="24"/>
        </w:rPr>
      </w:pPr>
      <w:r>
        <w:rPr>
          <w:rFonts w:ascii="Arial" w:hAnsi="Arial" w:cs="Arial"/>
          <w:sz w:val="24"/>
          <w:szCs w:val="24"/>
        </w:rPr>
        <w:t xml:space="preserve">Other way to create a reproducible mapping workflow is to use available online continuous data. Much of these data are provided </w:t>
      </w:r>
      <w:r w:rsidRPr="0080745F">
        <w:rPr>
          <w:rFonts w:ascii="Arial" w:hAnsi="Arial" w:cs="Arial"/>
          <w:sz w:val="24"/>
          <w:szCs w:val="24"/>
        </w:rPr>
        <w:t xml:space="preserve">by government </w:t>
      </w:r>
      <w:proofErr w:type="gramStart"/>
      <w:r w:rsidRPr="0080745F">
        <w:rPr>
          <w:rFonts w:ascii="Arial" w:hAnsi="Arial" w:cs="Arial"/>
          <w:sz w:val="24"/>
          <w:szCs w:val="24"/>
        </w:rPr>
        <w:t>agencies, and</w:t>
      </w:r>
      <w:proofErr w:type="gramEnd"/>
      <w:r w:rsidRPr="0080745F">
        <w:rPr>
          <w:rFonts w:ascii="Arial" w:hAnsi="Arial" w:cs="Arial"/>
          <w:sz w:val="24"/>
          <w:szCs w:val="24"/>
        </w:rPr>
        <w:t xml:space="preserve"> updated frequently.  Government organizations such as USGS, and USDA have public APIs to access these data (https://sheilasaia.rbind.io/post/2019-01-04-nass-api/). These APIs can connect to R and allow for data to </w:t>
      </w:r>
      <w:proofErr w:type="gramStart"/>
      <w:r w:rsidRPr="0080745F">
        <w:rPr>
          <w:rFonts w:ascii="Arial" w:hAnsi="Arial" w:cs="Arial"/>
          <w:sz w:val="24"/>
          <w:szCs w:val="24"/>
        </w:rPr>
        <w:t>be downloaded</w:t>
      </w:r>
      <w:proofErr w:type="gramEnd"/>
      <w:r w:rsidRPr="0080745F">
        <w:rPr>
          <w:rFonts w:ascii="Arial" w:hAnsi="Arial" w:cs="Arial"/>
          <w:sz w:val="24"/>
          <w:szCs w:val="24"/>
        </w:rPr>
        <w:t xml:space="preserve">, and then be manipulated to suit the needs of the user. I propose that spatial and temporal analysis, to support the ongoing shoreline changes along the Lone Cabbage Reef, can </w:t>
      </w:r>
      <w:proofErr w:type="gramStart"/>
      <w:r w:rsidRPr="0080745F">
        <w:rPr>
          <w:rFonts w:ascii="Arial" w:hAnsi="Arial" w:cs="Arial"/>
          <w:sz w:val="24"/>
          <w:szCs w:val="24"/>
        </w:rPr>
        <w:t>be created</w:t>
      </w:r>
      <w:proofErr w:type="gramEnd"/>
      <w:r w:rsidRPr="0080745F">
        <w:rPr>
          <w:rFonts w:ascii="Arial" w:hAnsi="Arial" w:cs="Arial"/>
          <w:sz w:val="24"/>
          <w:szCs w:val="24"/>
        </w:rPr>
        <w:t xml:space="preserve"> using much of these available packaged data.  Using the USADA quick stats, the census and survey data (</w:t>
      </w:r>
      <w:hyperlink r:id="rId13" w:history="1">
        <w:r w:rsidRPr="00B40560">
          <w:rPr>
            <w:rStyle w:val="Hyperlink"/>
            <w:rFonts w:ascii="Arial" w:hAnsi="Arial" w:cs="Arial"/>
            <w:sz w:val="24"/>
            <w:szCs w:val="24"/>
          </w:rPr>
          <w:t>https://quickstats.nass.usda.gov/</w:t>
        </w:r>
      </w:hyperlink>
      <w:r w:rsidRPr="0080745F">
        <w:rPr>
          <w:rFonts w:ascii="Arial" w:hAnsi="Arial" w:cs="Arial"/>
          <w:sz w:val="24"/>
          <w:szCs w:val="24"/>
        </w:rPr>
        <w:t>)</w:t>
      </w:r>
      <w:r>
        <w:rPr>
          <w:rFonts w:ascii="Arial" w:hAnsi="Arial" w:cs="Arial"/>
          <w:sz w:val="24"/>
          <w:szCs w:val="24"/>
        </w:rPr>
        <w:t xml:space="preserve"> for </w:t>
      </w:r>
      <w:r w:rsidRPr="0080745F">
        <w:rPr>
          <w:rFonts w:ascii="Arial" w:hAnsi="Arial" w:cs="Arial"/>
          <w:sz w:val="24"/>
          <w:szCs w:val="24"/>
        </w:rPr>
        <w:t xml:space="preserve">agriculture land, agricultural services, and improvement and construction </w:t>
      </w:r>
      <w:r>
        <w:rPr>
          <w:rFonts w:ascii="Arial" w:hAnsi="Arial" w:cs="Arial"/>
          <w:sz w:val="24"/>
          <w:szCs w:val="24"/>
        </w:rPr>
        <w:t xml:space="preserve">might also be used to create dynamic maps.  I propose to develop a workflow using available online packaged data, to create comparable mapping imagery, and record its reproducibility. </w:t>
      </w:r>
    </w:p>
    <w:p w14:paraId="4867898A" w14:textId="0E16F35A" w:rsidR="004952D8" w:rsidRDefault="004952D8" w:rsidP="004952D8">
      <w:pPr>
        <w:rPr>
          <w:rFonts w:ascii="Arial" w:hAnsi="Arial" w:cs="Arial"/>
          <w:sz w:val="24"/>
          <w:szCs w:val="24"/>
        </w:rPr>
      </w:pPr>
      <w:r>
        <w:rPr>
          <w:rFonts w:ascii="Arial" w:hAnsi="Arial" w:cs="Arial"/>
          <w:sz w:val="24"/>
          <w:szCs w:val="24"/>
        </w:rPr>
        <w:t xml:space="preserve">Though these methods have </w:t>
      </w:r>
      <w:proofErr w:type="gramStart"/>
      <w:r>
        <w:rPr>
          <w:rFonts w:ascii="Arial" w:hAnsi="Arial" w:cs="Arial"/>
          <w:sz w:val="24"/>
          <w:szCs w:val="24"/>
        </w:rPr>
        <w:t>been used</w:t>
      </w:r>
      <w:proofErr w:type="gramEnd"/>
      <w:r>
        <w:rPr>
          <w:rFonts w:ascii="Arial" w:hAnsi="Arial" w:cs="Arial"/>
          <w:sz w:val="24"/>
          <w:szCs w:val="24"/>
        </w:rPr>
        <w:t xml:space="preserve"> my multiple scientists and conservation efforts, it will be valuable to learn of the best reproducible workflow for creating and maintaining these compared spatial imageries for the L</w:t>
      </w:r>
      <w:r w:rsidR="005510AD">
        <w:rPr>
          <w:rFonts w:ascii="Arial" w:hAnsi="Arial" w:cs="Arial"/>
          <w:sz w:val="24"/>
          <w:szCs w:val="24"/>
        </w:rPr>
        <w:t xml:space="preserve">one Cabbage Reef </w:t>
      </w:r>
      <w:r>
        <w:rPr>
          <w:rFonts w:ascii="Arial" w:hAnsi="Arial" w:cs="Arial"/>
          <w:sz w:val="24"/>
          <w:szCs w:val="24"/>
        </w:rPr>
        <w:t xml:space="preserve">project. Satellite imagery and available continuous data differ between regions and can have impacts on analyzing spatial features </w:t>
      </w:r>
      <w:proofErr w:type="gramStart"/>
      <w:r>
        <w:rPr>
          <w:rFonts w:ascii="Arial" w:hAnsi="Arial" w:cs="Arial"/>
          <w:sz w:val="24"/>
          <w:szCs w:val="24"/>
        </w:rPr>
        <w:t>in the long run</w:t>
      </w:r>
      <w:proofErr w:type="gramEnd"/>
      <w:r>
        <w:rPr>
          <w:rFonts w:ascii="Arial" w:hAnsi="Arial" w:cs="Arial"/>
          <w:sz w:val="24"/>
          <w:szCs w:val="24"/>
        </w:rPr>
        <w:t xml:space="preserve">.  I propose to record and observe the most effective spatial analysis methods, using a section of the Suwannee Sound shoreline. </w:t>
      </w:r>
    </w:p>
    <w:p w14:paraId="1A6B0BFB" w14:textId="17B75E0C" w:rsidR="00684B09" w:rsidRDefault="00684B09" w:rsidP="004952D8">
      <w:pPr>
        <w:rPr>
          <w:rFonts w:ascii="Arial" w:hAnsi="Arial" w:cs="Arial"/>
          <w:sz w:val="24"/>
          <w:szCs w:val="24"/>
        </w:rPr>
      </w:pPr>
    </w:p>
    <w:p w14:paraId="709FBF3C" w14:textId="3B784893" w:rsidR="00684B09" w:rsidRDefault="00684B09" w:rsidP="004952D8">
      <w:pPr>
        <w:rPr>
          <w:rFonts w:ascii="Arial" w:hAnsi="Arial" w:cs="Arial"/>
          <w:sz w:val="24"/>
          <w:szCs w:val="24"/>
        </w:rPr>
      </w:pPr>
    </w:p>
    <w:p w14:paraId="1084F8E9" w14:textId="51C4163F" w:rsidR="00684B09" w:rsidRDefault="00684B09" w:rsidP="004952D8">
      <w:pPr>
        <w:rPr>
          <w:rFonts w:ascii="Arial" w:hAnsi="Arial" w:cs="Arial"/>
          <w:sz w:val="24"/>
          <w:szCs w:val="24"/>
        </w:rPr>
      </w:pPr>
    </w:p>
    <w:p w14:paraId="6A964EDE" w14:textId="235C8EA4" w:rsidR="00AA1835" w:rsidRDefault="00AA1835" w:rsidP="004952D8">
      <w:pPr>
        <w:rPr>
          <w:rFonts w:ascii="Arial" w:hAnsi="Arial" w:cs="Arial"/>
          <w:sz w:val="24"/>
          <w:szCs w:val="24"/>
        </w:rPr>
      </w:pPr>
    </w:p>
    <w:p w14:paraId="39676864" w14:textId="77777777" w:rsidR="00684B09" w:rsidRPr="0080745F" w:rsidRDefault="00684B09" w:rsidP="004952D8">
      <w:pPr>
        <w:rPr>
          <w:rFonts w:ascii="Arial" w:hAnsi="Arial" w:cs="Arial"/>
          <w:sz w:val="24"/>
          <w:szCs w:val="24"/>
        </w:rPr>
      </w:pPr>
    </w:p>
    <w:sdt>
      <w:sdtPr>
        <w:rPr>
          <w:rFonts w:asciiTheme="minorHAnsi" w:eastAsiaTheme="minorHAnsi" w:hAnsiTheme="minorHAnsi" w:cstheme="minorBidi"/>
          <w:color w:val="auto"/>
          <w:sz w:val="22"/>
          <w:szCs w:val="22"/>
        </w:rPr>
        <w:id w:val="-947846483"/>
        <w:docPartObj>
          <w:docPartGallery w:val="Bibliographies"/>
          <w:docPartUnique/>
        </w:docPartObj>
      </w:sdtPr>
      <w:sdtEndPr/>
      <w:sdtContent>
        <w:p w14:paraId="11409147" w14:textId="55E2CA8E" w:rsidR="00B139DE" w:rsidRPr="00355F8C" w:rsidRDefault="00B139DE">
          <w:pPr>
            <w:pStyle w:val="Heading1"/>
            <w:rPr>
              <w:rFonts w:asciiTheme="minorHAnsi" w:eastAsiaTheme="minorHAnsi" w:hAnsiTheme="minorHAnsi" w:cstheme="minorBidi"/>
              <w:color w:val="auto"/>
              <w:sz w:val="22"/>
              <w:szCs w:val="22"/>
            </w:rPr>
          </w:pPr>
          <w:r>
            <w:t>Bibliography</w:t>
          </w:r>
        </w:p>
        <w:sdt>
          <w:sdtPr>
            <w:id w:val="111145805"/>
            <w:bibliography/>
          </w:sdtPr>
          <w:sdtEndPr/>
          <w:sdtContent>
            <w:p w14:paraId="67A381D3" w14:textId="77777777" w:rsidR="00203CCA" w:rsidRDefault="00B139DE" w:rsidP="00203CCA">
              <w:pPr>
                <w:pStyle w:val="Bibliography"/>
                <w:ind w:left="720" w:hanging="720"/>
                <w:rPr>
                  <w:noProof/>
                  <w:sz w:val="24"/>
                  <w:szCs w:val="24"/>
                </w:rPr>
              </w:pPr>
              <w:r>
                <w:fldChar w:fldCharType="begin"/>
              </w:r>
              <w:r>
                <w:instrText xml:space="preserve"> BIBLIOGRAPHY </w:instrText>
              </w:r>
              <w:r>
                <w:fldChar w:fldCharType="separate"/>
              </w:r>
              <w:r w:rsidR="00203CCA">
                <w:rPr>
                  <w:noProof/>
                </w:rPr>
                <w:t xml:space="preserve">Allen, R., &amp; Iii, M. (2012). </w:t>
              </w:r>
              <w:r w:rsidR="00203CCA">
                <w:rPr>
                  <w:i/>
                  <w:iCs/>
                  <w:noProof/>
                </w:rPr>
                <w:t>ESTABLISHING VISUAL BASED AND DATUM BASED SHORELINES AND SHORELINE UNCERTAINTIES ON A SANDY COAST: CAPE CANAVERAL, FLORIDA.</w:t>
              </w:r>
              <w:r w:rsidR="00203CCA">
                <w:rPr>
                  <w:noProof/>
                </w:rPr>
                <w:t xml:space="preserve"> </w:t>
              </w:r>
            </w:p>
            <w:p w14:paraId="06B8600F" w14:textId="21828436" w:rsidR="00203CCA" w:rsidRDefault="00203CCA" w:rsidP="00203CCA">
              <w:pPr>
                <w:pStyle w:val="Bibliography"/>
                <w:ind w:left="720" w:hanging="720"/>
                <w:rPr>
                  <w:noProof/>
                </w:rPr>
              </w:pPr>
              <w:r>
                <w:rPr>
                  <w:noProof/>
                </w:rPr>
                <w:t xml:space="preserve">L., Ning, Z., Turner, R., Doyle, T., Abdollahi, K., Authors, C., . . . Liu, K. (2003). </w:t>
              </w:r>
              <w:r>
                <w:rPr>
                  <w:i/>
                  <w:iCs/>
                  <w:noProof/>
                </w:rPr>
                <w:t>INTEGRATED ASSESSMENT OF THE CLIMATE CHANGE IMPACTS ON THE GULF COAST REGION Gulf Coast Region.</w:t>
              </w:r>
              <w:r>
                <w:rPr>
                  <w:noProof/>
                </w:rPr>
                <w:t xml:space="preserve"> </w:t>
              </w:r>
            </w:p>
            <w:p w14:paraId="6A49E235" w14:textId="77777777" w:rsidR="00203CCA" w:rsidRDefault="00203CCA" w:rsidP="00203CCA">
              <w:pPr>
                <w:pStyle w:val="Bibliography"/>
                <w:ind w:left="720" w:hanging="720"/>
                <w:rPr>
                  <w:noProof/>
                </w:rPr>
              </w:pPr>
              <w:r>
                <w:rPr>
                  <w:noProof/>
                </w:rPr>
                <w:t xml:space="preserve">Desantis, L., Bhotika, S., Williams, K., &amp; Putz, F. (2007, 11). Sea-level rise and drought interactions accelerate forest decline on the Gulf Coast of Florida, USA. </w:t>
              </w:r>
              <w:r>
                <w:rPr>
                  <w:i/>
                  <w:iCs/>
                  <w:noProof/>
                </w:rPr>
                <w:t>Global Change Biology, 13</w:t>
              </w:r>
              <w:r>
                <w:rPr>
                  <w:noProof/>
                </w:rPr>
                <w:t>(11), 2349-2360.</w:t>
              </w:r>
            </w:p>
            <w:p w14:paraId="2F780563" w14:textId="77777777" w:rsidR="00203CCA" w:rsidRDefault="00203CCA" w:rsidP="00203CCA">
              <w:pPr>
                <w:pStyle w:val="Bibliography"/>
                <w:ind w:left="720" w:hanging="720"/>
                <w:rPr>
                  <w:noProof/>
                </w:rPr>
              </w:pPr>
              <w:r>
                <w:rPr>
                  <w:noProof/>
                </w:rPr>
                <w:t xml:space="preserve">Epstein, J., Pine, W., Romagosa, C., Scott, M., Phillips, C., Marion, C., &amp; Baiser, B. (2018, 11 1). State- and Regional-Scale Patterns and Drivers of Freshwater Fish Functional Diversity in the Southeastern USA. </w:t>
              </w:r>
              <w:r>
                <w:rPr>
                  <w:i/>
                  <w:iCs/>
                  <w:noProof/>
                </w:rPr>
                <w:t>Transactions of the American Fisheries Society, 147</w:t>
              </w:r>
              <w:r>
                <w:rPr>
                  <w:noProof/>
                </w:rPr>
                <w:t>(6), 1179-1198.</w:t>
              </w:r>
            </w:p>
            <w:p w14:paraId="2A7383A7" w14:textId="77777777" w:rsidR="00203CCA" w:rsidRDefault="00203CCA" w:rsidP="00203CCA">
              <w:pPr>
                <w:pStyle w:val="Bibliography"/>
                <w:ind w:left="720" w:hanging="720"/>
                <w:rPr>
                  <w:noProof/>
                </w:rPr>
              </w:pPr>
              <w:r>
                <w:rPr>
                  <w:noProof/>
                </w:rPr>
                <w:t xml:space="preserve">Geselbracht, L., Freeman, K., Kelly, E., Gordon, D., &amp; Putz, F. (2011, 7). Retrospective and prospective model simulations of sea level rise impacts on Gulf of Mexico coastal marshes and forests in Waccasassa Bay, Florida. </w:t>
              </w:r>
              <w:r>
                <w:rPr>
                  <w:i/>
                  <w:iCs/>
                  <w:noProof/>
                </w:rPr>
                <w:t>Climatic Change, 107</w:t>
              </w:r>
              <w:r>
                <w:rPr>
                  <w:noProof/>
                </w:rPr>
                <w:t>(1), 35-57.</w:t>
              </w:r>
            </w:p>
            <w:p w14:paraId="2C8E6B98" w14:textId="77777777" w:rsidR="00203CCA" w:rsidRDefault="00203CCA" w:rsidP="00203CCA">
              <w:pPr>
                <w:pStyle w:val="Bibliography"/>
                <w:ind w:left="720" w:hanging="720"/>
                <w:rPr>
                  <w:noProof/>
                </w:rPr>
              </w:pPr>
              <w:r>
                <w:rPr>
                  <w:noProof/>
                </w:rPr>
                <w:t xml:space="preserve">Katz, B., &amp; Raabe, E. (n.d.). </w:t>
              </w:r>
              <w:r>
                <w:rPr>
                  <w:i/>
                  <w:iCs/>
                  <w:noProof/>
                </w:rPr>
                <w:t>Suwannee River Basin and Estuary: An Integrated Watershed Science Program White Paper Open-File Report 2005-1210.</w:t>
              </w:r>
              <w:r>
                <w:rPr>
                  <w:noProof/>
                </w:rPr>
                <w:t xml:space="preserve"> </w:t>
              </w:r>
            </w:p>
            <w:p w14:paraId="6EC27C75" w14:textId="77777777" w:rsidR="00203CCA" w:rsidRDefault="00203CCA" w:rsidP="00203CCA">
              <w:pPr>
                <w:pStyle w:val="Bibliography"/>
                <w:ind w:left="720" w:hanging="720"/>
                <w:rPr>
                  <w:noProof/>
                </w:rPr>
              </w:pPr>
              <w:r>
                <w:rPr>
                  <w:noProof/>
                </w:rPr>
                <w:t xml:space="preserve">Keys, F. (n.d.). </w:t>
              </w:r>
              <w:r>
                <w:rPr>
                  <w:i/>
                  <w:iCs/>
                  <w:noProof/>
                </w:rPr>
                <w:t>Confronting Climate Change in the Gulf Coast Region Prospects for Sustaining Our Ecological Heritage Southeastern Plain South Florida Coastal Plain.</w:t>
              </w:r>
              <w:r>
                <w:rPr>
                  <w:noProof/>
                </w:rPr>
                <w:t xml:space="preserve"> </w:t>
              </w:r>
            </w:p>
            <w:p w14:paraId="362D9754" w14:textId="77777777" w:rsidR="00203CCA" w:rsidRDefault="00203CCA" w:rsidP="00203CCA">
              <w:pPr>
                <w:pStyle w:val="Bibliography"/>
                <w:ind w:left="720" w:hanging="720"/>
                <w:rPr>
                  <w:noProof/>
                </w:rPr>
              </w:pPr>
              <w:r>
                <w:rPr>
                  <w:noProof/>
                </w:rPr>
                <w:t xml:space="preserve">Langston, A., Kaplan, D., &amp; Putz, F. (2017, 12 1). A casualty of climate change? Loss of freshwater forest islands on Florida's Gulf Coast. </w:t>
              </w:r>
              <w:r>
                <w:rPr>
                  <w:i/>
                  <w:iCs/>
                  <w:noProof/>
                </w:rPr>
                <w:t>Global Change Biology, 23</w:t>
              </w:r>
              <w:r>
                <w:rPr>
                  <w:noProof/>
                </w:rPr>
                <w:t>(12), 5383-5397.</w:t>
              </w:r>
            </w:p>
            <w:p w14:paraId="0E13510D" w14:textId="77777777" w:rsidR="00203CCA" w:rsidRDefault="00203CCA" w:rsidP="00203CCA">
              <w:pPr>
                <w:pStyle w:val="Bibliography"/>
                <w:ind w:left="720" w:hanging="720"/>
                <w:rPr>
                  <w:noProof/>
                </w:rPr>
              </w:pPr>
              <w:r>
                <w:rPr>
                  <w:noProof/>
                </w:rPr>
                <w:t xml:space="preserve">Malthus, T., &amp; Mumby, P. (2003, 7 10). Remote sensing of the coastal zone: An overview and priorities for future research. </w:t>
              </w:r>
              <w:r>
                <w:rPr>
                  <w:i/>
                  <w:iCs/>
                  <w:noProof/>
                </w:rPr>
                <w:t>International Journal of Remote Sensing, 24</w:t>
              </w:r>
              <w:r>
                <w:rPr>
                  <w:noProof/>
                </w:rPr>
                <w:t>(13), 2805-2815.</w:t>
              </w:r>
            </w:p>
            <w:p w14:paraId="161929E8" w14:textId="77777777" w:rsidR="00203CCA" w:rsidRDefault="00203CCA" w:rsidP="00203CCA">
              <w:pPr>
                <w:pStyle w:val="Bibliography"/>
                <w:ind w:left="720" w:hanging="720"/>
                <w:rPr>
                  <w:noProof/>
                </w:rPr>
              </w:pPr>
              <w:r>
                <w:rPr>
                  <w:noProof/>
                </w:rPr>
                <w:t xml:space="preserve">Ning R Eugene Turner Thomas Doyle Kamran Abdollahi, Z. (2003). </w:t>
              </w:r>
              <w:r>
                <w:rPr>
                  <w:i/>
                  <w:iCs/>
                  <w:noProof/>
                </w:rPr>
                <w:t>Gulf Coast Region The Potential Consequences of Climate Variability and Change PREPARING FOR A CHANGING CLIMATE Findings of the Gulf Coast Regional Assessment.</w:t>
              </w:r>
              <w:r>
                <w:rPr>
                  <w:noProof/>
                </w:rPr>
                <w:t xml:space="preserve"> </w:t>
              </w:r>
            </w:p>
            <w:p w14:paraId="5E695603" w14:textId="77777777" w:rsidR="00203CCA" w:rsidRDefault="00203CCA" w:rsidP="00203CCA">
              <w:pPr>
                <w:pStyle w:val="Bibliography"/>
                <w:ind w:left="720" w:hanging="720"/>
                <w:rPr>
                  <w:noProof/>
                </w:rPr>
              </w:pPr>
              <w:r>
                <w:rPr>
                  <w:noProof/>
                </w:rPr>
                <w:t xml:space="preserve">Raabe, E., Edwards, R., Mcivor, C., Grubbs, J., &amp; Dennis, G. (n.d.). </w:t>
              </w:r>
              <w:r>
                <w:rPr>
                  <w:i/>
                  <w:iCs/>
                  <w:noProof/>
                </w:rPr>
                <w:t>Habitat and Hydrology: Assessing Biological Resources of the Suwannee River Estuarine System Open-File Report 2007-1382.</w:t>
              </w:r>
              <w:r>
                <w:rPr>
                  <w:noProof/>
                </w:rPr>
                <w:t xml:space="preserve"> </w:t>
              </w:r>
            </w:p>
            <w:p w14:paraId="0A159BCB" w14:textId="77777777" w:rsidR="00203CCA" w:rsidRDefault="00203CCA" w:rsidP="00203CCA">
              <w:pPr>
                <w:pStyle w:val="Bibliography"/>
                <w:ind w:left="720" w:hanging="720"/>
                <w:rPr>
                  <w:noProof/>
                </w:rPr>
              </w:pPr>
              <w:r>
                <w:rPr>
                  <w:noProof/>
                </w:rPr>
                <w:t xml:space="preserve">Raabe, E., Streck, A., &amp; Stumpf, R. (n.d.). </w:t>
              </w:r>
              <w:r>
                <w:rPr>
                  <w:i/>
                  <w:iCs/>
                  <w:noProof/>
                </w:rPr>
                <w:t>Historic Topographic Sheets to Satellite Imagery: A Methodology for Evaluating Coastal Change in Florida's Big Bend Tidal Marsh.</w:t>
              </w:r>
              <w:r>
                <w:rPr>
                  <w:noProof/>
                </w:rPr>
                <w:t xml:space="preserve"> </w:t>
              </w:r>
            </w:p>
            <w:p w14:paraId="7A066108" w14:textId="77777777" w:rsidR="00203CCA" w:rsidRDefault="00203CCA" w:rsidP="00203CCA">
              <w:pPr>
                <w:pStyle w:val="Bibliography"/>
                <w:ind w:left="720" w:hanging="720"/>
                <w:rPr>
                  <w:noProof/>
                </w:rPr>
              </w:pPr>
              <w:r>
                <w:rPr>
                  <w:noProof/>
                </w:rPr>
                <w:t xml:space="preserve">Seavey, J., Pine, W., Frederick, P., Sturmer, L., &amp; Berrigan, M. (2011, 10 21). Decadal changes in oyster reefs in the Big Bend of Florida's Gulf Coast. </w:t>
              </w:r>
              <w:r>
                <w:rPr>
                  <w:i/>
                  <w:iCs/>
                  <w:noProof/>
                </w:rPr>
                <w:t>Ecosphere, 2</w:t>
              </w:r>
              <w:r>
                <w:rPr>
                  <w:noProof/>
                </w:rPr>
                <w:t>(10), art114.</w:t>
              </w:r>
            </w:p>
            <w:p w14:paraId="61C56923" w14:textId="77777777" w:rsidR="00203CCA" w:rsidRDefault="00203CCA" w:rsidP="00203CCA">
              <w:pPr>
                <w:pStyle w:val="Bibliography"/>
                <w:ind w:left="720" w:hanging="720"/>
                <w:rPr>
                  <w:noProof/>
                </w:rPr>
              </w:pPr>
              <w:r>
                <w:rPr>
                  <w:noProof/>
                </w:rPr>
                <w:t>Why Reefs Decline-Local versus Global Impacts. (n.d.).</w:t>
              </w:r>
            </w:p>
            <w:p w14:paraId="6D5F6005" w14:textId="77777777" w:rsidR="00203CCA" w:rsidRDefault="00203CCA" w:rsidP="00203CCA">
              <w:pPr>
                <w:pStyle w:val="Bibliography"/>
                <w:ind w:left="720" w:hanging="720"/>
                <w:rPr>
                  <w:noProof/>
                </w:rPr>
              </w:pPr>
              <w:r>
                <w:rPr>
                  <w:noProof/>
                </w:rPr>
                <w:t xml:space="preserve">Wilson, S., &amp; Fischetti, T. (2010). </w:t>
              </w:r>
              <w:r>
                <w:rPr>
                  <w:i/>
                  <w:iCs/>
                  <w:noProof/>
                </w:rPr>
                <w:t>Coastline Population Trends in the United States: 1960 to 2008 Population Estimates and Projections Current Population Reports.</w:t>
              </w:r>
              <w:r>
                <w:rPr>
                  <w:noProof/>
                </w:rPr>
                <w:t xml:space="preserve"> </w:t>
              </w:r>
            </w:p>
            <w:p w14:paraId="7EF386C4" w14:textId="77777777" w:rsidR="00203CCA" w:rsidRDefault="00203CCA" w:rsidP="00203CCA">
              <w:pPr>
                <w:pStyle w:val="Bibliography"/>
                <w:ind w:left="720" w:hanging="720"/>
                <w:rPr>
                  <w:noProof/>
                </w:rPr>
              </w:pPr>
              <w:r>
                <w:rPr>
                  <w:noProof/>
                </w:rPr>
                <w:t xml:space="preserve">Zhang, K., Douglas, B., &amp; Leatherman, S. (2004). </w:t>
              </w:r>
              <w:r>
                <w:rPr>
                  <w:i/>
                  <w:iCs/>
                  <w:noProof/>
                </w:rPr>
                <w:t>GLOBAL WARMING AND COASTAL EROSION.</w:t>
              </w:r>
              <w:r>
                <w:rPr>
                  <w:noProof/>
                </w:rPr>
                <w:t xml:space="preserve"> </w:t>
              </w:r>
            </w:p>
            <w:p w14:paraId="7A60DF49" w14:textId="145DE64B" w:rsidR="00AC5A30" w:rsidRDefault="00B139DE" w:rsidP="00355F8C">
              <w:r>
                <w:rPr>
                  <w:b/>
                  <w:bCs/>
                  <w:noProof/>
                </w:rPr>
                <w:lastRenderedPageBreak/>
                <w:fldChar w:fldCharType="end"/>
              </w:r>
            </w:p>
          </w:sdtContent>
        </w:sdt>
      </w:sdtContent>
    </w:sdt>
    <w:sectPr w:rsidR="00AC5A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Windows User" w:date="2019-03-18T06:25:00Z" w:initials="WU">
    <w:p w14:paraId="6C30C103" w14:textId="77777777" w:rsidR="004952D8" w:rsidRDefault="004952D8" w:rsidP="004952D8">
      <w:pPr>
        <w:pStyle w:val="CommentText"/>
      </w:pPr>
      <w:r>
        <w:rPr>
          <w:rStyle w:val="CommentReference"/>
        </w:rPr>
        <w:annotationRef/>
      </w:r>
      <w:r>
        <w:t>This is important because the digitizing will likely have to be done by hand and you can show how repeatable it is.</w:t>
      </w:r>
    </w:p>
  </w:comment>
  <w:comment w:id="4" w:author="Windows User" w:date="2019-03-17T07:03:00Z" w:initials="WU">
    <w:p w14:paraId="3F389CF3" w14:textId="77777777" w:rsidR="004952D8" w:rsidRDefault="004952D8" w:rsidP="004952D8">
      <w:pPr>
        <w:pStyle w:val="CommentText"/>
      </w:pPr>
      <w:r>
        <w:rPr>
          <w:rStyle w:val="CommentReference"/>
        </w:rPr>
        <w:annotationRef/>
      </w:r>
      <w:r>
        <w:t>Make this reproducible even if hand digitization. Randomly select certain images and digitize them twice. Maybe re-digitize some of Nick’s images? Find examples double digitizing in literature.</w:t>
      </w:r>
    </w:p>
  </w:comment>
  <w:comment w:id="5" w:author="Pine, Bill" w:date="2019-04-09T17:07:00Z" w:initials="PB">
    <w:p w14:paraId="72E68BD8" w14:textId="457621DD" w:rsidR="00EB493F" w:rsidRDefault="00EB493F">
      <w:pPr>
        <w:pStyle w:val="CommentText"/>
      </w:pPr>
      <w:r>
        <w:rPr>
          <w:rStyle w:val="CommentReference"/>
        </w:rPr>
        <w:annotationRef/>
      </w:r>
      <w:r>
        <w:t>Define these acronyms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30C103" w15:done="1"/>
  <w15:commentEx w15:paraId="3F389CF3" w15:done="1"/>
  <w15:commentEx w15:paraId="72E68BD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30C103" w16cid:durableId="2039B858"/>
  <w16cid:commentId w16cid:paraId="3F389CF3" w16cid:durableId="20386FB1"/>
  <w16cid:commentId w16cid:paraId="72E68BD8" w16cid:durableId="206C92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60E64" w14:textId="77777777" w:rsidR="00DB6002" w:rsidRDefault="00DB6002" w:rsidP="0043715E">
      <w:pPr>
        <w:spacing w:after="0" w:line="240" w:lineRule="auto"/>
      </w:pPr>
      <w:r>
        <w:separator/>
      </w:r>
    </w:p>
  </w:endnote>
  <w:endnote w:type="continuationSeparator" w:id="0">
    <w:p w14:paraId="647DCA5B" w14:textId="77777777" w:rsidR="00DB6002" w:rsidRDefault="00DB6002" w:rsidP="00437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4BC68" w14:textId="77777777" w:rsidR="00DB6002" w:rsidRDefault="00DB6002" w:rsidP="0043715E">
      <w:pPr>
        <w:spacing w:after="0" w:line="240" w:lineRule="auto"/>
      </w:pPr>
      <w:r>
        <w:separator/>
      </w:r>
    </w:p>
  </w:footnote>
  <w:footnote w:type="continuationSeparator" w:id="0">
    <w:p w14:paraId="0F2B8B2F" w14:textId="77777777" w:rsidR="00DB6002" w:rsidRDefault="00DB6002" w:rsidP="00437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20C41"/>
    <w:multiLevelType w:val="multilevel"/>
    <w:tmpl w:val="B07A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ndows User">
    <w15:presenceInfo w15:providerId="None" w15:userId="Windows User"/>
  </w15:person>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2D8"/>
    <w:rsid w:val="000002C6"/>
    <w:rsid w:val="00010F3F"/>
    <w:rsid w:val="0002310B"/>
    <w:rsid w:val="00034797"/>
    <w:rsid w:val="00054A11"/>
    <w:rsid w:val="0007381E"/>
    <w:rsid w:val="0008021D"/>
    <w:rsid w:val="00081FBF"/>
    <w:rsid w:val="0009522A"/>
    <w:rsid w:val="000F5CC0"/>
    <w:rsid w:val="0014717C"/>
    <w:rsid w:val="001731E2"/>
    <w:rsid w:val="001915BE"/>
    <w:rsid w:val="001D54D1"/>
    <w:rsid w:val="001E41DE"/>
    <w:rsid w:val="00202183"/>
    <w:rsid w:val="00203CCA"/>
    <w:rsid w:val="00217A10"/>
    <w:rsid w:val="0023321E"/>
    <w:rsid w:val="00237E15"/>
    <w:rsid w:val="00240CAD"/>
    <w:rsid w:val="00261B56"/>
    <w:rsid w:val="00295948"/>
    <w:rsid w:val="002A10BD"/>
    <w:rsid w:val="002A52E8"/>
    <w:rsid w:val="002B4D8A"/>
    <w:rsid w:val="002E12FC"/>
    <w:rsid w:val="00310D52"/>
    <w:rsid w:val="00355F8C"/>
    <w:rsid w:val="00367F23"/>
    <w:rsid w:val="0043715E"/>
    <w:rsid w:val="004525EF"/>
    <w:rsid w:val="00455F23"/>
    <w:rsid w:val="00462809"/>
    <w:rsid w:val="004952D8"/>
    <w:rsid w:val="004B26CE"/>
    <w:rsid w:val="004B59E9"/>
    <w:rsid w:val="005138A1"/>
    <w:rsid w:val="005510AD"/>
    <w:rsid w:val="0059182E"/>
    <w:rsid w:val="00593546"/>
    <w:rsid w:val="005944F5"/>
    <w:rsid w:val="005C26B8"/>
    <w:rsid w:val="006324FB"/>
    <w:rsid w:val="006457C8"/>
    <w:rsid w:val="006631BD"/>
    <w:rsid w:val="00684B09"/>
    <w:rsid w:val="006A4FAF"/>
    <w:rsid w:val="006B1B90"/>
    <w:rsid w:val="006B3892"/>
    <w:rsid w:val="006B602C"/>
    <w:rsid w:val="006D071B"/>
    <w:rsid w:val="007252FF"/>
    <w:rsid w:val="007526C4"/>
    <w:rsid w:val="00791D0E"/>
    <w:rsid w:val="007F0CA7"/>
    <w:rsid w:val="00814AD2"/>
    <w:rsid w:val="008150EB"/>
    <w:rsid w:val="00841898"/>
    <w:rsid w:val="008B4C45"/>
    <w:rsid w:val="008B4C49"/>
    <w:rsid w:val="009F0A8D"/>
    <w:rsid w:val="00A1116A"/>
    <w:rsid w:val="00A50B48"/>
    <w:rsid w:val="00A9446C"/>
    <w:rsid w:val="00AA1835"/>
    <w:rsid w:val="00AC2CD7"/>
    <w:rsid w:val="00AD3C8C"/>
    <w:rsid w:val="00AE3A29"/>
    <w:rsid w:val="00B139DE"/>
    <w:rsid w:val="00BB7FE7"/>
    <w:rsid w:val="00BE533D"/>
    <w:rsid w:val="00C2516B"/>
    <w:rsid w:val="00C818FB"/>
    <w:rsid w:val="00CA1F24"/>
    <w:rsid w:val="00CC6E28"/>
    <w:rsid w:val="00CD1CAA"/>
    <w:rsid w:val="00D965CE"/>
    <w:rsid w:val="00DB6002"/>
    <w:rsid w:val="00DD3B5A"/>
    <w:rsid w:val="00EB493F"/>
    <w:rsid w:val="00F0118B"/>
    <w:rsid w:val="00F02310"/>
    <w:rsid w:val="00F34562"/>
    <w:rsid w:val="00FB1D59"/>
    <w:rsid w:val="00FB2E31"/>
    <w:rsid w:val="00FE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709A"/>
  <w15:chartTrackingRefBased/>
  <w15:docId w15:val="{5987CA8E-A528-4DE4-9B36-095A092B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2D8"/>
  </w:style>
  <w:style w:type="paragraph" w:styleId="Heading1">
    <w:name w:val="heading 1"/>
    <w:basedOn w:val="Normal"/>
    <w:next w:val="Normal"/>
    <w:link w:val="Heading1Char"/>
    <w:uiPriority w:val="9"/>
    <w:qFormat/>
    <w:rsid w:val="00495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2D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952D8"/>
    <w:rPr>
      <w:color w:val="0563C1" w:themeColor="hyperlink"/>
      <w:u w:val="single"/>
    </w:rPr>
  </w:style>
  <w:style w:type="paragraph" w:customStyle="1" w:styleId="para">
    <w:name w:val="para"/>
    <w:basedOn w:val="Normal"/>
    <w:rsid w:val="004952D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952D8"/>
    <w:rPr>
      <w:sz w:val="16"/>
      <w:szCs w:val="16"/>
    </w:rPr>
  </w:style>
  <w:style w:type="paragraph" w:styleId="CommentText">
    <w:name w:val="annotation text"/>
    <w:basedOn w:val="Normal"/>
    <w:link w:val="CommentTextChar"/>
    <w:uiPriority w:val="99"/>
    <w:semiHidden/>
    <w:unhideWhenUsed/>
    <w:rsid w:val="004952D8"/>
    <w:pPr>
      <w:spacing w:line="240" w:lineRule="auto"/>
    </w:pPr>
    <w:rPr>
      <w:sz w:val="20"/>
      <w:szCs w:val="20"/>
    </w:rPr>
  </w:style>
  <w:style w:type="character" w:customStyle="1" w:styleId="CommentTextChar">
    <w:name w:val="Comment Text Char"/>
    <w:basedOn w:val="DefaultParagraphFont"/>
    <w:link w:val="CommentText"/>
    <w:uiPriority w:val="99"/>
    <w:semiHidden/>
    <w:rsid w:val="004952D8"/>
    <w:rPr>
      <w:sz w:val="20"/>
      <w:szCs w:val="20"/>
    </w:rPr>
  </w:style>
  <w:style w:type="paragraph" w:styleId="BalloonText">
    <w:name w:val="Balloon Text"/>
    <w:basedOn w:val="Normal"/>
    <w:link w:val="BalloonTextChar"/>
    <w:uiPriority w:val="99"/>
    <w:semiHidden/>
    <w:unhideWhenUsed/>
    <w:rsid w:val="00495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2D8"/>
    <w:rPr>
      <w:rFonts w:ascii="Segoe UI" w:hAnsi="Segoe UI" w:cs="Segoe UI"/>
      <w:sz w:val="18"/>
      <w:szCs w:val="18"/>
    </w:rPr>
  </w:style>
  <w:style w:type="paragraph" w:styleId="Header">
    <w:name w:val="header"/>
    <w:basedOn w:val="Normal"/>
    <w:link w:val="HeaderChar"/>
    <w:uiPriority w:val="99"/>
    <w:unhideWhenUsed/>
    <w:rsid w:val="00437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15E"/>
  </w:style>
  <w:style w:type="paragraph" w:styleId="Footer">
    <w:name w:val="footer"/>
    <w:basedOn w:val="Normal"/>
    <w:link w:val="FooterChar"/>
    <w:uiPriority w:val="99"/>
    <w:unhideWhenUsed/>
    <w:rsid w:val="00437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15E"/>
  </w:style>
  <w:style w:type="paragraph" w:styleId="Bibliography">
    <w:name w:val="Bibliography"/>
    <w:basedOn w:val="Normal"/>
    <w:next w:val="Normal"/>
    <w:uiPriority w:val="37"/>
    <w:unhideWhenUsed/>
    <w:rsid w:val="00B139DE"/>
  </w:style>
  <w:style w:type="paragraph" w:styleId="CommentSubject">
    <w:name w:val="annotation subject"/>
    <w:basedOn w:val="CommentText"/>
    <w:next w:val="CommentText"/>
    <w:link w:val="CommentSubjectChar"/>
    <w:uiPriority w:val="99"/>
    <w:semiHidden/>
    <w:unhideWhenUsed/>
    <w:rsid w:val="00BB7FE7"/>
    <w:rPr>
      <w:b/>
      <w:bCs/>
    </w:rPr>
  </w:style>
  <w:style w:type="character" w:customStyle="1" w:styleId="CommentSubjectChar">
    <w:name w:val="Comment Subject Char"/>
    <w:basedOn w:val="CommentTextChar"/>
    <w:link w:val="CommentSubject"/>
    <w:uiPriority w:val="99"/>
    <w:semiHidden/>
    <w:rsid w:val="00BB7F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566382">
      <w:bodyDiv w:val="1"/>
      <w:marLeft w:val="0"/>
      <w:marRight w:val="0"/>
      <w:marTop w:val="0"/>
      <w:marBottom w:val="0"/>
      <w:divBdr>
        <w:top w:val="none" w:sz="0" w:space="0" w:color="auto"/>
        <w:left w:val="none" w:sz="0" w:space="0" w:color="auto"/>
        <w:bottom w:val="none" w:sz="0" w:space="0" w:color="auto"/>
        <w:right w:val="none" w:sz="0" w:space="0" w:color="auto"/>
      </w:divBdr>
    </w:div>
    <w:div w:id="761989797">
      <w:bodyDiv w:val="1"/>
      <w:marLeft w:val="0"/>
      <w:marRight w:val="0"/>
      <w:marTop w:val="0"/>
      <w:marBottom w:val="0"/>
      <w:divBdr>
        <w:top w:val="none" w:sz="0" w:space="0" w:color="auto"/>
        <w:left w:val="none" w:sz="0" w:space="0" w:color="auto"/>
        <w:bottom w:val="none" w:sz="0" w:space="0" w:color="auto"/>
        <w:right w:val="none" w:sz="0" w:space="0" w:color="auto"/>
      </w:divBdr>
    </w:div>
    <w:div w:id="1212880739">
      <w:bodyDiv w:val="1"/>
      <w:marLeft w:val="0"/>
      <w:marRight w:val="0"/>
      <w:marTop w:val="0"/>
      <w:marBottom w:val="0"/>
      <w:divBdr>
        <w:top w:val="none" w:sz="0" w:space="0" w:color="auto"/>
        <w:left w:val="none" w:sz="0" w:space="0" w:color="auto"/>
        <w:bottom w:val="none" w:sz="0" w:space="0" w:color="auto"/>
        <w:right w:val="none" w:sz="0" w:space="0" w:color="auto"/>
      </w:divBdr>
    </w:div>
    <w:div w:id="1348212836">
      <w:bodyDiv w:val="1"/>
      <w:marLeft w:val="0"/>
      <w:marRight w:val="0"/>
      <w:marTop w:val="0"/>
      <w:marBottom w:val="0"/>
      <w:divBdr>
        <w:top w:val="none" w:sz="0" w:space="0" w:color="auto"/>
        <w:left w:val="none" w:sz="0" w:space="0" w:color="auto"/>
        <w:bottom w:val="none" w:sz="0" w:space="0" w:color="auto"/>
        <w:right w:val="none" w:sz="0" w:space="0" w:color="auto"/>
      </w:divBdr>
    </w:div>
    <w:div w:id="1452551275">
      <w:bodyDiv w:val="1"/>
      <w:marLeft w:val="0"/>
      <w:marRight w:val="0"/>
      <w:marTop w:val="0"/>
      <w:marBottom w:val="0"/>
      <w:divBdr>
        <w:top w:val="none" w:sz="0" w:space="0" w:color="auto"/>
        <w:left w:val="none" w:sz="0" w:space="0" w:color="auto"/>
        <w:bottom w:val="none" w:sz="0" w:space="0" w:color="auto"/>
        <w:right w:val="none" w:sz="0" w:space="0" w:color="auto"/>
      </w:divBdr>
    </w:div>
    <w:div w:id="1510369982">
      <w:bodyDiv w:val="1"/>
      <w:marLeft w:val="0"/>
      <w:marRight w:val="0"/>
      <w:marTop w:val="0"/>
      <w:marBottom w:val="0"/>
      <w:divBdr>
        <w:top w:val="none" w:sz="0" w:space="0" w:color="auto"/>
        <w:left w:val="none" w:sz="0" w:space="0" w:color="auto"/>
        <w:bottom w:val="none" w:sz="0" w:space="0" w:color="auto"/>
        <w:right w:val="none" w:sz="0" w:space="0" w:color="auto"/>
      </w:divBdr>
    </w:div>
    <w:div w:id="210916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uickstats.nass.usda.gov/"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zhang-douglas-2004-global-warming-and-coastal-erosion</b:Tag>
    <b:SourceType>Report</b:SourceType>
    <b:Title>GLOBAL WARMING AND COASTAL EROSION</b:Title>
    <b:Year>2004</b:Year>
    <b:Author>
      <b:Author>
        <b:NameList>
          <b:Person>
            <b:First>Keqi</b:First>
            <b:Last>Zhang</b:Last>
          </b:Person>
          <b:Person>
            <b:First>Bruce C</b:First>
            <b:Last>Douglas</b:Last>
          </b:Person>
          <b:Person>
            <b:First>Stephen P</b:First>
            <b:Last>Leatherman</b:Last>
          </b:Person>
        </b:NameList>
      </b:Author>
    </b:Author>
    <b:RefOrder>1</b:RefOrder>
  </b:Source>
  <b:Source>
    <b:Tag>seavey-pine-2011-decadal-changes-in-oyster-reefs-in-the-big-bend-of-florida's-gulf-coast</b:Tag>
    <b:SourceType>JournalArticle</b:SourceType>
    <b:Title>Decadal changes in oyster reefs in the Big Bend of Florida's Gulf Coast</b:Title>
    <b:Year>2011</b:Year>
    <b:Author>
      <b:Author>
        <b:NameList>
          <b:Person>
            <b:First>J. R.</b:First>
            <b:Last>Seavey</b:Last>
          </b:Person>
          <b:Person>
            <b:First>W. E.</b:First>
            <b:Last>Pine</b:Last>
          </b:Person>
          <b:Person>
            <b:First>P.</b:First>
            <b:Last>Frederick</b:Last>
          </b:Person>
          <b:Person>
            <b:First>L.</b:First>
            <b:Last>Sturmer</b:Last>
          </b:Person>
          <b:Person>
            <b:First>M.</b:First>
            <b:Last>Berrigan</b:Last>
          </b:Person>
        </b:NameList>
      </b:Author>
    </b:Author>
    <b:JournalName>Ecosphere</b:JournalName>
    <b:Pages>art114</b:Pages>
    <b:Volume>2</b:Volume>
    <b:Issue>10</b:Issue>
    <b:StandardNumber>10.1890/es11-00205.1</b:StandardNumber>
    <b:Publisher>Wiley-Blackwell</b:Publisher>
    <b:Month>10</b:Month>
    <b:Day>21</b:Day>
    <b:RefOrder>2</b:RefOrder>
  </b:Source>
  <b:Source>
    <b:Tag>raabe-streck-historic-topographic-sheets-to-satellite-imagery:-a-methodology-for-evaluating-coastal-change-in-florida's-big-bend-tidal-marsh</b:Tag>
    <b:SourceType>Report</b:SourceType>
    <b:Title>Historic Topographic Sheets to Satellite Imagery: A Methodology for Evaluating Coastal Change in Florida's Big Bend Tidal Marsh</b:Title>
    <b:Author>
      <b:Author>
        <b:NameList>
          <b:Person>
            <b:First>Ellen A</b:First>
            <b:Last>Raabe</b:Last>
          </b:Person>
          <b:Person>
            <b:First>Amy E</b:First>
            <b:Last>Streck</b:Last>
          </b:Person>
          <b:Person>
            <b:First>Richard P</b:First>
            <b:Last>Stumpf</b:Last>
          </b:Person>
        </b:NameList>
      </b:Author>
    </b:Author>
    <b:RefOrder>3</b:RefOrder>
  </b:Source>
  <b:Source>
    <b:Tag>langston-kaplan-2017-a-casualty-of-climate-change?-loss-of-freshwater-forest-islands-on-florida's-gulf-coast</b:Tag>
    <b:SourceType>JournalArticle</b:SourceType>
    <b:Title>A casualty of climate change? Loss of freshwater forest islands on Florida's Gulf Coast</b:Title>
    <b:Year>2017</b:Year>
    <b:Author>
      <b:Author>
        <b:NameList>
          <b:Person>
            <b:First>Amy K.</b:First>
            <b:Last>Langston</b:Last>
          </b:Person>
          <b:Person>
            <b:First>David A.</b:First>
            <b:Last>Kaplan</b:Last>
          </b:Person>
          <b:Person>
            <b:First>Francis E.</b:First>
            <b:Last>Putz</b:Last>
          </b:Person>
        </b:NameList>
      </b:Author>
    </b:Author>
    <b:JournalName>Global Change Biology</b:JournalName>
    <b:Pages>5383-5397</b:Pages>
    <b:Volume>23</b:Volume>
    <b:Issue>12</b:Issue>
    <b:StandardNumber>10.1111/gcb.13805</b:StandardNumber>
    <b:Publisher>Blackwell Publishing Ltd</b:Publisher>
    <b:Month>12</b:Month>
    <b:Day>1</b:Day>
    <b:RefOrder>4</b:RefOrder>
  </b:Source>
  <b:Source>
    <b:Tag>keys-confronting-climate-change-in-the-gulf-coast-region-prospects-for-sustaining-our-ecological-heritage-southeastern-plain-south-florida-coastal-plain</b:Tag>
    <b:SourceType>Report</b:SourceType>
    <b:Title>Confronting Climate Change in the Gulf Coast Region Prospects for Sustaining Our Ecological Heritage Southeastern Plain South Florida Coastal Plain</b:Title>
    <b:Author>
      <b:Author>
        <b:NameList>
          <b:Person>
            <b:First>Florida</b:First>
            <b:Last>Keys</b:Last>
          </b:Person>
        </b:NameList>
      </b:Author>
    </b:Author>
    <b:RefOrder>5</b:RefOrder>
  </b:Source>
  <b:Source>
    <b:Tag>katz-raabe-suwannee-river-basin-and-estuary:-an-integrated-watershed-science-program-white-paper-open-file-report-2005-1210</b:Tag>
    <b:SourceType>Report</b:SourceType>
    <b:Title>Suwannee River Basin and Estuary: An Integrated Watershed Science Program White Paper Open-File Report 2005-1210</b:Title>
    <b:Author>
      <b:Author>
        <b:NameList>
          <b:Person>
            <b:First>Brian G</b:First>
            <b:Last>Katz</b:Last>
          </b:Person>
          <b:Person>
            <b:First>Ellen A</b:First>
            <b:Last>Raabe</b:Last>
          </b:Person>
        </b:NameList>
      </b:Author>
    </b:Author>
    <b:RefOrder>6</b:RefOrder>
  </b:Source>
  <b:Source>
    <b:Tag>geselbracht-freeman-2011-retrospective-and-prospective-model-simulations-of-sea-level-rise-impacts-on-gulf-of-mexico-coastal-marshes-and-forests-in-waccasassa-bay,-florida</b:Tag>
    <b:SourceType>JournalArticle</b:SourceType>
    <b:Title>Retrospective and prospective model simulations of sea level rise impacts on Gulf of Mexico coastal marshes and forests in Waccasassa Bay, Florida</b:Title>
    <b:Year>2011</b:Year>
    <b:Author>
      <b:Author>
        <b:NameList>
          <b:Person>
            <b:First>Laura</b:First>
            <b:Last>Geselbracht</b:Last>
          </b:Person>
          <b:Person>
            <b:First>Kathleen</b:First>
            <b:Last>Freeman</b:Last>
          </b:Person>
          <b:Person>
            <b:First>Eugene</b:First>
            <b:Last>Kelly</b:Last>
          </b:Person>
          <b:Person>
            <b:First>Doria R.</b:First>
            <b:Last>Gordon</b:Last>
          </b:Person>
          <b:Person>
            <b:First>Francis E.</b:First>
            <b:Last>Putz</b:Last>
          </b:Person>
        </b:NameList>
      </b:Author>
    </b:Author>
    <b:JournalName>Climatic Change</b:JournalName>
    <b:Pages>35-57</b:Pages>
    <b:Volume>107</b:Volume>
    <b:Issue>1</b:Issue>
    <b:StandardNumber>10.1007/s10584-011-0084-y</b:StandardNumber>
    <b:Month>7</b:Month>
    <b:RefOrder>7</b:RefOrder>
  </b:Source>
  <b:Source>
    <b:Tag>epstein-pine-2018-state--and-regional-scale-patterns-and-drivers-of-freshwater-fish-functional-diversity-in-the-southeastern-usa</b:Tag>
    <b:SourceType>JournalArticle</b:SourceType>
    <b:Title>State- and Regional-Scale Patterns and Drivers of Freshwater Fish Functional Diversity in the Southeastern USA</b:Title>
    <b:Year>2018</b:Year>
    <b:Author>
      <b:Author>
        <b:NameList>
          <b:Person>
            <b:First>Joshua M.</b:First>
            <b:Last>Epstein</b:Last>
          </b:Person>
          <b:Person>
            <b:First>William E.</b:First>
            <b:Last>Pine</b:Last>
          </b:Person>
          <b:Person>
            <b:First>Christina M.</b:First>
            <b:Last>Romagosa</b:Last>
          </b:Person>
          <b:Person>
            <b:First>Mark C.</b:First>
            <b:Last>Scott</b:Last>
          </b:Person>
          <b:Person>
            <b:First>Catherine T.</b:First>
            <b:Last>Phillips</b:Last>
          </b:Person>
          <b:Person>
            <b:First>Cathy A.</b:First>
            <b:Last>Marion</b:Last>
          </b:Person>
          <b:Person>
            <b:First>Benjamin</b:First>
            <b:Last>Baiser</b:Last>
          </b:Person>
        </b:NameList>
      </b:Author>
    </b:Author>
    <b:JournalName>Transactions of the American Fisheries Society</b:JournalName>
    <b:Pages>1179-1198</b:Pages>
    <b:Volume>147</b:Volume>
    <b:Issue>6</b:Issue>
    <b:StandardNumber>10.1002/tafs.10110</b:StandardNumber>
    <b:Publisher>John Wiley and Sons Inc.</b:Publisher>
    <b:Month>11</b:Month>
    <b:Day>1</b:Day>
    <b:RefOrder>8</b:RefOrder>
  </b:Source>
  <b:Source>
    <b:Tag>desantis-bhotika-2007-sea-level-rise-and-drought-interactions-accelerate-forest-decline-on-the-gulf-coast-of-florida,-usa</b:Tag>
    <b:SourceType>JournalArticle</b:SourceType>
    <b:Title>Sea-level rise and drought interactions accelerate forest decline on the Gulf Coast of Florida, USA</b:Title>
    <b:Year>2007</b:Year>
    <b:Author>
      <b:Author>
        <b:NameList>
          <b:Person>
            <b:First>Larisa R.G.</b:First>
            <b:Last>Desantis</b:Last>
          </b:Person>
          <b:Person>
            <b:First>Smriti</b:First>
            <b:Last>Bhotika</b:Last>
          </b:Person>
          <b:Person>
            <b:First>Kimberlyn</b:First>
            <b:Last>Williams</b:Last>
          </b:Person>
          <b:Person>
            <b:First>Francis E.</b:First>
            <b:Last>Putz</b:Last>
          </b:Person>
        </b:NameList>
      </b:Author>
    </b:Author>
    <b:JournalName>Global Change Biology</b:JournalName>
    <b:Pages>2349-2360</b:Pages>
    <b:Volume>13</b:Volume>
    <b:Issue>11</b:Issue>
    <b:StandardNumber>10.1111/j.1365-2486.2007.01440.x</b:StandardNumber>
    <b:Month>11</b:Month>
    <b:RefOrder>9</b:RefOrder>
  </b:Source>
  <b:Source>
    <b:Tag>allen-iii-2012-establishing-visual-based-and-datum-based-shorelines-and-shoreline-uncertainties-on-a-sandy-coast:-cape-canaveral,-florida</b:Tag>
    <b:SourceType>Report</b:SourceType>
    <b:Title>ESTABLISHING VISUAL BASED AND DATUM BASED SHORELINES AND SHORELINE UNCERTAINTIES ON A SANDY COAST: CAPE CANAVERAL, FLORIDA</b:Title>
    <b:Year>2012</b:Year>
    <b:Author>
      <b:Author>
        <b:NameList>
          <b:Person>
            <b:First>Richard</b:First>
            <b:Last>Allen</b:Last>
          </b:Person>
          <b:Person>
            <b:First>Mackenzie</b:First>
            <b:Last>Iii</b:Last>
          </b:Person>
        </b:NameList>
      </b:Author>
    </b:Author>
    <b:RefOrder>10</b:RefOrder>
  </b:Source>
  <b:Source>
    <b:Tag>wilson-fischetti-2010-coastline-population-trends-in-the-united-states:-1960-to-2008-population-estimates-and-projections-current-population-reports</b:Tag>
    <b:SourceType>Report</b:SourceType>
    <b:Title>Coastline Population Trends in the United States: 1960 to 2008 Population Estimates and Projections Current Population Reports</b:Title>
    <b:Year>2010</b:Year>
    <b:Author>
      <b:Author>
        <b:NameList>
          <b:Person>
            <b:First>Steven G</b:First>
            <b:Last>Wilson</b:Last>
          </b:Person>
          <b:Person>
            <b:First>Thomas R</b:First>
            <b:Last>Fischetti</b:Last>
          </b:Person>
        </b:NameList>
      </b:Author>
    </b:Author>
    <b:RefOrder>11</b:RefOrder>
  </b:Source>
  <b:Source>
    <b:Tag>authors-ning-2003-integrated-assessment-of-the-climate-change-impacts-on-the-gulf-coast-region-gulf-coast-region</b:Tag>
    <b:SourceType>Report</b:SourceType>
    <b:Title>INTEGRATED ASSESSMENT OF THE CLIMATE CHANGE IMPACTS ON THE GULF COAST REGION Gulf Coast Region</b:Title>
    <b:Year>2003</b:Year>
    <b:Author>
      <b:Author>
        <b:NameList>
          <b:Person>
            <b:First>Lead</b:First>
            <b:Last>Authors</b:Last>
          </b:Person>
          <b:Person>
            <b:First>Zhu H</b:First>
            <b:Last>Ning</b:Last>
          </b:Person>
          <b:Person>
            <b:First>R Eugene</b:First>
            <b:Last>Turner</b:Last>
          </b:Person>
          <b:Person>
            <b:First>Thomas</b:First>
            <b:Last>Doyle</b:Last>
          </b:Person>
          <b:Person>
            <b:First>Kamran</b:First>
            <b:Last>Abdollahi</b:Last>
          </b:Person>
          <b:Person>
            <b:First>Contributing</b:First>
            <b:Last>Authors</b:Last>
          </b:Person>
          <b:Person>
            <b:First>Alma</b:First>
            <b:Last>Thoronton</b:Last>
          </b:Person>
          <b:Person>
            <b:First>Enrique</b:First>
            <b:Last>Reyes</b:Last>
          </b:Person>
          <b:Person>
            <b:First>Erick</b:First>
            <b:Last>Swenson</b:Last>
          </b:Person>
          <b:Person>
            <b:First>Wael</b:First>
            <b:Last>Khairy</b:Last>
          </b:Person>
          <b:Person>
            <b:First>Kam Biu</b:First>
            <b:Last>Liu</b:Last>
          </b:Person>
        </b:NameList>
      </b:Author>
    </b:Author>
    <b:StandardNumber>1930129017</b:StandardNumber>
    <b:RefOrder>12</b:RefOrder>
  </b:Source>
  <b:Source>
    <b:Tag>malthus-mumby-2003-remote-sensing-of-the-coastal-zone:-an-overview-and-priorities-for-future-research</b:Tag>
    <b:SourceType>JournalArticle</b:SourceType>
    <b:Title>Remote sensing of the coastal zone: An overview and priorities for future research</b:Title>
    <b:Year>2003</b:Year>
    <b:Author>
      <b:Author>
        <b:NameList>
          <b:Person>
            <b:First>Tim J.</b:First>
            <b:Last>Malthus</b:Last>
          </b:Person>
          <b:Person>
            <b:First>Peter J.</b:First>
            <b:Last>Mumby</b:Last>
          </b:Person>
        </b:NameList>
      </b:Author>
    </b:Author>
    <b:JournalName>International Journal of Remote Sensing</b:JournalName>
    <b:Pages>2805-2815</b:Pages>
    <b:Volume>24</b:Volume>
    <b:Issue>13</b:Issue>
    <b:StandardNumber>10.1080/0143116031000066954</b:StandardNumber>
    <b:Publisher>Taylor and Francis Ltd.</b:Publisher>
    <b:Month>7</b:Month>
    <b:Day>10</b:Day>
    <b:RefOrder>13</b:RefOrder>
  </b:Source>
  <b:Source>
    <b:Tag>ning-r-eugene-turner-thomas-doyle-kamran-abdollahi-2003-gulf-coast-region-the-potential-consequences-of-climate-variability-and-change-preparing-for-a-changing-climate-findings-of-the-gulf-coast-regional-assessment</b:Tag>
    <b:SourceType>Report</b:SourceType>
    <b:Title>Gulf Coast Region The Potential Consequences of Climate Variability and Change PREPARING FOR A CHANGING CLIMATE Findings of the Gulf Coast Regional Assessment</b:Title>
    <b:Year>2003</b:Year>
    <b:Author>
      <b:Author>
        <b:NameList>
          <b:Person>
            <b:First>Zhu H</b:First>
            <b:Last>Ning R Eugene Turner Thomas Doyle Kamran Abdollahi</b:Last>
          </b:Person>
        </b:NameList>
      </b:Author>
    </b:Author>
    <b:StandardNumber>1930129009</b:StandardNumber>
    <b:RefOrder>14</b:RefOrder>
  </b:Source>
  <b:Source>
    <b:Tag>why-reefs-decline-local-versus-global-impacts</b:Tag>
    <b:SourceType>JournalArticle</b:SourceType>
    <b:Title>Why Reefs Decline-Local versus Global Impacts</b:Title>
    <b:Author/>
    <b:StandardNumber>10.1371/journal.pbio.0060054.g001</b:StandardNumber>
    <b:RefOrder>15</b:RefOrder>
  </b:Source>
  <b:Source>
    <b:Tag>raabe-edwards-habitat-and-hydrology:-assessing-biological-resources-of-the-suwannee-river-estuarine-system-open-file-report-2007-1382</b:Tag>
    <b:SourceType>Report</b:SourceType>
    <b:Title>Habitat and Hydrology: Assessing Biological Resources of the Suwannee River Estuarine System Open-File Report 2007-1382</b:Title>
    <b:Author>
      <b:Author>
        <b:NameList>
          <b:Person>
            <b:First>Ellen A</b:First>
            <b:Last>Raabe</b:Last>
          </b:Person>
          <b:Person>
            <b:First>Randy E</b:First>
            <b:Last>Edwards</b:Last>
          </b:Person>
          <b:Person>
            <b:First>Carole C</b:First>
            <b:Last>Mcivor</b:Last>
          </b:Person>
          <b:Person>
            <b:First>Jack W</b:First>
            <b:Last>Grubbs</b:Last>
          </b:Person>
          <b:Person>
            <b:First>George D</b:First>
            <b:Last>Dennis</b:Last>
          </b:Person>
        </b:NameList>
      </b:Author>
    </b:Author>
    <b:RefOrder>16</b:RefOrder>
  </b:Source>
</b:Sources>
</file>

<file path=customXml/itemProps1.xml><?xml version="1.0" encoding="utf-8"?>
<ds:datastoreItem xmlns:ds="http://schemas.openxmlformats.org/officeDocument/2006/customXml" ds:itemID="{0E46ACA0-CE43-4676-B138-49DAD8A23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7</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24</cp:revision>
  <dcterms:created xsi:type="dcterms:W3CDTF">2019-04-10T15:38:00Z</dcterms:created>
  <dcterms:modified xsi:type="dcterms:W3CDTF">2020-05-21T19:27:00Z</dcterms:modified>
</cp:coreProperties>
</file>