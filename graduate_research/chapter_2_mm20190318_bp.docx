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5435B" w14:textId="77777777" w:rsidR="00F740BA" w:rsidRPr="0080745F" w:rsidRDefault="00F740BA" w:rsidP="00F740BA">
      <w:pPr>
        <w:rPr>
          <w:rFonts w:ascii="Arial" w:hAnsi="Arial" w:cs="Arial"/>
          <w:b/>
          <w:sz w:val="24"/>
          <w:szCs w:val="24"/>
        </w:rPr>
      </w:pPr>
      <w:r w:rsidRPr="0080745F">
        <w:rPr>
          <w:rFonts w:ascii="Arial" w:hAnsi="Arial" w:cs="Arial"/>
          <w:b/>
          <w:sz w:val="24"/>
          <w:szCs w:val="24"/>
        </w:rPr>
        <w:t>Chapter 2</w:t>
      </w:r>
    </w:p>
    <w:p w14:paraId="5405BF97" w14:textId="77777777" w:rsidR="00F740BA" w:rsidRPr="0080745F" w:rsidRDefault="00F740BA" w:rsidP="00F740BA">
      <w:pPr>
        <w:rPr>
          <w:rFonts w:ascii="Arial" w:hAnsi="Arial" w:cs="Arial"/>
          <w:b/>
          <w:sz w:val="24"/>
          <w:szCs w:val="24"/>
        </w:rPr>
      </w:pPr>
      <w:r w:rsidRPr="0080745F">
        <w:rPr>
          <w:rFonts w:ascii="Arial" w:hAnsi="Arial" w:cs="Arial"/>
          <w:b/>
          <w:sz w:val="24"/>
          <w:szCs w:val="24"/>
        </w:rPr>
        <w:t xml:space="preserve">Proposal </w:t>
      </w:r>
      <w:commentRangeStart w:id="0"/>
      <w:r w:rsidRPr="0080745F">
        <w:rPr>
          <w:rFonts w:ascii="Arial" w:hAnsi="Arial" w:cs="Arial"/>
          <w:b/>
          <w:sz w:val="24"/>
          <w:szCs w:val="24"/>
        </w:rPr>
        <w:t>Outline</w:t>
      </w:r>
      <w:commentRangeEnd w:id="0"/>
      <w:r w:rsidR="00262028">
        <w:rPr>
          <w:rStyle w:val="CommentReference"/>
        </w:rPr>
        <w:commentReference w:id="0"/>
      </w:r>
    </w:p>
    <w:p w14:paraId="1BDD781A" w14:textId="77777777" w:rsidR="00F740BA" w:rsidRPr="0080745F" w:rsidRDefault="00F740BA" w:rsidP="00DD2A97">
      <w:pPr>
        <w:pStyle w:val="para"/>
        <w:shd w:val="clear" w:color="auto" w:fill="FCFCFC"/>
        <w:spacing w:before="240" w:beforeAutospacing="0" w:after="288" w:afterAutospacing="0"/>
        <w:rPr>
          <w:rFonts w:ascii="Arial" w:hAnsi="Arial" w:cs="Arial"/>
          <w:spacing w:val="2"/>
        </w:rPr>
      </w:pPr>
    </w:p>
    <w:p w14:paraId="4BC10161" w14:textId="68B0A0C5" w:rsidR="00E77009" w:rsidRDefault="00497CCF" w:rsidP="00DD2A97">
      <w:pPr>
        <w:pStyle w:val="para"/>
        <w:shd w:val="clear" w:color="auto" w:fill="FCFCFC"/>
        <w:spacing w:before="240" w:beforeAutospacing="0" w:after="288" w:afterAutospacing="0"/>
        <w:rPr>
          <w:rFonts w:ascii="Arial" w:hAnsi="Arial" w:cs="Arial"/>
          <w:b/>
          <w:spacing w:val="2"/>
        </w:rPr>
      </w:pPr>
      <w:r w:rsidRPr="0080745F">
        <w:rPr>
          <w:rFonts w:ascii="Arial" w:hAnsi="Arial" w:cs="Arial"/>
          <w:b/>
          <w:spacing w:val="2"/>
        </w:rPr>
        <w:t>Introductio</w:t>
      </w:r>
      <w:r w:rsidR="00CD4379">
        <w:rPr>
          <w:rFonts w:ascii="Arial" w:hAnsi="Arial" w:cs="Arial"/>
          <w:b/>
          <w:spacing w:val="2"/>
        </w:rPr>
        <w:t>n</w:t>
      </w:r>
    </w:p>
    <w:p w14:paraId="5B10765A" w14:textId="2DEEA56D" w:rsidR="00F604B8" w:rsidRPr="00DC6746" w:rsidRDefault="00CD4379" w:rsidP="00DD2A97">
      <w:pPr>
        <w:pStyle w:val="para"/>
        <w:shd w:val="clear" w:color="auto" w:fill="FCFCFC"/>
        <w:spacing w:before="240" w:beforeAutospacing="0" w:after="288" w:afterAutospacing="0"/>
        <w:rPr>
          <w:rFonts w:ascii="Arial" w:hAnsi="Arial" w:cs="Arial"/>
          <w:spacing w:val="2"/>
        </w:rPr>
      </w:pPr>
      <w:r>
        <w:rPr>
          <w:rFonts w:ascii="Arial" w:hAnsi="Arial" w:cs="Arial"/>
          <w:spacing w:val="2"/>
        </w:rPr>
        <w:t>Shorelines</w:t>
      </w:r>
      <w:r w:rsidR="0089107A">
        <w:rPr>
          <w:rFonts w:ascii="Arial" w:hAnsi="Arial" w:cs="Arial"/>
          <w:spacing w:val="2"/>
        </w:rPr>
        <w:t xml:space="preserve"> </w:t>
      </w:r>
      <w:r w:rsidR="00FF138E">
        <w:rPr>
          <w:rFonts w:ascii="Arial" w:hAnsi="Arial" w:cs="Arial"/>
          <w:spacing w:val="2"/>
        </w:rPr>
        <w:t>monitoring</w:t>
      </w:r>
      <w:r>
        <w:rPr>
          <w:rFonts w:ascii="Arial" w:hAnsi="Arial" w:cs="Arial"/>
          <w:spacing w:val="2"/>
        </w:rPr>
        <w:t xml:space="preserve"> trends </w:t>
      </w:r>
      <w:proofErr w:type="gramStart"/>
      <w:r>
        <w:rPr>
          <w:rFonts w:ascii="Arial" w:hAnsi="Arial" w:cs="Arial"/>
          <w:spacing w:val="2"/>
        </w:rPr>
        <w:t>are used</w:t>
      </w:r>
      <w:proofErr w:type="gramEnd"/>
      <w:r>
        <w:rPr>
          <w:rFonts w:ascii="Arial" w:hAnsi="Arial" w:cs="Arial"/>
          <w:spacing w:val="2"/>
        </w:rPr>
        <w:t xml:space="preserve"> to conserve or manage coastal features</w:t>
      </w:r>
      <w:r w:rsidR="004C0AA3">
        <w:rPr>
          <w:rFonts w:ascii="Arial" w:hAnsi="Arial" w:cs="Arial"/>
          <w:spacing w:val="2"/>
        </w:rPr>
        <w:t xml:space="preserve">. These features </w:t>
      </w:r>
      <w:proofErr w:type="gramStart"/>
      <w:r w:rsidR="004C0AA3">
        <w:rPr>
          <w:rFonts w:ascii="Arial" w:hAnsi="Arial" w:cs="Arial"/>
          <w:spacing w:val="2"/>
        </w:rPr>
        <w:t>are not always properly documented</w:t>
      </w:r>
      <w:proofErr w:type="gramEnd"/>
      <w:r w:rsidR="004C0AA3">
        <w:rPr>
          <w:rFonts w:ascii="Arial" w:hAnsi="Arial" w:cs="Arial"/>
          <w:spacing w:val="2"/>
        </w:rPr>
        <w:t xml:space="preserve"> or confirmed. Because of this, many coastline feature trends can go unnoticed</w:t>
      </w:r>
      <w:r w:rsidR="006A7857">
        <w:rPr>
          <w:rFonts w:ascii="Arial" w:hAnsi="Arial" w:cs="Arial"/>
          <w:spacing w:val="2"/>
        </w:rPr>
        <w:t xml:space="preserve"> including short-term and long-term trends. Short-term trends can </w:t>
      </w:r>
      <w:proofErr w:type="gramStart"/>
      <w:r w:rsidR="006A7857">
        <w:rPr>
          <w:rFonts w:ascii="Arial" w:hAnsi="Arial" w:cs="Arial"/>
          <w:spacing w:val="2"/>
        </w:rPr>
        <w:t>be considered</w:t>
      </w:r>
      <w:proofErr w:type="gramEnd"/>
      <w:r w:rsidR="006A7857">
        <w:rPr>
          <w:rFonts w:ascii="Arial" w:hAnsi="Arial" w:cs="Arial"/>
          <w:spacing w:val="2"/>
        </w:rPr>
        <w:t xml:space="preserve"> season coastal position changes, and long-term trends are </w:t>
      </w:r>
      <w:r w:rsidR="006F3BD9">
        <w:rPr>
          <w:rFonts w:ascii="Arial" w:hAnsi="Arial" w:cs="Arial"/>
          <w:spacing w:val="2"/>
        </w:rPr>
        <w:t>physical</w:t>
      </w:r>
      <w:r w:rsidR="006A7857">
        <w:rPr>
          <w:rFonts w:ascii="Arial" w:hAnsi="Arial" w:cs="Arial"/>
          <w:spacing w:val="2"/>
        </w:rPr>
        <w:t xml:space="preserve"> </w:t>
      </w:r>
      <w:r w:rsidR="006F3BD9">
        <w:rPr>
          <w:rFonts w:ascii="Arial" w:hAnsi="Arial" w:cs="Arial"/>
          <w:spacing w:val="2"/>
        </w:rPr>
        <w:t xml:space="preserve">features that have remained changed for several years. </w:t>
      </w:r>
      <w:r w:rsidR="006A7857">
        <w:rPr>
          <w:rFonts w:ascii="Arial" w:hAnsi="Arial" w:cs="Arial"/>
          <w:spacing w:val="2"/>
        </w:rPr>
        <w:t xml:space="preserve"> </w:t>
      </w:r>
    </w:p>
    <w:p w14:paraId="0CCC2598" w14:textId="4F9F046F" w:rsidR="00F604B8" w:rsidRDefault="00F604B8" w:rsidP="00DD2A97">
      <w:pPr>
        <w:pStyle w:val="para"/>
        <w:shd w:val="clear" w:color="auto" w:fill="FCFCFC"/>
        <w:spacing w:before="240" w:beforeAutospacing="0" w:after="288" w:afterAutospacing="0"/>
        <w:rPr>
          <w:rFonts w:ascii="Arial" w:hAnsi="Arial" w:cs="Arial"/>
          <w:b/>
          <w:spacing w:val="2"/>
        </w:rPr>
      </w:pPr>
      <w:r>
        <w:rPr>
          <w:rFonts w:ascii="Arial" w:hAnsi="Arial" w:cs="Arial"/>
          <w:b/>
          <w:spacing w:val="2"/>
        </w:rPr>
        <w:t>Study Area</w:t>
      </w:r>
    </w:p>
    <w:p w14:paraId="2279E3F4" w14:textId="58FEA8CE" w:rsidR="002465C1" w:rsidRDefault="002465C1" w:rsidP="00DD2A97">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The Suwannee River Basin (SRB) is region of the southeastern United States, ranging from Cordele Georgine to Cedar Key, FL (Katz White Paper 2005-2010). The SRB </w:t>
      </w:r>
      <w:proofErr w:type="gramStart"/>
      <w:r>
        <w:rPr>
          <w:rFonts w:ascii="Arial" w:hAnsi="Arial" w:cs="Arial"/>
          <w:spacing w:val="2"/>
        </w:rPr>
        <w:t>is often referred</w:t>
      </w:r>
      <w:proofErr w:type="gramEnd"/>
      <w:r>
        <w:rPr>
          <w:rFonts w:ascii="Arial" w:hAnsi="Arial" w:cs="Arial"/>
          <w:spacing w:val="2"/>
        </w:rPr>
        <w:t xml:space="preserve"> to as one of the most untouched river systems in the United States. It holds a distinct combination of habitats including swamps, forests, and wetlands. The Suwannee River is one of the few rivers that has unnoticeable damage from human impacts such as damming, channeling, and introduction to </w:t>
      </w:r>
      <w:proofErr w:type="gramStart"/>
      <w:r>
        <w:rPr>
          <w:rFonts w:ascii="Arial" w:hAnsi="Arial" w:cs="Arial"/>
          <w:spacing w:val="2"/>
        </w:rPr>
        <w:t>large amount</w:t>
      </w:r>
      <w:r w:rsidR="00755EA1">
        <w:rPr>
          <w:rFonts w:ascii="Arial" w:hAnsi="Arial" w:cs="Arial"/>
          <w:spacing w:val="2"/>
        </w:rPr>
        <w:t>s</w:t>
      </w:r>
      <w:proofErr w:type="gramEnd"/>
      <w:r>
        <w:rPr>
          <w:rFonts w:ascii="Arial" w:hAnsi="Arial" w:cs="Arial"/>
          <w:spacing w:val="2"/>
        </w:rPr>
        <w:t xml:space="preserve"> of toxic material. </w:t>
      </w:r>
    </w:p>
    <w:p w14:paraId="3861B3AC" w14:textId="527311D2" w:rsidR="002465C1" w:rsidRPr="002E7D5B" w:rsidRDefault="00755EA1" w:rsidP="00DD2A97">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Significant areas of the land within SRB </w:t>
      </w:r>
      <w:proofErr w:type="gramStart"/>
      <w:r>
        <w:rPr>
          <w:rFonts w:ascii="Arial" w:hAnsi="Arial" w:cs="Arial"/>
          <w:spacing w:val="2"/>
        </w:rPr>
        <w:t>are protected</w:t>
      </w:r>
      <w:proofErr w:type="gramEnd"/>
      <w:r>
        <w:rPr>
          <w:rFonts w:ascii="Arial" w:hAnsi="Arial" w:cs="Arial"/>
          <w:spacing w:val="2"/>
        </w:rPr>
        <w:t xml:space="preserve"> and conserved by local, State, and Federal agencies, as well as private land owners, and </w:t>
      </w:r>
      <w:r w:rsidR="002E7D5B">
        <w:rPr>
          <w:rFonts w:ascii="Arial" w:hAnsi="Arial" w:cs="Arial"/>
          <w:spacing w:val="2"/>
        </w:rPr>
        <w:t xml:space="preserve">non-government organizations. There are over 50 state and county recreation parks along the river. There are also many selected sites along the Suwannee River that have been and are currently </w:t>
      </w:r>
      <w:proofErr w:type="gramStart"/>
      <w:r w:rsidR="002E7D5B">
        <w:rPr>
          <w:rFonts w:ascii="Arial" w:hAnsi="Arial" w:cs="Arial"/>
          <w:spacing w:val="2"/>
        </w:rPr>
        <w:t>being monitored</w:t>
      </w:r>
      <w:proofErr w:type="gramEnd"/>
      <w:r w:rsidR="002E7D5B">
        <w:rPr>
          <w:rFonts w:ascii="Arial" w:hAnsi="Arial" w:cs="Arial"/>
          <w:spacing w:val="2"/>
        </w:rPr>
        <w:t xml:space="preserve"> for water quality and benthic sampling. </w:t>
      </w:r>
    </w:p>
    <w:p w14:paraId="5578148B" w14:textId="7AA5859C" w:rsidR="008C03E9" w:rsidRDefault="006706C1"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 xml:space="preserve">The Big Bend </w:t>
      </w:r>
      <w:r w:rsidR="00426F10" w:rsidRPr="0080745F">
        <w:rPr>
          <w:rFonts w:ascii="Arial" w:hAnsi="Arial" w:cs="Arial"/>
          <w:spacing w:val="2"/>
        </w:rPr>
        <w:t>coastline spans from Crystal River to Apalachee Bay</w:t>
      </w:r>
      <w:r w:rsidR="002B3CBE">
        <w:rPr>
          <w:rFonts w:ascii="Arial" w:hAnsi="Arial" w:cs="Arial"/>
          <w:spacing w:val="2"/>
        </w:rPr>
        <w:t xml:space="preserve"> </w:t>
      </w:r>
      <w:r w:rsidR="008C03E9">
        <w:rPr>
          <w:rFonts w:ascii="Arial" w:hAnsi="Arial" w:cs="Arial"/>
          <w:spacing w:val="2"/>
        </w:rPr>
        <w:t>and is located on the west coast of Florida</w:t>
      </w:r>
      <w:r w:rsidR="00426F10" w:rsidRPr="0080745F">
        <w:rPr>
          <w:rFonts w:ascii="Arial" w:hAnsi="Arial" w:cs="Arial"/>
          <w:spacing w:val="2"/>
        </w:rPr>
        <w:t xml:space="preserve">. </w:t>
      </w:r>
      <w:r w:rsidR="002B3CBE">
        <w:rPr>
          <w:rFonts w:ascii="Arial" w:hAnsi="Arial" w:cs="Arial"/>
          <w:spacing w:val="2"/>
        </w:rPr>
        <w:t xml:space="preserve">The Big Bend is largely a marsh-dominated coast. </w:t>
      </w:r>
      <w:r w:rsidR="00426F10" w:rsidRPr="0080745F">
        <w:rPr>
          <w:rFonts w:ascii="Arial" w:hAnsi="Arial" w:cs="Arial"/>
          <w:spacing w:val="2"/>
        </w:rPr>
        <w:t>This coastline differs from other coastal areas in the Gulf of Mexico because it is primarily underdeveloped. Over 50% of the shoreline is under conservation protection (Main and Allen 2007), which</w:t>
      </w:r>
      <w:r w:rsidR="00312DAF" w:rsidRPr="0080745F">
        <w:rPr>
          <w:rFonts w:ascii="Arial" w:hAnsi="Arial" w:cs="Arial"/>
          <w:spacing w:val="2"/>
        </w:rPr>
        <w:t xml:space="preserve"> in turn</w:t>
      </w:r>
      <w:r w:rsidR="00426F10" w:rsidRPr="0080745F">
        <w:rPr>
          <w:rFonts w:ascii="Arial" w:hAnsi="Arial" w:cs="Arial"/>
          <w:spacing w:val="2"/>
        </w:rPr>
        <w:t xml:space="preserve"> </w:t>
      </w:r>
      <w:r w:rsidR="00312DAF" w:rsidRPr="0080745F">
        <w:rPr>
          <w:rFonts w:ascii="Arial" w:hAnsi="Arial" w:cs="Arial"/>
          <w:spacing w:val="2"/>
        </w:rPr>
        <w:t>cause</w:t>
      </w:r>
      <w:r w:rsidR="00426F10" w:rsidRPr="0080745F">
        <w:rPr>
          <w:rFonts w:ascii="Arial" w:hAnsi="Arial" w:cs="Arial"/>
          <w:spacing w:val="2"/>
        </w:rPr>
        <w:t xml:space="preserve"> human populations to be very low, compared to other Florida coastal regions.  </w:t>
      </w:r>
      <w:r w:rsidR="00E77009" w:rsidRPr="0080745F">
        <w:rPr>
          <w:rFonts w:ascii="Arial" w:hAnsi="Arial" w:cs="Arial"/>
          <w:spacing w:val="2"/>
        </w:rPr>
        <w:t>Due to the</w:t>
      </w:r>
      <w:r w:rsidR="00517B6A">
        <w:rPr>
          <w:rFonts w:ascii="Arial" w:hAnsi="Arial" w:cs="Arial"/>
          <w:spacing w:val="2"/>
        </w:rPr>
        <w:t xml:space="preserve"> low levels of</w:t>
      </w:r>
      <w:r w:rsidR="00E77009" w:rsidRPr="0080745F">
        <w:rPr>
          <w:rFonts w:ascii="Arial" w:hAnsi="Arial" w:cs="Arial"/>
          <w:spacing w:val="2"/>
        </w:rPr>
        <w:t xml:space="preserve"> human settlement and construction</w:t>
      </w:r>
      <w:r w:rsidR="00517B6A">
        <w:rPr>
          <w:rFonts w:ascii="Arial" w:hAnsi="Arial" w:cs="Arial"/>
          <w:spacing w:val="2"/>
        </w:rPr>
        <w:t xml:space="preserve"> along this coast</w:t>
      </w:r>
      <w:r w:rsidR="00E77009" w:rsidRPr="0080745F">
        <w:rPr>
          <w:rFonts w:ascii="Arial" w:hAnsi="Arial" w:cs="Arial"/>
          <w:spacing w:val="2"/>
        </w:rPr>
        <w:t xml:space="preserve">, </w:t>
      </w:r>
      <w:r w:rsidR="00517B6A">
        <w:rPr>
          <w:rFonts w:ascii="Arial" w:hAnsi="Arial" w:cs="Arial"/>
          <w:spacing w:val="2"/>
        </w:rPr>
        <w:t>and the large amount of land in conservation, this creates opportunities to examine how the coastline has changed over time from factors that may be occurring naturally</w:t>
      </w:r>
      <w:commentRangeStart w:id="1"/>
      <w:commentRangeEnd w:id="1"/>
      <w:r w:rsidR="00517B6A">
        <w:rPr>
          <w:rStyle w:val="CommentReference"/>
          <w:rFonts w:asciiTheme="minorHAnsi" w:eastAsiaTheme="minorHAnsi" w:hAnsiTheme="minorHAnsi" w:cstheme="minorBidi"/>
        </w:rPr>
        <w:commentReference w:id="1"/>
      </w:r>
      <w:r w:rsidR="001E07A5" w:rsidRPr="0080745F">
        <w:rPr>
          <w:rFonts w:ascii="Arial" w:hAnsi="Arial" w:cs="Arial"/>
          <w:spacing w:val="2"/>
        </w:rPr>
        <w:t>.</w:t>
      </w:r>
      <w:bookmarkStart w:id="2" w:name="_GoBack"/>
      <w:bookmarkEnd w:id="2"/>
    </w:p>
    <w:p w14:paraId="2D50AB6F" w14:textId="0ACD7BEC" w:rsidR="00AA4325" w:rsidRPr="0080745F" w:rsidRDefault="00AA4325"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b/>
          <w:spacing w:val="2"/>
        </w:rPr>
        <w:t>Background</w:t>
      </w:r>
    </w:p>
    <w:p w14:paraId="202ABA46" w14:textId="399765B3" w:rsidR="008C67B5" w:rsidRDefault="001E07A5"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The Comprehensive Restoration Plan for the Gulf of Mexico requires adaptive management to be implemented</w:t>
      </w:r>
      <w:r w:rsidR="007D3329" w:rsidRPr="0080745F">
        <w:rPr>
          <w:rFonts w:ascii="Arial" w:hAnsi="Arial" w:cs="Arial"/>
          <w:spacing w:val="2"/>
        </w:rPr>
        <w:t xml:space="preserve"> into its projects</w:t>
      </w:r>
      <w:r w:rsidRPr="0080745F">
        <w:rPr>
          <w:rFonts w:ascii="Arial" w:hAnsi="Arial" w:cs="Arial"/>
          <w:spacing w:val="2"/>
        </w:rPr>
        <w:t xml:space="preserve"> as part of the $8.8 billion settlement with BP</w:t>
      </w:r>
      <w:r w:rsidR="007D3329" w:rsidRPr="0080745F">
        <w:rPr>
          <w:rFonts w:ascii="Arial" w:hAnsi="Arial" w:cs="Arial"/>
          <w:spacing w:val="2"/>
        </w:rPr>
        <w:t xml:space="preserve"> (https://www.gulfspillrestoration.noaa.gov/restoration-planning/gulf-plan)</w:t>
      </w:r>
      <w:r w:rsidRPr="0080745F">
        <w:rPr>
          <w:rFonts w:ascii="Arial" w:hAnsi="Arial" w:cs="Arial"/>
          <w:spacing w:val="2"/>
        </w:rPr>
        <w:t xml:space="preserve">. These settlement funds will be used to restore ecosystems that were impacted as part of the Deep Horizon Oil Spill in 2016. </w:t>
      </w:r>
    </w:p>
    <w:p w14:paraId="792C5256" w14:textId="0A4CA660" w:rsidR="008C67B5" w:rsidRPr="008C67B5" w:rsidRDefault="008C67B5" w:rsidP="008C67B5">
      <w:pPr>
        <w:spacing w:after="200" w:line="276" w:lineRule="auto"/>
        <w:rPr>
          <w:rFonts w:ascii="Arial" w:eastAsia="Times New Roman" w:hAnsi="Arial" w:cs="Arial"/>
          <w:sz w:val="24"/>
          <w:szCs w:val="24"/>
        </w:rPr>
      </w:pPr>
      <w:r>
        <w:rPr>
          <w:rFonts w:ascii="Arial" w:eastAsia="Times New Roman" w:hAnsi="Arial" w:cs="Arial"/>
          <w:sz w:val="24"/>
          <w:szCs w:val="24"/>
        </w:rPr>
        <w:lastRenderedPageBreak/>
        <w:t xml:space="preserve">Much of the Gulf of Mexico shoreline has been requested to be studied, with much preference given to the Big Bend region </w:t>
      </w:r>
      <w:sdt>
        <w:sdtPr>
          <w:rPr>
            <w:rFonts w:ascii="Arial" w:eastAsia="Times New Roman" w:hAnsi="Arial" w:cs="Arial"/>
            <w:sz w:val="24"/>
            <w:szCs w:val="24"/>
          </w:rPr>
          <w:id w:val="1291792993"/>
          <w:citation/>
        </w:sdtPr>
        <w:sdtEndPr/>
        <w:sdtContent>
          <w:r>
            <w:rPr>
              <w:rFonts w:ascii="Arial" w:eastAsia="Times New Roman" w:hAnsi="Arial" w:cs="Arial"/>
              <w:sz w:val="24"/>
              <w:szCs w:val="24"/>
            </w:rPr>
            <w:fldChar w:fldCharType="begin"/>
          </w:r>
          <w:r>
            <w:rPr>
              <w:rFonts w:ascii="Arial" w:eastAsia="Times New Roman" w:hAnsi="Arial" w:cs="Arial"/>
              <w:sz w:val="24"/>
              <w:szCs w:val="24"/>
            </w:rPr>
            <w:instrText xml:space="preserve"> CITATION raabe-2008-mapping-of-florida's-coastal-and-marine-resources:-setting-priorities-workshop \l 1033 </w:instrText>
          </w:r>
          <w:r>
            <w:rPr>
              <w:rFonts w:ascii="Arial" w:eastAsia="Times New Roman" w:hAnsi="Arial" w:cs="Arial"/>
              <w:sz w:val="24"/>
              <w:szCs w:val="24"/>
            </w:rPr>
            <w:fldChar w:fldCharType="separate"/>
          </w:r>
          <w:r w:rsidRPr="000F565B">
            <w:rPr>
              <w:rFonts w:ascii="Arial" w:eastAsia="Times New Roman" w:hAnsi="Arial" w:cs="Arial"/>
              <w:noProof/>
              <w:sz w:val="24"/>
              <w:szCs w:val="24"/>
            </w:rPr>
            <w:t>(Raabe E. , 2008)</w:t>
          </w:r>
          <w:r>
            <w:rPr>
              <w:rFonts w:ascii="Arial" w:eastAsia="Times New Roman" w:hAnsi="Arial" w:cs="Arial"/>
              <w:sz w:val="24"/>
              <w:szCs w:val="24"/>
            </w:rPr>
            <w:fldChar w:fldCharType="end"/>
          </w:r>
        </w:sdtContent>
      </w:sdt>
      <w:r>
        <w:rPr>
          <w:rFonts w:ascii="Arial" w:eastAsia="Times New Roman" w:hAnsi="Arial" w:cs="Arial"/>
          <w:sz w:val="24"/>
          <w:szCs w:val="24"/>
        </w:rPr>
        <w:t xml:space="preserve">. The overall goal is to have a greater understanding of the changes of this local system. Spatial imagery is known to exist in the area, as well as decades worth of water quality data. Much of this data have yet to be processed or analyzed, leaving a great deal of completed ecological research to be desired. </w:t>
      </w:r>
    </w:p>
    <w:p w14:paraId="240322B4" w14:textId="6C268E96" w:rsidR="00517B6A" w:rsidRDefault="001E07A5" w:rsidP="00DD2A97">
      <w:pPr>
        <w:pStyle w:val="para"/>
        <w:shd w:val="clear" w:color="auto" w:fill="FCFCFC"/>
        <w:spacing w:before="240" w:beforeAutospacing="0" w:after="288" w:afterAutospacing="0"/>
        <w:rPr>
          <w:ins w:id="3" w:author="Pine, Bill" w:date="2019-03-18T09:45:00Z"/>
          <w:rFonts w:ascii="Arial" w:hAnsi="Arial" w:cs="Arial"/>
          <w:spacing w:val="2"/>
        </w:rPr>
      </w:pPr>
      <w:r w:rsidRPr="0080745F">
        <w:rPr>
          <w:rFonts w:ascii="Arial" w:hAnsi="Arial" w:cs="Arial"/>
          <w:spacing w:val="2"/>
        </w:rPr>
        <w:t xml:space="preserve">The LCR project will use adaptive management for data collection, sampling, and evaluation. The LCR adaptive management plan is currently tailored for biological data, but the project will need to take additional steps to create a plan for spatial data. Temporal and spatial data will </w:t>
      </w:r>
      <w:proofErr w:type="gramStart"/>
      <w:r w:rsidRPr="0080745F">
        <w:rPr>
          <w:rFonts w:ascii="Arial" w:hAnsi="Arial" w:cs="Arial"/>
          <w:spacing w:val="2"/>
        </w:rPr>
        <w:t>be integrated</w:t>
      </w:r>
      <w:proofErr w:type="gramEnd"/>
      <w:r w:rsidRPr="0080745F">
        <w:rPr>
          <w:rFonts w:ascii="Arial" w:hAnsi="Arial" w:cs="Arial"/>
          <w:spacing w:val="2"/>
        </w:rPr>
        <w:t xml:space="preserve"> into the adaptive management workflow along with biological data.  </w:t>
      </w:r>
    </w:p>
    <w:p w14:paraId="1B28E848" w14:textId="29EC9344" w:rsidR="00517B6A" w:rsidRDefault="00517B6A" w:rsidP="00DD2A97">
      <w:pPr>
        <w:pStyle w:val="para"/>
        <w:shd w:val="clear" w:color="auto" w:fill="FCFCFC"/>
        <w:spacing w:before="240" w:beforeAutospacing="0" w:after="288" w:afterAutospacing="0"/>
        <w:rPr>
          <w:ins w:id="4" w:author="Pine, Bill" w:date="2019-03-18T09:50:00Z"/>
          <w:rFonts w:ascii="Arial" w:hAnsi="Arial" w:cs="Arial"/>
          <w:spacing w:val="2"/>
        </w:rPr>
      </w:pPr>
      <w:ins w:id="5" w:author="Pine, Bill" w:date="2019-03-18T09:45:00Z">
        <w:r>
          <w:rPr>
            <w:rFonts w:ascii="Arial" w:hAnsi="Arial" w:cs="Arial"/>
            <w:spacing w:val="2"/>
          </w:rPr>
          <w:t xml:space="preserve">Note how in the executive summary it moves from a general discussion to the basin, to some of the threats.  </w:t>
        </w:r>
      </w:ins>
      <w:ins w:id="6" w:author="Pine, Bill" w:date="2019-03-18T09:48:00Z">
        <w:r>
          <w:rPr>
            <w:rFonts w:ascii="Arial" w:hAnsi="Arial" w:cs="Arial"/>
            <w:spacing w:val="2"/>
          </w:rPr>
          <w:t xml:space="preserve">By page 11 it is listing potential sources of water quality degradation in the basin. You could maybe use these as ideas for factors to look at in terms of trends over time.  USGS identifies the potential threat </w:t>
        </w:r>
      </w:ins>
      <w:ins w:id="7" w:author="Pine, Bill" w:date="2019-03-18T09:49:00Z">
        <w:r>
          <w:rPr>
            <w:rFonts w:ascii="Arial" w:hAnsi="Arial" w:cs="Arial"/>
            <w:spacing w:val="2"/>
          </w:rPr>
          <w:t xml:space="preserve">(as an example animal-feeding operations) and then you can plot over time how animal feeding operations have changed. This report is from 2004, I don’t know how many of these things </w:t>
        </w:r>
        <w:proofErr w:type="gramStart"/>
        <w:r>
          <w:rPr>
            <w:rFonts w:ascii="Arial" w:hAnsi="Arial" w:cs="Arial"/>
            <w:spacing w:val="2"/>
          </w:rPr>
          <w:t>were followed</w:t>
        </w:r>
        <w:proofErr w:type="gramEnd"/>
        <w:r>
          <w:rPr>
            <w:rFonts w:ascii="Arial" w:hAnsi="Arial" w:cs="Arial"/>
            <w:spacing w:val="2"/>
          </w:rPr>
          <w:t xml:space="preserve"> up by USGS folks. Simeon could help you figure that out perhaps.</w:t>
        </w:r>
      </w:ins>
    </w:p>
    <w:p w14:paraId="73DA5BBC" w14:textId="1AFE38CE" w:rsidR="00832F2A" w:rsidRDefault="00832F2A" w:rsidP="00DD2A97">
      <w:pPr>
        <w:pStyle w:val="para"/>
        <w:shd w:val="clear" w:color="auto" w:fill="FCFCFC"/>
        <w:spacing w:before="240" w:beforeAutospacing="0" w:after="288" w:afterAutospacing="0"/>
        <w:rPr>
          <w:ins w:id="8" w:author="Pine, Bill" w:date="2019-03-18T09:50:00Z"/>
          <w:rFonts w:ascii="Arial" w:hAnsi="Arial" w:cs="Arial"/>
          <w:spacing w:val="2"/>
        </w:rPr>
      </w:pPr>
    </w:p>
    <w:p w14:paraId="25D5F3E8" w14:textId="23C8D323" w:rsidR="00832F2A" w:rsidRDefault="00832F2A" w:rsidP="00DD2A97">
      <w:pPr>
        <w:pStyle w:val="para"/>
        <w:shd w:val="clear" w:color="auto" w:fill="FCFCFC"/>
        <w:spacing w:before="240" w:beforeAutospacing="0" w:after="288" w:afterAutospacing="0"/>
        <w:rPr>
          <w:ins w:id="9" w:author="Pine, Bill" w:date="2019-03-18T09:49:00Z"/>
          <w:rFonts w:ascii="Arial" w:hAnsi="Arial" w:cs="Arial"/>
          <w:spacing w:val="2"/>
        </w:rPr>
      </w:pPr>
      <w:ins w:id="10" w:author="Pine, Bill" w:date="2019-03-18T09:50:00Z">
        <w:r>
          <w:rPr>
            <w:rFonts w:ascii="Arial" w:hAnsi="Arial" w:cs="Arial"/>
            <w:spacing w:val="2"/>
          </w:rPr>
          <w:t>When you get to page 15 you see a list of “gaps and opportunities” you are working to fill those gaps and address opportunities.</w:t>
        </w:r>
      </w:ins>
    </w:p>
    <w:p w14:paraId="5683A86C" w14:textId="70AF8FC6" w:rsidR="00B4444A" w:rsidRDefault="00B4444A" w:rsidP="00DD2A97">
      <w:pPr>
        <w:pStyle w:val="para"/>
        <w:shd w:val="clear" w:color="auto" w:fill="FCFCFC"/>
        <w:spacing w:before="240" w:beforeAutospacing="0" w:after="288" w:afterAutospacing="0"/>
        <w:rPr>
          <w:rFonts w:ascii="Arial" w:hAnsi="Arial" w:cs="Arial"/>
          <w:b/>
          <w:spacing w:val="2"/>
        </w:rPr>
      </w:pPr>
      <w:r w:rsidRPr="00B4444A">
        <w:rPr>
          <w:rFonts w:ascii="Arial" w:hAnsi="Arial" w:cs="Arial"/>
          <w:b/>
          <w:spacing w:val="2"/>
        </w:rPr>
        <w:t xml:space="preserve">Reason for Effort </w:t>
      </w:r>
    </w:p>
    <w:p w14:paraId="16E551A4" w14:textId="550AAECD" w:rsidR="00E02102" w:rsidRPr="00B42F28" w:rsidRDefault="002465C1" w:rsidP="00DD2A97">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USGS has been conducting monitoring research in the Suwannee River basin for almost 100 years. This research has addressed water quality, river discharge, floodplains, and surface water exchange. The missing element that USGS identifies is the integration of both basin-wide and inter-disciplinary information. </w:t>
      </w:r>
    </w:p>
    <w:p w14:paraId="19180757" w14:textId="1E38F2CD" w:rsidR="00B4444A" w:rsidRDefault="00B4444A" w:rsidP="00B4444A">
      <w:pPr>
        <w:rPr>
          <w:rFonts w:ascii="Arial" w:hAnsi="Arial" w:cs="Arial"/>
          <w:sz w:val="24"/>
          <w:szCs w:val="24"/>
        </w:rPr>
      </w:pPr>
      <w:r w:rsidRPr="00B4444A">
        <w:rPr>
          <w:rFonts w:ascii="Arial" w:hAnsi="Arial" w:cs="Arial"/>
          <w:sz w:val="24"/>
          <w:szCs w:val="24"/>
        </w:rPr>
        <w:t>According to the USGS Suwannee River Basin and Estuary: An</w:t>
      </w:r>
      <w:r>
        <w:rPr>
          <w:rFonts w:ascii="Arial" w:hAnsi="Arial" w:cs="Arial"/>
          <w:sz w:val="24"/>
          <w:szCs w:val="24"/>
        </w:rPr>
        <w:t xml:space="preserve"> </w:t>
      </w:r>
      <w:r w:rsidRPr="00B4444A">
        <w:rPr>
          <w:rFonts w:ascii="Arial" w:hAnsi="Arial" w:cs="Arial"/>
          <w:sz w:val="24"/>
          <w:szCs w:val="24"/>
        </w:rPr>
        <w:t>Integrated Watershed Science Program</w:t>
      </w:r>
      <w:r>
        <w:rPr>
          <w:rFonts w:ascii="Arial" w:hAnsi="Arial" w:cs="Arial"/>
          <w:sz w:val="24"/>
          <w:szCs w:val="24"/>
        </w:rPr>
        <w:t xml:space="preserve"> Open-File Report of 2005-2010 (</w:t>
      </w:r>
      <w:r w:rsidRPr="00B4444A">
        <w:rPr>
          <w:rFonts w:ascii="Arial" w:hAnsi="Arial" w:cs="Arial"/>
          <w:sz w:val="24"/>
          <w:szCs w:val="24"/>
        </w:rPr>
        <w:t>https://archive.usgs.gov/archive/sites/gulfsci.er.usgs.gov/suwannee/reports/KatzRaabeWP.pdf</w:t>
      </w:r>
      <w:r>
        <w:rPr>
          <w:rFonts w:ascii="Arial" w:hAnsi="Arial" w:cs="Arial"/>
          <w:sz w:val="24"/>
          <w:szCs w:val="24"/>
        </w:rPr>
        <w:t xml:space="preserve">), the improvements to the water resources information and management of the Suwannee basin include to ensure spatial distribution and environmental covered, develop integrated a land-use and land-cover database that will offer past, present and planned information. </w:t>
      </w:r>
    </w:p>
    <w:p w14:paraId="09C761F1" w14:textId="729D82F7" w:rsidR="00B42F28" w:rsidRDefault="00B42F28" w:rsidP="00B4444A">
      <w:pPr>
        <w:rPr>
          <w:rFonts w:ascii="Arial" w:hAnsi="Arial" w:cs="Arial"/>
          <w:sz w:val="24"/>
          <w:szCs w:val="24"/>
        </w:rPr>
      </w:pPr>
      <w:r>
        <w:rPr>
          <w:rFonts w:ascii="Arial" w:hAnsi="Arial" w:cs="Arial"/>
          <w:sz w:val="24"/>
          <w:szCs w:val="24"/>
        </w:rPr>
        <w:t xml:space="preserve">It </w:t>
      </w:r>
      <w:proofErr w:type="gramStart"/>
      <w:r>
        <w:rPr>
          <w:rFonts w:ascii="Arial" w:hAnsi="Arial" w:cs="Arial"/>
          <w:sz w:val="24"/>
          <w:szCs w:val="24"/>
        </w:rPr>
        <w:t>is also noted</w:t>
      </w:r>
      <w:proofErr w:type="gramEnd"/>
      <w:r>
        <w:rPr>
          <w:rFonts w:ascii="Arial" w:hAnsi="Arial" w:cs="Arial"/>
          <w:sz w:val="24"/>
          <w:szCs w:val="24"/>
        </w:rPr>
        <w:t xml:space="preserve"> that </w:t>
      </w:r>
      <w:r w:rsidR="003E2F2F">
        <w:rPr>
          <w:rFonts w:ascii="Arial" w:hAnsi="Arial" w:cs="Arial"/>
          <w:sz w:val="24"/>
          <w:szCs w:val="24"/>
        </w:rPr>
        <w:t xml:space="preserve">USGS has identified habitat conservation research gaps and opportunities in data collection and analysis. Some of the gaps missing are from mapping terrestrial and aquatic habitats, </w:t>
      </w:r>
      <w:r w:rsidR="00C06BC4">
        <w:rPr>
          <w:rFonts w:ascii="Arial" w:hAnsi="Arial" w:cs="Arial"/>
          <w:sz w:val="24"/>
          <w:szCs w:val="24"/>
        </w:rPr>
        <w:t xml:space="preserve">using data from remote sensing compatibilities for a complete spatial coverage of the area. </w:t>
      </w:r>
      <w:r w:rsidR="003E2F2F">
        <w:rPr>
          <w:rFonts w:ascii="Arial" w:hAnsi="Arial" w:cs="Arial"/>
          <w:sz w:val="24"/>
          <w:szCs w:val="24"/>
        </w:rPr>
        <w:lastRenderedPageBreak/>
        <w:t>(</w:t>
      </w:r>
      <w:hyperlink r:id="rId9" w:history="1">
        <w:r w:rsidR="003E2F2F" w:rsidRPr="002D0AE1">
          <w:rPr>
            <w:rStyle w:val="Hyperlink"/>
            <w:rFonts w:ascii="Arial" w:hAnsi="Arial" w:cs="Arial"/>
            <w:sz w:val="24"/>
            <w:szCs w:val="24"/>
          </w:rPr>
          <w:t>https://archive.usgs.gov/archive/sites/gulfsci.er.usgs.gov/suwannee/reports/KatzRaabeWP.pdf</w:t>
        </w:r>
      </w:hyperlink>
      <w:r w:rsidR="003E2F2F">
        <w:rPr>
          <w:rFonts w:ascii="Arial" w:hAnsi="Arial" w:cs="Arial"/>
          <w:sz w:val="24"/>
          <w:szCs w:val="24"/>
        </w:rPr>
        <w:t xml:space="preserve">). </w:t>
      </w:r>
    </w:p>
    <w:p w14:paraId="38938AD4" w14:textId="77777777" w:rsidR="00517B6A" w:rsidRPr="0080745F" w:rsidRDefault="00517B6A" w:rsidP="00DD2A97">
      <w:pPr>
        <w:pStyle w:val="para"/>
        <w:shd w:val="clear" w:color="auto" w:fill="FCFCFC"/>
        <w:spacing w:before="240" w:beforeAutospacing="0" w:after="288" w:afterAutospacing="0"/>
        <w:rPr>
          <w:rFonts w:ascii="Arial" w:hAnsi="Arial" w:cs="Arial"/>
          <w:spacing w:val="2"/>
        </w:rPr>
      </w:pPr>
    </w:p>
    <w:p w14:paraId="652F90DA" w14:textId="69EF0A4A" w:rsidR="00F740BA" w:rsidRPr="0080745F" w:rsidRDefault="00F740BA" w:rsidP="00DD2A97">
      <w:pPr>
        <w:pStyle w:val="para"/>
        <w:shd w:val="clear" w:color="auto" w:fill="FCFCFC"/>
        <w:spacing w:before="240" w:beforeAutospacing="0" w:after="288" w:afterAutospacing="0"/>
        <w:rPr>
          <w:rFonts w:ascii="Arial" w:hAnsi="Arial" w:cs="Arial"/>
          <w:b/>
          <w:spacing w:val="2"/>
        </w:rPr>
      </w:pPr>
      <w:commentRangeStart w:id="11"/>
      <w:r w:rsidRPr="0080745F">
        <w:rPr>
          <w:rFonts w:ascii="Arial" w:hAnsi="Arial" w:cs="Arial"/>
          <w:b/>
          <w:spacing w:val="2"/>
        </w:rPr>
        <w:t>Objectives</w:t>
      </w:r>
      <w:commentRangeEnd w:id="11"/>
      <w:r w:rsidR="00CF0A8E">
        <w:rPr>
          <w:rStyle w:val="CommentReference"/>
          <w:rFonts w:asciiTheme="minorHAnsi" w:eastAsiaTheme="minorHAnsi" w:hAnsiTheme="minorHAnsi" w:cstheme="minorBidi"/>
        </w:rPr>
        <w:commentReference w:id="11"/>
      </w:r>
    </w:p>
    <w:p w14:paraId="08AE0F79" w14:textId="50C02EB5" w:rsidR="00F740BA" w:rsidRPr="0080745F" w:rsidRDefault="00F40E57" w:rsidP="00F740BA">
      <w:pPr>
        <w:rPr>
          <w:rFonts w:ascii="Arial" w:hAnsi="Arial" w:cs="Arial"/>
          <w:sz w:val="24"/>
          <w:szCs w:val="24"/>
        </w:rPr>
      </w:pPr>
      <w:r>
        <w:rPr>
          <w:rFonts w:ascii="Arial" w:hAnsi="Arial" w:cs="Arial"/>
          <w:sz w:val="24"/>
          <w:szCs w:val="24"/>
        </w:rPr>
        <w:t xml:space="preserve">Using publicly available data and </w:t>
      </w:r>
      <w:r w:rsidR="00C432D6">
        <w:rPr>
          <w:rFonts w:ascii="Arial" w:hAnsi="Arial" w:cs="Arial"/>
          <w:sz w:val="24"/>
          <w:szCs w:val="24"/>
        </w:rPr>
        <w:t xml:space="preserve">by developing a reproducible </w:t>
      </w:r>
      <w:commentRangeStart w:id="12"/>
      <w:r w:rsidR="00C432D6">
        <w:rPr>
          <w:rFonts w:ascii="Arial" w:hAnsi="Arial" w:cs="Arial"/>
          <w:sz w:val="24"/>
          <w:szCs w:val="24"/>
        </w:rPr>
        <w:t>workflow</w:t>
      </w:r>
      <w:commentRangeEnd w:id="12"/>
      <w:r w:rsidR="00C432D6">
        <w:rPr>
          <w:rStyle w:val="CommentReference"/>
        </w:rPr>
        <w:commentReference w:id="12"/>
      </w:r>
      <w:r w:rsidR="00C432D6">
        <w:rPr>
          <w:rFonts w:ascii="Arial" w:hAnsi="Arial" w:cs="Arial"/>
          <w:sz w:val="24"/>
          <w:szCs w:val="24"/>
        </w:rPr>
        <w:t xml:space="preserve"> </w:t>
      </w:r>
      <w:r w:rsidR="0093179A">
        <w:rPr>
          <w:rFonts w:ascii="Arial" w:hAnsi="Arial" w:cs="Arial"/>
          <w:sz w:val="24"/>
          <w:szCs w:val="24"/>
        </w:rPr>
        <w:t xml:space="preserve">I will assess </w:t>
      </w:r>
      <w:r w:rsidR="00A16820">
        <w:rPr>
          <w:rFonts w:ascii="Arial" w:hAnsi="Arial" w:cs="Arial"/>
          <w:sz w:val="24"/>
          <w:szCs w:val="24"/>
        </w:rPr>
        <w:t>changes in large-scale geographic features and land</w:t>
      </w:r>
      <w:r w:rsidR="00C432D6">
        <w:rPr>
          <w:rFonts w:ascii="Arial" w:hAnsi="Arial" w:cs="Arial"/>
          <w:sz w:val="24"/>
          <w:szCs w:val="24"/>
        </w:rPr>
        <w:t xml:space="preserve"> </w:t>
      </w:r>
      <w:r w:rsidR="00A16820">
        <w:rPr>
          <w:rFonts w:ascii="Arial" w:hAnsi="Arial" w:cs="Arial"/>
          <w:sz w:val="24"/>
          <w:szCs w:val="24"/>
        </w:rPr>
        <w:t xml:space="preserve">use in the Suwannee River estuary and watershed.  This will </w:t>
      </w:r>
      <w:proofErr w:type="gramStart"/>
      <w:r w:rsidR="00A16820">
        <w:rPr>
          <w:rFonts w:ascii="Arial" w:hAnsi="Arial" w:cs="Arial"/>
          <w:sz w:val="24"/>
          <w:szCs w:val="24"/>
        </w:rPr>
        <w:t>be done</w:t>
      </w:r>
      <w:proofErr w:type="gramEnd"/>
      <w:r w:rsidR="00A16820">
        <w:rPr>
          <w:rFonts w:ascii="Arial" w:hAnsi="Arial" w:cs="Arial"/>
          <w:sz w:val="24"/>
          <w:szCs w:val="24"/>
        </w:rPr>
        <w:t xml:space="preserve"> </w:t>
      </w:r>
      <w:r w:rsidR="00EB4DDC">
        <w:rPr>
          <w:rFonts w:ascii="Arial" w:hAnsi="Arial" w:cs="Arial"/>
          <w:sz w:val="24"/>
          <w:szCs w:val="24"/>
        </w:rPr>
        <w:t>in two parts.</w:t>
      </w:r>
    </w:p>
    <w:p w14:paraId="189439E6" w14:textId="78A54915" w:rsidR="00F740BA" w:rsidRPr="0080745F" w:rsidRDefault="00F740BA" w:rsidP="00F740BA">
      <w:pPr>
        <w:rPr>
          <w:rFonts w:ascii="Arial" w:hAnsi="Arial" w:cs="Arial"/>
          <w:sz w:val="24"/>
          <w:szCs w:val="24"/>
        </w:rPr>
      </w:pPr>
      <w:r w:rsidRPr="0080745F">
        <w:rPr>
          <w:rFonts w:ascii="Arial" w:hAnsi="Arial" w:cs="Arial"/>
          <w:sz w:val="24"/>
          <w:szCs w:val="24"/>
        </w:rPr>
        <w:t>(1) Raabe et al. 2004</w:t>
      </w:r>
      <w:r w:rsidR="00A16820">
        <w:rPr>
          <w:rFonts w:ascii="Arial" w:hAnsi="Arial" w:cs="Arial"/>
          <w:sz w:val="24"/>
          <w:szCs w:val="24"/>
        </w:rPr>
        <w:t xml:space="preserve"> described a method using digitized</w:t>
      </w:r>
      <w:r w:rsidRPr="0080745F">
        <w:rPr>
          <w:rFonts w:ascii="Arial" w:hAnsi="Arial" w:cs="Arial"/>
          <w:sz w:val="24"/>
          <w:szCs w:val="24"/>
        </w:rPr>
        <w:t xml:space="preserve"> 19</w:t>
      </w:r>
      <w:r w:rsidRPr="0080745F">
        <w:rPr>
          <w:rFonts w:ascii="Arial" w:hAnsi="Arial" w:cs="Arial"/>
          <w:sz w:val="24"/>
          <w:szCs w:val="24"/>
          <w:vertAlign w:val="superscript"/>
        </w:rPr>
        <w:t>th</w:t>
      </w:r>
      <w:r w:rsidRPr="0080745F">
        <w:rPr>
          <w:rFonts w:ascii="Arial" w:hAnsi="Arial" w:cs="Arial"/>
          <w:sz w:val="24"/>
          <w:szCs w:val="24"/>
        </w:rPr>
        <w:t xml:space="preserve"> century topographic sheets for the Big Bend region of Florida</w:t>
      </w:r>
      <w:r w:rsidR="00A16820">
        <w:rPr>
          <w:rFonts w:ascii="Arial" w:hAnsi="Arial" w:cs="Arial"/>
          <w:sz w:val="24"/>
          <w:szCs w:val="24"/>
        </w:rPr>
        <w:t xml:space="preserve"> and</w:t>
      </w:r>
      <w:r w:rsidR="00EB4DDC">
        <w:rPr>
          <w:rFonts w:ascii="Arial" w:hAnsi="Arial" w:cs="Arial"/>
          <w:sz w:val="24"/>
          <w:szCs w:val="24"/>
        </w:rPr>
        <w:t xml:space="preserve"> then compared</w:t>
      </w:r>
      <w:r w:rsidR="00A16820">
        <w:rPr>
          <w:rFonts w:ascii="Arial" w:hAnsi="Arial" w:cs="Arial"/>
          <w:sz w:val="24"/>
          <w:szCs w:val="24"/>
        </w:rPr>
        <w:t xml:space="preserve"> these sheets to</w:t>
      </w:r>
      <w:r w:rsidR="00EB4DDC">
        <w:rPr>
          <w:rFonts w:ascii="Arial" w:hAnsi="Arial" w:cs="Arial"/>
          <w:sz w:val="24"/>
          <w:szCs w:val="24"/>
        </w:rPr>
        <w:t xml:space="preserve"> 1995</w:t>
      </w:r>
      <w:r w:rsidR="00A16820">
        <w:rPr>
          <w:rFonts w:ascii="Arial" w:hAnsi="Arial" w:cs="Arial"/>
          <w:sz w:val="24"/>
          <w:szCs w:val="24"/>
        </w:rPr>
        <w:t xml:space="preserve"> satellite imagery to characterize trends in large-scale geographic features for this region.  I will follow methods from Raabe et al. (2004) and extend the data used beyond 1995 with more recent publicly available images</w:t>
      </w:r>
      <w:r w:rsidR="000721F4">
        <w:rPr>
          <w:rFonts w:ascii="Arial" w:hAnsi="Arial" w:cs="Arial"/>
          <w:sz w:val="24"/>
          <w:szCs w:val="24"/>
        </w:rPr>
        <w:t xml:space="preserve"> (Figure 2)</w:t>
      </w:r>
      <w:r w:rsidRPr="0080745F">
        <w:rPr>
          <w:rFonts w:ascii="Arial" w:hAnsi="Arial" w:cs="Arial"/>
          <w:sz w:val="24"/>
          <w:szCs w:val="24"/>
        </w:rPr>
        <w:t xml:space="preserve">.  I will follow guidelines from Raabe et al. (2004) to focus on overall trends in large-scale geographic features and not focus on site specific changes due to variation in survey methods.  My initial efforts will focus on geographic region surveyed as part of Seavey et al. (2011) from approximately the </w:t>
      </w:r>
      <w:proofErr w:type="spellStart"/>
      <w:r w:rsidRPr="0080745F">
        <w:rPr>
          <w:rFonts w:ascii="Arial" w:hAnsi="Arial" w:cs="Arial"/>
          <w:sz w:val="24"/>
          <w:szCs w:val="24"/>
        </w:rPr>
        <w:t>Waccasassa</w:t>
      </w:r>
      <w:proofErr w:type="spellEnd"/>
      <w:r w:rsidRPr="0080745F">
        <w:rPr>
          <w:rFonts w:ascii="Arial" w:hAnsi="Arial" w:cs="Arial"/>
          <w:sz w:val="24"/>
          <w:szCs w:val="24"/>
        </w:rPr>
        <w:t xml:space="preserve"> River, Florida to Horseshoe Beach, Florida</w:t>
      </w:r>
      <w:r w:rsidR="00EB4DDC">
        <w:rPr>
          <w:rFonts w:ascii="Arial" w:hAnsi="Arial" w:cs="Arial"/>
          <w:sz w:val="24"/>
          <w:szCs w:val="24"/>
        </w:rPr>
        <w:t xml:space="preserve"> with special emphasis on public lands</w:t>
      </w:r>
      <w:r w:rsidRPr="0080745F">
        <w:rPr>
          <w:rFonts w:ascii="Arial" w:hAnsi="Arial" w:cs="Arial"/>
          <w:sz w:val="24"/>
          <w:szCs w:val="24"/>
        </w:rPr>
        <w:t>.  I will develop a data workflow for collecting and processing available imagery that is reproducible and uses publicly available resources.</w:t>
      </w:r>
    </w:p>
    <w:p w14:paraId="097DF517" w14:textId="02351A23" w:rsidR="00F740BA" w:rsidRDefault="000721F4" w:rsidP="00F740BA">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14:anchorId="31F9479A" wp14:editId="657CD392">
            <wp:simplePos x="0" y="0"/>
            <wp:positionH relativeFrom="margin">
              <wp:align>center</wp:align>
            </wp:positionH>
            <wp:positionV relativeFrom="paragraph">
              <wp:posOffset>1025525</wp:posOffset>
            </wp:positionV>
            <wp:extent cx="2713355" cy="44526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3355" cy="4452620"/>
                    </a:xfrm>
                    <a:prstGeom prst="rect">
                      <a:avLst/>
                    </a:prstGeom>
                    <a:noFill/>
                    <a:ln>
                      <a:noFill/>
                    </a:ln>
                  </pic:spPr>
                </pic:pic>
              </a:graphicData>
            </a:graphic>
          </wp:anchor>
        </w:drawing>
      </w:r>
      <w:r w:rsidR="00F740BA" w:rsidRPr="0080745F">
        <w:rPr>
          <w:rFonts w:ascii="Arial" w:hAnsi="Arial" w:cs="Arial"/>
          <w:sz w:val="24"/>
          <w:szCs w:val="24"/>
        </w:rPr>
        <w:t xml:space="preserve">(2) I will identify a set of watershed metrics for the Suwannee River basin from public data repositories that are useful for understanding trends in variables that are known to correlate with changes in river discharge, nutrient levels, or aquatic biodiversity and </w:t>
      </w:r>
      <w:commentRangeStart w:id="13"/>
      <w:commentRangeStart w:id="14"/>
      <w:r w:rsidR="00F740BA" w:rsidRPr="0080745F">
        <w:rPr>
          <w:rFonts w:ascii="Arial" w:hAnsi="Arial" w:cs="Arial"/>
          <w:sz w:val="24"/>
          <w:szCs w:val="24"/>
        </w:rPr>
        <w:t>habitats</w:t>
      </w:r>
      <w:commentRangeEnd w:id="13"/>
      <w:r w:rsidR="00F740BA" w:rsidRPr="0080745F">
        <w:rPr>
          <w:rStyle w:val="CommentReference"/>
          <w:rFonts w:ascii="Arial" w:hAnsi="Arial" w:cs="Arial"/>
          <w:sz w:val="24"/>
          <w:szCs w:val="24"/>
        </w:rPr>
        <w:commentReference w:id="13"/>
      </w:r>
      <w:commentRangeEnd w:id="14"/>
      <w:r w:rsidR="00832F2A">
        <w:rPr>
          <w:rStyle w:val="CommentReference"/>
        </w:rPr>
        <w:commentReference w:id="14"/>
      </w:r>
      <w:r w:rsidR="00F740BA" w:rsidRPr="0080745F">
        <w:rPr>
          <w:rFonts w:ascii="Arial" w:hAnsi="Arial" w:cs="Arial"/>
          <w:sz w:val="24"/>
          <w:szCs w:val="24"/>
        </w:rPr>
        <w:t xml:space="preserve">.  </w:t>
      </w:r>
    </w:p>
    <w:p w14:paraId="44DF61D9" w14:textId="48B9AE07" w:rsidR="00B4444A" w:rsidRDefault="00B4444A" w:rsidP="00F740BA">
      <w:pPr>
        <w:rPr>
          <w:rFonts w:ascii="Arial" w:hAnsi="Arial" w:cs="Arial"/>
          <w:sz w:val="24"/>
          <w:szCs w:val="24"/>
        </w:rPr>
      </w:pPr>
    </w:p>
    <w:p w14:paraId="16562779" w14:textId="77777777" w:rsidR="00B4444A" w:rsidRDefault="00B4444A" w:rsidP="00F740BA">
      <w:pPr>
        <w:rPr>
          <w:rFonts w:ascii="Arial" w:hAnsi="Arial" w:cs="Arial"/>
          <w:sz w:val="24"/>
          <w:szCs w:val="24"/>
        </w:rPr>
      </w:pPr>
    </w:p>
    <w:p w14:paraId="08C176C6" w14:textId="3F60FE21" w:rsidR="0013269B" w:rsidRDefault="0013269B" w:rsidP="00F740BA">
      <w:pPr>
        <w:rPr>
          <w:rFonts w:ascii="Arial" w:hAnsi="Arial" w:cs="Arial"/>
          <w:sz w:val="24"/>
          <w:szCs w:val="24"/>
        </w:rPr>
      </w:pPr>
    </w:p>
    <w:p w14:paraId="027346E3" w14:textId="7A03242F" w:rsidR="0013269B" w:rsidRPr="0080745F" w:rsidRDefault="0013269B" w:rsidP="00F740BA">
      <w:pPr>
        <w:rPr>
          <w:rFonts w:ascii="Arial" w:hAnsi="Arial" w:cs="Arial"/>
          <w:sz w:val="24"/>
          <w:szCs w:val="24"/>
        </w:rPr>
      </w:pPr>
    </w:p>
    <w:p w14:paraId="41784CD5" w14:textId="5243BF4F" w:rsidR="00F740BA" w:rsidRPr="0080745F" w:rsidRDefault="0013269B" w:rsidP="00DD2A97">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Figure 2- </w:t>
      </w:r>
      <w:r w:rsidR="000721F4" w:rsidRPr="000721F4">
        <w:rPr>
          <w:rFonts w:ascii="Arial" w:hAnsi="Arial" w:cs="Arial"/>
          <w:spacing w:val="2"/>
        </w:rPr>
        <w:t>Intertidal Zone Changes from 1886 to 1995 for Topographic Survey T-1700</w:t>
      </w:r>
      <w:r w:rsidR="000721F4">
        <w:rPr>
          <w:rFonts w:ascii="Arial" w:hAnsi="Arial" w:cs="Arial"/>
          <w:spacing w:val="2"/>
        </w:rPr>
        <w:t>, (Raabe et al. 2004)</w:t>
      </w:r>
      <w:ins w:id="15" w:author="Windows User" w:date="2019-03-18T06:40:00Z">
        <w:r w:rsidR="00EB4DDC">
          <w:rPr>
            <w:rFonts w:ascii="Arial" w:hAnsi="Arial" w:cs="Arial"/>
            <w:spacing w:val="2"/>
          </w:rPr>
          <w:t xml:space="preserve">.   As an </w:t>
        </w:r>
        <w:proofErr w:type="gramStart"/>
        <w:r w:rsidR="00EB4DDC">
          <w:rPr>
            <w:rFonts w:ascii="Arial" w:hAnsi="Arial" w:cs="Arial"/>
            <w:spacing w:val="2"/>
          </w:rPr>
          <w:t>example</w:t>
        </w:r>
        <w:proofErr w:type="gramEnd"/>
        <w:r w:rsidR="00EB4DDC">
          <w:rPr>
            <w:rFonts w:ascii="Arial" w:hAnsi="Arial" w:cs="Arial"/>
            <w:spacing w:val="2"/>
          </w:rPr>
          <w:t xml:space="preserve"> Raabe et al. (2004) </w:t>
        </w:r>
      </w:ins>
      <w:ins w:id="16" w:author="Windows User" w:date="2019-03-18T06:41:00Z">
        <w:r w:rsidR="00EB4DDC">
          <w:rPr>
            <w:rFonts w:ascii="Arial" w:hAnsi="Arial" w:cs="Arial"/>
            <w:spacing w:val="2"/>
          </w:rPr>
          <w:t xml:space="preserve">determined that …provide an example result </w:t>
        </w:r>
      </w:ins>
      <w:ins w:id="17" w:author="Windows User" w:date="2019-03-18T06:42:00Z">
        <w:r w:rsidR="00EB4DDC">
          <w:rPr>
            <w:rFonts w:ascii="Arial" w:hAnsi="Arial" w:cs="Arial"/>
            <w:spacing w:val="2"/>
          </w:rPr>
          <w:t>here to help in understanding the figure above.</w:t>
        </w:r>
      </w:ins>
    </w:p>
    <w:p w14:paraId="0D1BA51E" w14:textId="61C55324" w:rsidR="002B7615" w:rsidRPr="0080745F" w:rsidRDefault="002B7615" w:rsidP="00DD2A97">
      <w:pPr>
        <w:pStyle w:val="para"/>
        <w:shd w:val="clear" w:color="auto" w:fill="FCFCFC"/>
        <w:spacing w:before="240" w:beforeAutospacing="0" w:after="288" w:afterAutospacing="0"/>
        <w:rPr>
          <w:rFonts w:ascii="Arial" w:hAnsi="Arial" w:cs="Arial"/>
          <w:b/>
          <w:spacing w:val="2"/>
        </w:rPr>
      </w:pPr>
      <w:r w:rsidRPr="0080745F">
        <w:rPr>
          <w:rFonts w:ascii="Arial" w:hAnsi="Arial" w:cs="Arial"/>
          <w:b/>
          <w:spacing w:val="2"/>
        </w:rPr>
        <w:t>Spatial Observational Units</w:t>
      </w:r>
    </w:p>
    <w:p w14:paraId="4BDBD097" w14:textId="0810377A" w:rsidR="002B7615" w:rsidRPr="0080745F" w:rsidRDefault="00263988"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 xml:space="preserve">At this time, no spatial units are defined. Selecting observation units will be established before the landscape metrics can be calculated and atmospheric </w:t>
      </w:r>
      <w:r w:rsidR="006B032D" w:rsidRPr="0080745F">
        <w:rPr>
          <w:rFonts w:ascii="Arial" w:hAnsi="Arial" w:cs="Arial"/>
          <w:spacing w:val="2"/>
        </w:rPr>
        <w:t xml:space="preserve">variables </w:t>
      </w:r>
      <w:r w:rsidRPr="0080745F">
        <w:rPr>
          <w:rFonts w:ascii="Arial" w:hAnsi="Arial" w:cs="Arial"/>
          <w:spacing w:val="2"/>
        </w:rPr>
        <w:lastRenderedPageBreak/>
        <w:t xml:space="preserve">corrected. </w:t>
      </w:r>
      <w:r w:rsidR="004F7754" w:rsidRPr="0080745F">
        <w:rPr>
          <w:rFonts w:ascii="Arial" w:hAnsi="Arial" w:cs="Arial"/>
          <w:spacing w:val="2"/>
        </w:rPr>
        <w:t>It could be possible to select shapes or predefined buffer zones (et. al Yang 2007)</w:t>
      </w:r>
      <w:r w:rsidR="006B032D" w:rsidRPr="0080745F">
        <w:rPr>
          <w:rFonts w:ascii="Arial" w:hAnsi="Arial" w:cs="Arial"/>
          <w:spacing w:val="2"/>
        </w:rPr>
        <w:t xml:space="preserve"> for the area</w:t>
      </w:r>
      <w:r w:rsidR="004F7754" w:rsidRPr="0080745F">
        <w:rPr>
          <w:rFonts w:ascii="Arial" w:hAnsi="Arial" w:cs="Arial"/>
          <w:spacing w:val="2"/>
        </w:rPr>
        <w:t xml:space="preserve">. Other spatial units could be defined by different levels of biological or human related data, which can influence shoreline </w:t>
      </w:r>
      <w:r w:rsidR="006B032D" w:rsidRPr="0080745F">
        <w:rPr>
          <w:rFonts w:ascii="Arial" w:hAnsi="Arial" w:cs="Arial"/>
          <w:spacing w:val="2"/>
        </w:rPr>
        <w:t>coastal patterns.</w:t>
      </w:r>
    </w:p>
    <w:p w14:paraId="7645F105" w14:textId="7A281784" w:rsidR="002C4430" w:rsidRPr="0080745F" w:rsidRDefault="002C4430">
      <w:pPr>
        <w:rPr>
          <w:rFonts w:ascii="Arial" w:hAnsi="Arial" w:cs="Arial"/>
          <w:b/>
          <w:sz w:val="24"/>
          <w:szCs w:val="24"/>
        </w:rPr>
      </w:pPr>
      <w:r w:rsidRPr="0080745F">
        <w:rPr>
          <w:rFonts w:ascii="Arial" w:hAnsi="Arial" w:cs="Arial"/>
          <w:b/>
          <w:sz w:val="24"/>
          <w:szCs w:val="24"/>
        </w:rPr>
        <w:t>Methods</w:t>
      </w:r>
    </w:p>
    <w:p w14:paraId="063004CE" w14:textId="18F194FE" w:rsidR="00236D6F" w:rsidRPr="0080745F" w:rsidRDefault="002C4430">
      <w:pPr>
        <w:rPr>
          <w:rFonts w:ascii="Arial" w:hAnsi="Arial" w:cs="Arial"/>
          <w:sz w:val="24"/>
          <w:szCs w:val="24"/>
        </w:rPr>
      </w:pPr>
      <w:r w:rsidRPr="0080745F">
        <w:rPr>
          <w:rFonts w:ascii="Arial" w:hAnsi="Arial" w:cs="Arial"/>
          <w:sz w:val="24"/>
          <w:szCs w:val="24"/>
        </w:rPr>
        <w:t>The</w:t>
      </w:r>
      <w:r w:rsidR="00F740BA" w:rsidRPr="0080745F">
        <w:rPr>
          <w:rFonts w:ascii="Arial" w:hAnsi="Arial" w:cs="Arial"/>
          <w:sz w:val="24"/>
          <w:szCs w:val="24"/>
        </w:rPr>
        <w:t xml:space="preserve"> proposed</w:t>
      </w:r>
      <w:r w:rsidRPr="0080745F">
        <w:rPr>
          <w:rFonts w:ascii="Arial" w:hAnsi="Arial" w:cs="Arial"/>
          <w:sz w:val="24"/>
          <w:szCs w:val="24"/>
        </w:rPr>
        <w:t xml:space="preserve"> goal of </w:t>
      </w:r>
      <w:r w:rsidR="00F740BA" w:rsidRPr="0080745F">
        <w:rPr>
          <w:rFonts w:ascii="Arial" w:hAnsi="Arial" w:cs="Arial"/>
          <w:sz w:val="24"/>
          <w:szCs w:val="24"/>
        </w:rPr>
        <w:t>my</w:t>
      </w:r>
      <w:r w:rsidRPr="0080745F">
        <w:rPr>
          <w:rFonts w:ascii="Arial" w:hAnsi="Arial" w:cs="Arial"/>
          <w:sz w:val="24"/>
          <w:szCs w:val="24"/>
        </w:rPr>
        <w:t xml:space="preserve"> research is to create an automized way to update maps, </w:t>
      </w:r>
      <w:commentRangeStart w:id="18"/>
      <w:r w:rsidRPr="0080745F">
        <w:rPr>
          <w:rFonts w:ascii="Arial" w:hAnsi="Arial" w:cs="Arial"/>
          <w:sz w:val="24"/>
          <w:szCs w:val="24"/>
        </w:rPr>
        <w:t>based</w:t>
      </w:r>
      <w:commentRangeEnd w:id="18"/>
      <w:r w:rsidR="005F32C9">
        <w:rPr>
          <w:rStyle w:val="CommentReference"/>
        </w:rPr>
        <w:commentReference w:id="18"/>
      </w:r>
      <w:r w:rsidRPr="0080745F">
        <w:rPr>
          <w:rFonts w:ascii="Arial" w:hAnsi="Arial" w:cs="Arial"/>
          <w:sz w:val="24"/>
          <w:szCs w:val="24"/>
        </w:rPr>
        <w:t xml:space="preserve"> on satellite imagery, or map data scrapping from another source. </w:t>
      </w:r>
    </w:p>
    <w:p w14:paraId="3CCCD666" w14:textId="5B61E60C" w:rsidR="00236D6F" w:rsidRPr="0080745F" w:rsidRDefault="001D3EC5">
      <w:pPr>
        <w:rPr>
          <w:rFonts w:ascii="Arial" w:hAnsi="Arial" w:cs="Arial"/>
          <w:sz w:val="24"/>
          <w:szCs w:val="24"/>
        </w:rPr>
      </w:pPr>
      <w:r w:rsidRPr="0080745F">
        <w:rPr>
          <w:rFonts w:ascii="Arial" w:hAnsi="Arial" w:cs="Arial"/>
          <w:sz w:val="24"/>
          <w:szCs w:val="24"/>
        </w:rPr>
        <w:t>An abundant amount of ecological data can be found in many R packages</w:t>
      </w:r>
      <w:r w:rsidR="00236D6F" w:rsidRPr="0080745F">
        <w:rPr>
          <w:rFonts w:ascii="Arial" w:hAnsi="Arial" w:cs="Arial"/>
          <w:sz w:val="24"/>
          <w:szCs w:val="24"/>
        </w:rPr>
        <w:t xml:space="preserve">.  </w:t>
      </w:r>
      <w:r w:rsidR="00124EEF" w:rsidRPr="0080745F">
        <w:rPr>
          <w:rFonts w:ascii="Arial" w:hAnsi="Arial" w:cs="Arial"/>
          <w:sz w:val="24"/>
          <w:szCs w:val="24"/>
        </w:rPr>
        <w:t>Some of these</w:t>
      </w:r>
      <w:r w:rsidRPr="0080745F">
        <w:rPr>
          <w:rFonts w:ascii="Arial" w:hAnsi="Arial" w:cs="Arial"/>
          <w:sz w:val="24"/>
          <w:szCs w:val="24"/>
        </w:rPr>
        <w:t xml:space="preserve"> packages </w:t>
      </w:r>
      <w:r w:rsidR="008F5847" w:rsidRPr="0080745F">
        <w:rPr>
          <w:rFonts w:ascii="Arial" w:hAnsi="Arial" w:cs="Arial"/>
          <w:sz w:val="24"/>
          <w:szCs w:val="24"/>
        </w:rPr>
        <w:t>are</w:t>
      </w:r>
      <w:r w:rsidR="00124EEF" w:rsidRPr="0080745F">
        <w:rPr>
          <w:rFonts w:ascii="Arial" w:hAnsi="Arial" w:cs="Arial"/>
          <w:sz w:val="24"/>
          <w:szCs w:val="24"/>
        </w:rPr>
        <w:t xml:space="preserve"> ran</w:t>
      </w:r>
      <w:r w:rsidRPr="0080745F">
        <w:rPr>
          <w:rFonts w:ascii="Arial" w:hAnsi="Arial" w:cs="Arial"/>
          <w:sz w:val="24"/>
          <w:szCs w:val="24"/>
        </w:rPr>
        <w:t xml:space="preserve"> by government </w:t>
      </w:r>
      <w:r w:rsidR="008F5847" w:rsidRPr="0080745F">
        <w:rPr>
          <w:rFonts w:ascii="Arial" w:hAnsi="Arial" w:cs="Arial"/>
          <w:sz w:val="24"/>
          <w:szCs w:val="24"/>
        </w:rPr>
        <w:t>agencies, and</w:t>
      </w:r>
      <w:r w:rsidRPr="0080745F">
        <w:rPr>
          <w:rFonts w:ascii="Arial" w:hAnsi="Arial" w:cs="Arial"/>
          <w:sz w:val="24"/>
          <w:szCs w:val="24"/>
        </w:rPr>
        <w:t xml:space="preserve"> updated frequently.  Government organizations such as USGS, </w:t>
      </w:r>
      <w:r w:rsidR="002A1DD5" w:rsidRPr="0080745F">
        <w:rPr>
          <w:rFonts w:ascii="Arial" w:hAnsi="Arial" w:cs="Arial"/>
          <w:sz w:val="24"/>
          <w:szCs w:val="24"/>
        </w:rPr>
        <w:t xml:space="preserve">and USDA have public APIs to access </w:t>
      </w:r>
      <w:r w:rsidR="008F5847" w:rsidRPr="0080745F">
        <w:rPr>
          <w:rFonts w:ascii="Arial" w:hAnsi="Arial" w:cs="Arial"/>
          <w:sz w:val="24"/>
          <w:szCs w:val="24"/>
        </w:rPr>
        <w:t>these data</w:t>
      </w:r>
      <w:r w:rsidR="00420C8C" w:rsidRPr="0080745F">
        <w:rPr>
          <w:rFonts w:ascii="Arial" w:hAnsi="Arial" w:cs="Arial"/>
          <w:sz w:val="24"/>
          <w:szCs w:val="24"/>
        </w:rPr>
        <w:t xml:space="preserve"> (https://sheilasaia.rbind.io/post/2019-01-04-nass-api/)</w:t>
      </w:r>
      <w:r w:rsidR="002A1DD5" w:rsidRPr="0080745F">
        <w:rPr>
          <w:rFonts w:ascii="Arial" w:hAnsi="Arial" w:cs="Arial"/>
          <w:sz w:val="24"/>
          <w:szCs w:val="24"/>
        </w:rPr>
        <w:t xml:space="preserve">. These APIs </w:t>
      </w:r>
      <w:r w:rsidR="00420C8C" w:rsidRPr="0080745F">
        <w:rPr>
          <w:rFonts w:ascii="Arial" w:hAnsi="Arial" w:cs="Arial"/>
          <w:sz w:val="24"/>
          <w:szCs w:val="24"/>
        </w:rPr>
        <w:t>can</w:t>
      </w:r>
      <w:r w:rsidR="002A1DD5" w:rsidRPr="0080745F">
        <w:rPr>
          <w:rFonts w:ascii="Arial" w:hAnsi="Arial" w:cs="Arial"/>
          <w:sz w:val="24"/>
          <w:szCs w:val="24"/>
        </w:rPr>
        <w:t xml:space="preserve"> connect </w:t>
      </w:r>
      <w:r w:rsidR="00420C8C" w:rsidRPr="0080745F">
        <w:rPr>
          <w:rFonts w:ascii="Arial" w:hAnsi="Arial" w:cs="Arial"/>
          <w:sz w:val="24"/>
          <w:szCs w:val="24"/>
        </w:rPr>
        <w:t>to</w:t>
      </w:r>
      <w:r w:rsidR="002A1DD5" w:rsidRPr="0080745F">
        <w:rPr>
          <w:rFonts w:ascii="Arial" w:hAnsi="Arial" w:cs="Arial"/>
          <w:sz w:val="24"/>
          <w:szCs w:val="24"/>
        </w:rPr>
        <w:t xml:space="preserve"> R</w:t>
      </w:r>
      <w:r w:rsidR="00420C8C" w:rsidRPr="0080745F">
        <w:rPr>
          <w:rFonts w:ascii="Arial" w:hAnsi="Arial" w:cs="Arial"/>
          <w:sz w:val="24"/>
          <w:szCs w:val="24"/>
        </w:rPr>
        <w:t xml:space="preserve"> and</w:t>
      </w:r>
      <w:r w:rsidR="00124EEF" w:rsidRPr="0080745F">
        <w:rPr>
          <w:rFonts w:ascii="Arial" w:hAnsi="Arial" w:cs="Arial"/>
          <w:sz w:val="24"/>
          <w:szCs w:val="24"/>
        </w:rPr>
        <w:t xml:space="preserve"> allow for data to be downloaded, and then be</w:t>
      </w:r>
      <w:r w:rsidR="002A1DD5" w:rsidRPr="0080745F">
        <w:rPr>
          <w:rFonts w:ascii="Arial" w:hAnsi="Arial" w:cs="Arial"/>
          <w:sz w:val="24"/>
          <w:szCs w:val="24"/>
        </w:rPr>
        <w:t xml:space="preserve"> manipulated to suit the needs of the user. I propose that spatial and temporal analysis</w:t>
      </w:r>
      <w:r w:rsidR="008F5847" w:rsidRPr="0080745F">
        <w:rPr>
          <w:rFonts w:ascii="Arial" w:hAnsi="Arial" w:cs="Arial"/>
          <w:sz w:val="24"/>
          <w:szCs w:val="24"/>
        </w:rPr>
        <w:t>,</w:t>
      </w:r>
      <w:r w:rsidR="002A1DD5" w:rsidRPr="0080745F">
        <w:rPr>
          <w:rFonts w:ascii="Arial" w:hAnsi="Arial" w:cs="Arial"/>
          <w:sz w:val="24"/>
          <w:szCs w:val="24"/>
        </w:rPr>
        <w:t xml:space="preserve"> to support the ongoing</w:t>
      </w:r>
      <w:r w:rsidR="008F5847" w:rsidRPr="0080745F">
        <w:rPr>
          <w:rFonts w:ascii="Arial" w:hAnsi="Arial" w:cs="Arial"/>
          <w:sz w:val="24"/>
          <w:szCs w:val="24"/>
        </w:rPr>
        <w:t xml:space="preserve"> shoreline</w:t>
      </w:r>
      <w:r w:rsidR="002A1DD5" w:rsidRPr="0080745F">
        <w:rPr>
          <w:rFonts w:ascii="Arial" w:hAnsi="Arial" w:cs="Arial"/>
          <w:sz w:val="24"/>
          <w:szCs w:val="24"/>
        </w:rPr>
        <w:t xml:space="preserve"> changes along the Lone Cabbage Reef, can be created using much of these </w:t>
      </w:r>
      <w:r w:rsidR="00420C8C" w:rsidRPr="0080745F">
        <w:rPr>
          <w:rFonts w:ascii="Arial" w:hAnsi="Arial" w:cs="Arial"/>
          <w:sz w:val="24"/>
          <w:szCs w:val="24"/>
        </w:rPr>
        <w:t xml:space="preserve">available </w:t>
      </w:r>
      <w:r w:rsidR="00124EEF" w:rsidRPr="0080745F">
        <w:rPr>
          <w:rFonts w:ascii="Arial" w:hAnsi="Arial" w:cs="Arial"/>
          <w:sz w:val="24"/>
          <w:szCs w:val="24"/>
        </w:rPr>
        <w:t xml:space="preserve">packaged </w:t>
      </w:r>
      <w:r w:rsidR="002A1DD5" w:rsidRPr="0080745F">
        <w:rPr>
          <w:rFonts w:ascii="Arial" w:hAnsi="Arial" w:cs="Arial"/>
          <w:sz w:val="24"/>
          <w:szCs w:val="24"/>
        </w:rPr>
        <w:t xml:space="preserve">data. </w:t>
      </w:r>
      <w:r w:rsidRPr="0080745F">
        <w:rPr>
          <w:rFonts w:ascii="Arial" w:hAnsi="Arial" w:cs="Arial"/>
          <w:sz w:val="24"/>
          <w:szCs w:val="24"/>
        </w:rPr>
        <w:t xml:space="preserve"> </w:t>
      </w:r>
      <w:r w:rsidR="00420C8C" w:rsidRPr="0080745F">
        <w:rPr>
          <w:rFonts w:ascii="Arial" w:hAnsi="Arial" w:cs="Arial"/>
          <w:sz w:val="24"/>
          <w:szCs w:val="24"/>
        </w:rPr>
        <w:t>Using the USADA quick stats, the census and survey data (</w:t>
      </w:r>
      <w:hyperlink r:id="rId11" w:history="1">
        <w:r w:rsidR="000721F4" w:rsidRPr="00B40560">
          <w:rPr>
            <w:rStyle w:val="Hyperlink"/>
            <w:rFonts w:ascii="Arial" w:hAnsi="Arial" w:cs="Arial"/>
            <w:sz w:val="24"/>
            <w:szCs w:val="24"/>
          </w:rPr>
          <w:t>https://quickstats.nass.usda.gov/</w:t>
        </w:r>
      </w:hyperlink>
      <w:r w:rsidR="00420C8C" w:rsidRPr="0080745F">
        <w:rPr>
          <w:rFonts w:ascii="Arial" w:hAnsi="Arial" w:cs="Arial"/>
          <w:sz w:val="24"/>
          <w:szCs w:val="24"/>
        </w:rPr>
        <w:t>)</w:t>
      </w:r>
      <w:r w:rsidR="000721F4">
        <w:rPr>
          <w:rFonts w:ascii="Arial" w:hAnsi="Arial" w:cs="Arial"/>
          <w:sz w:val="24"/>
          <w:szCs w:val="24"/>
        </w:rPr>
        <w:t xml:space="preserve"> for </w:t>
      </w:r>
      <w:r w:rsidR="0080745F" w:rsidRPr="0080745F">
        <w:rPr>
          <w:rFonts w:ascii="Arial" w:hAnsi="Arial" w:cs="Arial"/>
          <w:sz w:val="24"/>
          <w:szCs w:val="24"/>
        </w:rPr>
        <w:t xml:space="preserve">agriculture land, agricultural services, and improvement and construction </w:t>
      </w:r>
      <w:r w:rsidR="000721F4">
        <w:rPr>
          <w:rFonts w:ascii="Arial" w:hAnsi="Arial" w:cs="Arial"/>
          <w:sz w:val="24"/>
          <w:szCs w:val="24"/>
        </w:rPr>
        <w:t xml:space="preserve">might also be used to create dynamic maps.  </w:t>
      </w:r>
      <w:r w:rsidR="0080745F" w:rsidRPr="0080745F">
        <w:rPr>
          <w:rFonts w:ascii="Arial" w:hAnsi="Arial" w:cs="Arial"/>
          <w:sz w:val="24"/>
          <w:szCs w:val="24"/>
        </w:rPr>
        <w:t xml:space="preserve"> </w:t>
      </w:r>
    </w:p>
    <w:p w14:paraId="313848FC" w14:textId="3C322026" w:rsidR="00236D6F" w:rsidRDefault="008F5847" w:rsidP="00F740BA">
      <w:pPr>
        <w:rPr>
          <w:rFonts w:ascii="Arial" w:hAnsi="Arial" w:cs="Arial"/>
          <w:sz w:val="24"/>
          <w:szCs w:val="24"/>
        </w:rPr>
      </w:pPr>
      <w:r w:rsidRPr="0080745F">
        <w:rPr>
          <w:rFonts w:ascii="Arial" w:hAnsi="Arial" w:cs="Arial"/>
          <w:sz w:val="24"/>
          <w:szCs w:val="24"/>
        </w:rPr>
        <w:t xml:space="preserve">Another way to apply another adaptive management method for this effort would be </w:t>
      </w:r>
      <w:r w:rsidR="00F740BA" w:rsidRPr="0080745F">
        <w:rPr>
          <w:rFonts w:ascii="Arial" w:hAnsi="Arial" w:cs="Arial"/>
          <w:sz w:val="24"/>
          <w:szCs w:val="24"/>
        </w:rPr>
        <w:t>to create a set of calculations that can automatically process the same new images</w:t>
      </w:r>
      <w:r w:rsidRPr="0080745F">
        <w:rPr>
          <w:rFonts w:ascii="Arial" w:hAnsi="Arial" w:cs="Arial"/>
          <w:sz w:val="24"/>
          <w:szCs w:val="24"/>
        </w:rPr>
        <w:t>, using ENVI + IDL</w:t>
      </w:r>
      <w:r w:rsidR="00F740BA" w:rsidRPr="0080745F">
        <w:rPr>
          <w:rFonts w:ascii="Arial" w:hAnsi="Arial" w:cs="Arial"/>
          <w:sz w:val="24"/>
          <w:szCs w:val="24"/>
        </w:rPr>
        <w:t xml:space="preserve">. </w:t>
      </w:r>
      <w:r w:rsidRPr="0080745F">
        <w:rPr>
          <w:rFonts w:ascii="Arial" w:hAnsi="Arial" w:cs="Arial"/>
          <w:sz w:val="24"/>
          <w:szCs w:val="24"/>
        </w:rPr>
        <w:t xml:space="preserve">Satellite imagery are measured using a series of calculations IDL. These calculations can also create new raster types, which can be compared in ENVI. Using the combination of calculations and spatial software analysis, an adaptive management plan can easily address </w:t>
      </w:r>
      <w:r w:rsidR="00FA69A8" w:rsidRPr="0080745F">
        <w:rPr>
          <w:rFonts w:ascii="Arial" w:hAnsi="Arial" w:cs="Arial"/>
          <w:sz w:val="24"/>
          <w:szCs w:val="24"/>
        </w:rPr>
        <w:t xml:space="preserve">imagery updates. </w:t>
      </w:r>
      <w:r w:rsidR="00FC1388" w:rsidRPr="0080745F">
        <w:rPr>
          <w:rFonts w:ascii="Arial" w:hAnsi="Arial" w:cs="Arial"/>
          <w:sz w:val="24"/>
          <w:szCs w:val="24"/>
        </w:rPr>
        <w:t xml:space="preserve">This method can be easily </w:t>
      </w:r>
      <w:r w:rsidR="000721F4" w:rsidRPr="0080745F">
        <w:rPr>
          <w:rFonts w:ascii="Arial" w:hAnsi="Arial" w:cs="Arial"/>
          <w:sz w:val="24"/>
          <w:szCs w:val="24"/>
        </w:rPr>
        <w:t>reproduced but</w:t>
      </w:r>
      <w:r w:rsidR="00FC1388" w:rsidRPr="0080745F">
        <w:rPr>
          <w:rFonts w:ascii="Arial" w:hAnsi="Arial" w:cs="Arial"/>
          <w:sz w:val="24"/>
          <w:szCs w:val="24"/>
        </w:rPr>
        <w:t xml:space="preserve"> might be difficult to share with other potential users or agencies. </w:t>
      </w:r>
    </w:p>
    <w:p w14:paraId="6A0828F2" w14:textId="77777777" w:rsidR="000721F4" w:rsidRPr="0080745F" w:rsidRDefault="000721F4" w:rsidP="00F740BA">
      <w:pPr>
        <w:rPr>
          <w:rFonts w:ascii="Arial" w:hAnsi="Arial" w:cs="Arial"/>
          <w:sz w:val="24"/>
          <w:szCs w:val="24"/>
        </w:rPr>
      </w:pPr>
    </w:p>
    <w:p w14:paraId="125B4294" w14:textId="40B314F8" w:rsidR="00F740BA" w:rsidRPr="0080745F" w:rsidRDefault="00F740BA" w:rsidP="00F740BA">
      <w:pPr>
        <w:rPr>
          <w:rFonts w:ascii="Arial" w:hAnsi="Arial" w:cs="Arial"/>
          <w:b/>
          <w:sz w:val="24"/>
          <w:szCs w:val="24"/>
        </w:rPr>
      </w:pPr>
      <w:commentRangeStart w:id="19"/>
      <w:r w:rsidRPr="0080745F">
        <w:rPr>
          <w:rFonts w:ascii="Arial" w:hAnsi="Arial" w:cs="Arial"/>
          <w:b/>
          <w:sz w:val="24"/>
          <w:szCs w:val="24"/>
        </w:rPr>
        <w:t>Discussion</w:t>
      </w:r>
      <w:commentRangeEnd w:id="19"/>
      <w:r w:rsidR="00832F2A">
        <w:rPr>
          <w:rStyle w:val="CommentReference"/>
        </w:rPr>
        <w:commentReference w:id="19"/>
      </w:r>
    </w:p>
    <w:p w14:paraId="00BDBE74" w14:textId="6A6EBE1A" w:rsidR="00F740BA" w:rsidRDefault="006E04CF">
      <w:pPr>
        <w:rPr>
          <w:rFonts w:ascii="Arial" w:hAnsi="Arial" w:cs="Arial"/>
          <w:sz w:val="24"/>
          <w:szCs w:val="24"/>
        </w:rPr>
      </w:pPr>
      <w:r w:rsidRPr="0080745F">
        <w:rPr>
          <w:rFonts w:ascii="Arial" w:hAnsi="Arial" w:cs="Arial"/>
          <w:sz w:val="24"/>
          <w:szCs w:val="24"/>
        </w:rPr>
        <w:t xml:space="preserve">Adaptive management plans can be applicable to all data types. Maps are one source of visual data that can be used to calculate patterns and trends. </w:t>
      </w:r>
      <w:r w:rsidR="00F740BA" w:rsidRPr="0080745F">
        <w:rPr>
          <w:rFonts w:ascii="Arial" w:hAnsi="Arial" w:cs="Arial"/>
          <w:sz w:val="24"/>
          <w:szCs w:val="24"/>
        </w:rPr>
        <w:t xml:space="preserve"> By using maps, the </w:t>
      </w:r>
      <w:r w:rsidR="0013269B">
        <w:rPr>
          <w:rFonts w:ascii="Arial" w:hAnsi="Arial" w:cs="Arial"/>
          <w:sz w:val="24"/>
          <w:szCs w:val="24"/>
        </w:rPr>
        <w:t xml:space="preserve">intended </w:t>
      </w:r>
      <w:r w:rsidR="00F740BA" w:rsidRPr="0080745F">
        <w:rPr>
          <w:rFonts w:ascii="Arial" w:hAnsi="Arial" w:cs="Arial"/>
          <w:sz w:val="24"/>
          <w:szCs w:val="24"/>
        </w:rPr>
        <w:t xml:space="preserve">audience </w:t>
      </w:r>
      <w:r w:rsidR="0013269B">
        <w:rPr>
          <w:rFonts w:ascii="Arial" w:hAnsi="Arial" w:cs="Arial"/>
          <w:sz w:val="24"/>
          <w:szCs w:val="24"/>
        </w:rPr>
        <w:t>has</w:t>
      </w:r>
      <w:r w:rsidR="00F740BA" w:rsidRPr="0080745F">
        <w:rPr>
          <w:rFonts w:ascii="Arial" w:hAnsi="Arial" w:cs="Arial"/>
          <w:sz w:val="24"/>
          <w:szCs w:val="24"/>
        </w:rPr>
        <w:t xml:space="preserve"> a better understanding of the impact of ecological impacts in an area. Areas that are involved in monitoring programs, are the ideal candidate for spatial and temporal evaluations. Creating these series of shoreline satellite imagery, on behalf of the LCR project, will prove to be an amazing tool for both public and program needs. </w:t>
      </w:r>
    </w:p>
    <w:p w14:paraId="357FEC79" w14:textId="079FAF8F" w:rsidR="00CF222A" w:rsidRDefault="00CF222A">
      <w:pPr>
        <w:rPr>
          <w:rFonts w:ascii="Arial" w:hAnsi="Arial" w:cs="Arial"/>
          <w:sz w:val="24"/>
          <w:szCs w:val="24"/>
        </w:rPr>
      </w:pPr>
    </w:p>
    <w:p w14:paraId="141EAD03" w14:textId="6CDCC74A" w:rsidR="00CF222A" w:rsidRDefault="00CF222A">
      <w:pPr>
        <w:rPr>
          <w:rFonts w:ascii="Arial" w:hAnsi="Arial" w:cs="Arial"/>
          <w:sz w:val="24"/>
          <w:szCs w:val="24"/>
        </w:rPr>
      </w:pPr>
      <w:r>
        <w:rPr>
          <w:rFonts w:ascii="Arial" w:hAnsi="Arial" w:cs="Arial"/>
          <w:sz w:val="24"/>
          <w:szCs w:val="24"/>
        </w:rPr>
        <w:t>References</w:t>
      </w:r>
    </w:p>
    <w:p w14:paraId="6CD64B88" w14:textId="741C7EBD" w:rsidR="00CF222A" w:rsidRDefault="00CF222A">
      <w:pPr>
        <w:rPr>
          <w:rFonts w:ascii="Arial" w:hAnsi="Arial" w:cs="Arial"/>
          <w:sz w:val="24"/>
          <w:szCs w:val="24"/>
        </w:rPr>
      </w:pPr>
    </w:p>
    <w:p w14:paraId="04370CE1" w14:textId="4E77E641" w:rsidR="00CF222A" w:rsidRDefault="00CF222A">
      <w:pPr>
        <w:rPr>
          <w:rFonts w:ascii="Arial" w:hAnsi="Arial" w:cs="Arial"/>
          <w:sz w:val="24"/>
          <w:szCs w:val="24"/>
        </w:rPr>
      </w:pPr>
      <w:r w:rsidRPr="00CF222A">
        <w:rPr>
          <w:rFonts w:ascii="Arial" w:hAnsi="Arial" w:cs="Arial"/>
          <w:sz w:val="24"/>
          <w:szCs w:val="24"/>
        </w:rPr>
        <w:t>Katz, Brian G., and Ellen A. Raabe. Suwannee River basin and estuary: An integrated watershed science program. No. 2005-1210. 2005.</w:t>
      </w:r>
    </w:p>
    <w:p w14:paraId="768BFAF4" w14:textId="0A51A350" w:rsidR="00DC04BA" w:rsidRPr="0080745F" w:rsidRDefault="00DC04BA" w:rsidP="00DC04BA">
      <w:pPr>
        <w:rPr>
          <w:rFonts w:ascii="Arial" w:hAnsi="Arial" w:cs="Arial"/>
          <w:sz w:val="24"/>
          <w:szCs w:val="24"/>
        </w:rPr>
      </w:pPr>
    </w:p>
    <w:sectPr w:rsidR="00DC04BA" w:rsidRPr="00807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ine, Bill" w:date="2019-03-18T09:57:00Z" w:initials="PB">
    <w:p w14:paraId="798DEA3B" w14:textId="760494D4" w:rsidR="00262028" w:rsidRDefault="00262028">
      <w:pPr>
        <w:pStyle w:val="CommentText"/>
      </w:pPr>
      <w:r>
        <w:rPr>
          <w:rStyle w:val="CommentReference"/>
        </w:rPr>
        <w:annotationRef/>
      </w:r>
      <w:r>
        <w:t xml:space="preserve">Overall much improved early draft, I know you are working hard on this and you can see big improvement from chapter 1 to this.  </w:t>
      </w:r>
    </w:p>
    <w:p w14:paraId="28CE9090" w14:textId="178CAE6B" w:rsidR="00262028" w:rsidRDefault="00262028">
      <w:pPr>
        <w:pStyle w:val="CommentText"/>
      </w:pPr>
    </w:p>
    <w:p w14:paraId="0B0C0B00" w14:textId="7F4D2F4E" w:rsidR="00262028" w:rsidRDefault="00262028">
      <w:pPr>
        <w:pStyle w:val="CommentText"/>
      </w:pPr>
      <w:r>
        <w:t xml:space="preserve">I think you should read some of the USGS reports I’ve </w:t>
      </w:r>
      <w:r w:rsidR="008A3EAF">
        <w:t>linked</w:t>
      </w:r>
      <w:r>
        <w:t xml:space="preserve"> below, particularly a nice “white paper” overview by Ellen Raabe and Brian Katz. You will see they highlight some threats and opportunities in the basin that I think your Chapter 2 can help address.  The shoreline features is set up as an assessment of change in an area with limited coastal development and you</w:t>
      </w:r>
      <w:r w:rsidR="008A3EAF">
        <w:t xml:space="preserve"> can</w:t>
      </w:r>
      <w:r>
        <w:t xml:space="preserve"> say “how have major land forms changed over time</w:t>
      </w:r>
      <w:r w:rsidR="008A3EAF">
        <w:t xml:space="preserve"> in absence of a lot of development</w:t>
      </w:r>
      <w:r>
        <w:t xml:space="preserve">” and you could talk about sea level rise as a threat and talk about threats and loss of coastal forest and conversion to marsh etc.  </w:t>
      </w:r>
      <w:r w:rsidR="008A3EAF">
        <w:t>The second part in terms of how the basin has changed you can talk about increased human population density, concentrate agriculture feeding operations, shifts from forest to pasture to urban, all threats identified by USGS.  In this way you are using USGS to identify the threats and then you are going out and assessing how they have changed.  I can imagine a nice Shiny app where you could click different metrics (like forest, or human density) and it would plot it over time etc.</w:t>
      </w:r>
    </w:p>
  </w:comment>
  <w:comment w:id="1" w:author="Pine, Bill" w:date="2019-03-18T09:42:00Z" w:initials="PB">
    <w:p w14:paraId="283FCCB3" w14:textId="57582179" w:rsidR="00517B6A" w:rsidRDefault="00517B6A">
      <w:pPr>
        <w:pStyle w:val="CommentText"/>
      </w:pPr>
      <w:r>
        <w:rPr>
          <w:rStyle w:val="CommentReference"/>
        </w:rPr>
        <w:annotationRef/>
      </w:r>
      <w:r>
        <w:t>Here are some archived pages that might be useful</w:t>
      </w:r>
    </w:p>
    <w:p w14:paraId="6B090D2D" w14:textId="651CA547" w:rsidR="00517B6A" w:rsidRDefault="00517B6A">
      <w:pPr>
        <w:pStyle w:val="CommentText"/>
      </w:pPr>
    </w:p>
    <w:p w14:paraId="16FD7275" w14:textId="7046934A" w:rsidR="00517B6A" w:rsidRDefault="004E1B83">
      <w:pPr>
        <w:pStyle w:val="CommentText"/>
      </w:pPr>
      <w:hyperlink r:id="rId1" w:history="1">
        <w:r w:rsidR="00517B6A" w:rsidRPr="00C128FD">
          <w:rPr>
            <w:rStyle w:val="Hyperlink"/>
          </w:rPr>
          <w:t>https://archive.usgs.gov/archive/sites/gulfsci.er.usgs.gov/suwannee/index.html</w:t>
        </w:r>
      </w:hyperlink>
    </w:p>
    <w:p w14:paraId="432C60C3" w14:textId="68C93A48" w:rsidR="00517B6A" w:rsidRDefault="00517B6A">
      <w:pPr>
        <w:pStyle w:val="CommentText"/>
      </w:pPr>
    </w:p>
  </w:comment>
  <w:comment w:id="11" w:author="Windows User" w:date="2019-03-17T07:08:00Z" w:initials="WU">
    <w:p w14:paraId="25AE9696" w14:textId="77777777" w:rsidR="00CF0A8E" w:rsidRDefault="00CF0A8E">
      <w:pPr>
        <w:pStyle w:val="CommentText"/>
      </w:pPr>
      <w:r>
        <w:rPr>
          <w:rStyle w:val="CommentReference"/>
        </w:rPr>
        <w:annotationRef/>
      </w:r>
      <w:r>
        <w:t xml:space="preserve">This looks </w:t>
      </w:r>
      <w:proofErr w:type="gramStart"/>
      <w:r>
        <w:t>really relevant</w:t>
      </w:r>
      <w:proofErr w:type="gramEnd"/>
    </w:p>
    <w:p w14:paraId="147EDA83" w14:textId="77777777" w:rsidR="00CF0A8E" w:rsidRDefault="00CF0A8E">
      <w:pPr>
        <w:pStyle w:val="CommentText"/>
      </w:pPr>
    </w:p>
    <w:p w14:paraId="1239D872" w14:textId="0FF8CF6A" w:rsidR="00CF0A8E" w:rsidRDefault="00CF0A8E">
      <w:pPr>
        <w:pStyle w:val="CommentText"/>
      </w:pPr>
      <w:r w:rsidRPr="00CF0A8E">
        <w:t>https://search.proquest.com/openview/6858bdbf8600c4fec459c65cf4f04820/1?pq-origsite=gscholar&amp;cbl=18750&amp;diss=y</w:t>
      </w:r>
    </w:p>
  </w:comment>
  <w:comment w:id="12" w:author="Windows User" w:date="2019-03-18T06:25:00Z" w:initials="WU">
    <w:p w14:paraId="76D393CD" w14:textId="5D0EEACE" w:rsidR="00C432D6" w:rsidRDefault="00C432D6">
      <w:pPr>
        <w:pStyle w:val="CommentText"/>
      </w:pPr>
      <w:r>
        <w:rPr>
          <w:rStyle w:val="CommentReference"/>
        </w:rPr>
        <w:annotationRef/>
      </w:r>
      <w:r>
        <w:t>This is important because the digitizing will likely have to be done by hand and you can show how repeatable it is.</w:t>
      </w:r>
    </w:p>
  </w:comment>
  <w:comment w:id="13" w:author="Pine, Bill" w:date="2019-03-04T09:35:00Z" w:initials="PB">
    <w:p w14:paraId="4030203D" w14:textId="77777777" w:rsidR="00F740BA" w:rsidRDefault="00F740BA" w:rsidP="00F740BA">
      <w:pPr>
        <w:pStyle w:val="CommentText"/>
      </w:pPr>
      <w:r>
        <w:rPr>
          <w:rStyle w:val="CommentReference"/>
        </w:rPr>
        <w:annotationRef/>
      </w:r>
      <w:r>
        <w:t>Mel, I don’t know what these are… you can research this and propose several to use. But I would think it would be things such as landcover, % agricultural lands, % impervious surface, human population density, wells, etc.</w:t>
      </w:r>
    </w:p>
  </w:comment>
  <w:comment w:id="14" w:author="Pine, Bill" w:date="2019-03-18T09:51:00Z" w:initials="PB">
    <w:p w14:paraId="693B01F2" w14:textId="0CDCA568" w:rsidR="00832F2A" w:rsidRDefault="00832F2A">
      <w:pPr>
        <w:pStyle w:val="CommentText"/>
      </w:pPr>
      <w:r>
        <w:rPr>
          <w:rStyle w:val="CommentReference"/>
        </w:rPr>
        <w:annotationRef/>
      </w:r>
      <w:r>
        <w:t>See my comments above in terms of possibly using some of the USGS identified threats from some of the workshops in 2004</w:t>
      </w:r>
    </w:p>
    <w:p w14:paraId="07C24BB8" w14:textId="43DF8984" w:rsidR="00832F2A" w:rsidRDefault="00832F2A">
      <w:pPr>
        <w:pStyle w:val="CommentText"/>
      </w:pPr>
    </w:p>
    <w:p w14:paraId="71AB6537" w14:textId="58A05F65" w:rsidR="00832F2A" w:rsidRDefault="00832F2A">
      <w:pPr>
        <w:pStyle w:val="CommentText"/>
      </w:pPr>
      <w:r w:rsidRPr="00832F2A">
        <w:t>https://archive.usgs.gov/archive/sites/gulfsci.er.usgs.gov/suwannee/reports/KatzRaabeWP.pdf</w:t>
      </w:r>
    </w:p>
  </w:comment>
  <w:comment w:id="18" w:author="Windows User" w:date="2019-03-17T07:03:00Z" w:initials="WU">
    <w:p w14:paraId="09A2D42F" w14:textId="07EFB686" w:rsidR="005F32C9" w:rsidRDefault="005F32C9">
      <w:pPr>
        <w:pStyle w:val="CommentText"/>
      </w:pPr>
      <w:r>
        <w:rPr>
          <w:rStyle w:val="CommentReference"/>
        </w:rPr>
        <w:annotationRef/>
      </w:r>
      <w:r w:rsidR="00CF0A8E">
        <w:t>Make this reproducible even if hand digitization. Randomly select certain images and digitize them twice. Maybe re-digitize some of Nick’s images? Find examples double digitizing in literature.</w:t>
      </w:r>
    </w:p>
  </w:comment>
  <w:comment w:id="19" w:author="Pine, Bill" w:date="2019-03-18T09:52:00Z" w:initials="PB">
    <w:p w14:paraId="1B788B72" w14:textId="4C4EF111" w:rsidR="00832F2A" w:rsidRDefault="00832F2A">
      <w:pPr>
        <w:pStyle w:val="CommentText"/>
      </w:pPr>
      <w:r>
        <w:rPr>
          <w:rStyle w:val="CommentReference"/>
        </w:rPr>
        <w:annotationRef/>
      </w:r>
      <w:r>
        <w:t xml:space="preserve">Let’s get the earlier parts sorted out and then move into a short discussion. So work on earlier parts first, then we move to this.  The discussion may really </w:t>
      </w:r>
      <w:proofErr w:type="gramStart"/>
      <w:r>
        <w:t>be  a</w:t>
      </w:r>
      <w:proofErr w:type="gramEnd"/>
      <w:r>
        <w:t xml:space="preserve"> discussion related to Chapters 1 and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0C0B00" w15:done="0"/>
  <w15:commentEx w15:paraId="432C60C3" w15:done="0"/>
  <w15:commentEx w15:paraId="1239D872" w15:done="0"/>
  <w15:commentEx w15:paraId="76D393CD" w15:done="0"/>
  <w15:commentEx w15:paraId="4030203D" w15:done="0"/>
  <w15:commentEx w15:paraId="71AB6537" w15:done="0"/>
  <w15:commentEx w15:paraId="09A2D42F" w15:done="0"/>
  <w15:commentEx w15:paraId="1B788B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0C0B00" w16cid:durableId="203A4339"/>
  <w16cid:commentId w16cid:paraId="432C60C3" w16cid:durableId="203CAF15"/>
  <w16cid:commentId w16cid:paraId="1239D872" w16cid:durableId="203870DB"/>
  <w16cid:commentId w16cid:paraId="76D393CD" w16cid:durableId="2039B858"/>
  <w16cid:commentId w16cid:paraId="4030203D" w16cid:durableId="20324F3A"/>
  <w16cid:commentId w16cid:paraId="71AB6537" w16cid:durableId="203A433E"/>
  <w16cid:commentId w16cid:paraId="09A2D42F" w16cid:durableId="20386FB1"/>
  <w16cid:commentId w16cid:paraId="1B788B72" w16cid:durableId="203A43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90851"/>
    <w:multiLevelType w:val="hybridMultilevel"/>
    <w:tmpl w:val="66C0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ne, Bill">
    <w15:presenceInfo w15:providerId="AD" w15:userId="S-1-5-21-1308237860-4193317556-336787646-242206"/>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97"/>
    <w:rsid w:val="00007873"/>
    <w:rsid w:val="00052036"/>
    <w:rsid w:val="00070235"/>
    <w:rsid w:val="000721F4"/>
    <w:rsid w:val="000D680F"/>
    <w:rsid w:val="00124EEF"/>
    <w:rsid w:val="0013269B"/>
    <w:rsid w:val="001731E2"/>
    <w:rsid w:val="001D3EC5"/>
    <w:rsid w:val="001E07A5"/>
    <w:rsid w:val="00236D6F"/>
    <w:rsid w:val="002465C1"/>
    <w:rsid w:val="00262028"/>
    <w:rsid w:val="00263988"/>
    <w:rsid w:val="00287830"/>
    <w:rsid w:val="002A1DD5"/>
    <w:rsid w:val="002B3CBE"/>
    <w:rsid w:val="002B7615"/>
    <w:rsid w:val="002C31D3"/>
    <w:rsid w:val="002C4430"/>
    <w:rsid w:val="002E7D5B"/>
    <w:rsid w:val="00312DAF"/>
    <w:rsid w:val="003E2F2F"/>
    <w:rsid w:val="00420C8C"/>
    <w:rsid w:val="00426F10"/>
    <w:rsid w:val="00462809"/>
    <w:rsid w:val="00497CCF"/>
    <w:rsid w:val="004C0AA3"/>
    <w:rsid w:val="004E0E26"/>
    <w:rsid w:val="004E1B83"/>
    <w:rsid w:val="004F7754"/>
    <w:rsid w:val="004F7955"/>
    <w:rsid w:val="00517B6A"/>
    <w:rsid w:val="005B7548"/>
    <w:rsid w:val="005F32C9"/>
    <w:rsid w:val="006706C1"/>
    <w:rsid w:val="006A7857"/>
    <w:rsid w:val="006B032D"/>
    <w:rsid w:val="006E04CF"/>
    <w:rsid w:val="006E3F24"/>
    <w:rsid w:val="006F3BD9"/>
    <w:rsid w:val="007457A8"/>
    <w:rsid w:val="00755EA1"/>
    <w:rsid w:val="007D3329"/>
    <w:rsid w:val="0080745F"/>
    <w:rsid w:val="00832F2A"/>
    <w:rsid w:val="00841A22"/>
    <w:rsid w:val="00865F5F"/>
    <w:rsid w:val="0089107A"/>
    <w:rsid w:val="008A3EAF"/>
    <w:rsid w:val="008C03E9"/>
    <w:rsid w:val="008C67B5"/>
    <w:rsid w:val="008F5847"/>
    <w:rsid w:val="0093179A"/>
    <w:rsid w:val="00A16820"/>
    <w:rsid w:val="00AA2185"/>
    <w:rsid w:val="00AA4325"/>
    <w:rsid w:val="00B42F28"/>
    <w:rsid w:val="00B4444A"/>
    <w:rsid w:val="00BF622D"/>
    <w:rsid w:val="00C06BC4"/>
    <w:rsid w:val="00C432D6"/>
    <w:rsid w:val="00C76059"/>
    <w:rsid w:val="00CA2192"/>
    <w:rsid w:val="00CD4379"/>
    <w:rsid w:val="00CF0A8E"/>
    <w:rsid w:val="00CF222A"/>
    <w:rsid w:val="00DC04BA"/>
    <w:rsid w:val="00DC6746"/>
    <w:rsid w:val="00DD2A97"/>
    <w:rsid w:val="00E02102"/>
    <w:rsid w:val="00E77009"/>
    <w:rsid w:val="00EB4DDC"/>
    <w:rsid w:val="00F40E57"/>
    <w:rsid w:val="00F604B8"/>
    <w:rsid w:val="00F740BA"/>
    <w:rsid w:val="00FA69A8"/>
    <w:rsid w:val="00FC1388"/>
    <w:rsid w:val="00FF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7941"/>
  <w15:chartTrackingRefBased/>
  <w15:docId w15:val="{71CCED33-385E-40EC-BE15-3CF6FFF3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A97"/>
    <w:rPr>
      <w:color w:val="0563C1" w:themeColor="hyperlink"/>
      <w:u w:val="single"/>
    </w:rPr>
  </w:style>
  <w:style w:type="paragraph" w:customStyle="1" w:styleId="para">
    <w:name w:val="para"/>
    <w:basedOn w:val="Normal"/>
    <w:rsid w:val="00DD2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DD2A97"/>
  </w:style>
  <w:style w:type="character" w:styleId="Emphasis">
    <w:name w:val="Emphasis"/>
    <w:basedOn w:val="DefaultParagraphFont"/>
    <w:uiPriority w:val="20"/>
    <w:qFormat/>
    <w:rsid w:val="00DD2A97"/>
    <w:rPr>
      <w:i/>
      <w:iCs/>
    </w:rPr>
  </w:style>
  <w:style w:type="character" w:styleId="CommentReference">
    <w:name w:val="annotation reference"/>
    <w:basedOn w:val="DefaultParagraphFont"/>
    <w:uiPriority w:val="99"/>
    <w:semiHidden/>
    <w:unhideWhenUsed/>
    <w:rsid w:val="00F740BA"/>
    <w:rPr>
      <w:sz w:val="16"/>
      <w:szCs w:val="16"/>
    </w:rPr>
  </w:style>
  <w:style w:type="paragraph" w:styleId="CommentText">
    <w:name w:val="annotation text"/>
    <w:basedOn w:val="Normal"/>
    <w:link w:val="CommentTextChar"/>
    <w:uiPriority w:val="99"/>
    <w:semiHidden/>
    <w:unhideWhenUsed/>
    <w:rsid w:val="00F740BA"/>
    <w:pPr>
      <w:spacing w:line="240" w:lineRule="auto"/>
    </w:pPr>
    <w:rPr>
      <w:sz w:val="20"/>
      <w:szCs w:val="20"/>
    </w:rPr>
  </w:style>
  <w:style w:type="character" w:customStyle="1" w:styleId="CommentTextChar">
    <w:name w:val="Comment Text Char"/>
    <w:basedOn w:val="DefaultParagraphFont"/>
    <w:link w:val="CommentText"/>
    <w:uiPriority w:val="99"/>
    <w:semiHidden/>
    <w:rsid w:val="00F740BA"/>
    <w:rPr>
      <w:sz w:val="20"/>
      <w:szCs w:val="20"/>
    </w:rPr>
  </w:style>
  <w:style w:type="paragraph" w:styleId="BalloonText">
    <w:name w:val="Balloon Text"/>
    <w:basedOn w:val="Normal"/>
    <w:link w:val="BalloonTextChar"/>
    <w:uiPriority w:val="99"/>
    <w:semiHidden/>
    <w:unhideWhenUsed/>
    <w:rsid w:val="00F740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0BA"/>
    <w:rPr>
      <w:rFonts w:ascii="Segoe UI" w:hAnsi="Segoe UI" w:cs="Segoe UI"/>
      <w:sz w:val="18"/>
      <w:szCs w:val="18"/>
    </w:rPr>
  </w:style>
  <w:style w:type="paragraph" w:styleId="ListParagraph">
    <w:name w:val="List Paragraph"/>
    <w:basedOn w:val="Normal"/>
    <w:uiPriority w:val="34"/>
    <w:qFormat/>
    <w:rsid w:val="00F740BA"/>
    <w:pPr>
      <w:ind w:left="720"/>
      <w:contextualSpacing/>
    </w:pPr>
  </w:style>
  <w:style w:type="character" w:customStyle="1" w:styleId="UnresolvedMention1">
    <w:name w:val="Unresolved Mention1"/>
    <w:basedOn w:val="DefaultParagraphFont"/>
    <w:uiPriority w:val="99"/>
    <w:semiHidden/>
    <w:unhideWhenUsed/>
    <w:rsid w:val="006B032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C67B5"/>
    <w:rPr>
      <w:b/>
      <w:bCs/>
    </w:rPr>
  </w:style>
  <w:style w:type="character" w:customStyle="1" w:styleId="CommentSubjectChar">
    <w:name w:val="Comment Subject Char"/>
    <w:basedOn w:val="CommentTextChar"/>
    <w:link w:val="CommentSubject"/>
    <w:uiPriority w:val="99"/>
    <w:semiHidden/>
    <w:rsid w:val="008C67B5"/>
    <w:rPr>
      <w:b/>
      <w:bCs/>
      <w:sz w:val="20"/>
      <w:szCs w:val="20"/>
    </w:rPr>
  </w:style>
  <w:style w:type="character" w:customStyle="1" w:styleId="UnresolvedMention2">
    <w:name w:val="Unresolved Mention2"/>
    <w:basedOn w:val="DefaultParagraphFont"/>
    <w:uiPriority w:val="99"/>
    <w:semiHidden/>
    <w:unhideWhenUsed/>
    <w:rsid w:val="000721F4"/>
    <w:rPr>
      <w:color w:val="605E5C"/>
      <w:shd w:val="clear" w:color="auto" w:fill="E1DFDD"/>
    </w:rPr>
  </w:style>
  <w:style w:type="character" w:styleId="UnresolvedMention">
    <w:name w:val="Unresolved Mention"/>
    <w:basedOn w:val="DefaultParagraphFont"/>
    <w:uiPriority w:val="99"/>
    <w:semiHidden/>
    <w:unhideWhenUsed/>
    <w:rsid w:val="00B44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chive.usgs.gov/archive/sites/gulfsci.er.usgs.gov/suwannee/index.htm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quickstats.nass.usda.gov/"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chive.usgs.gov/archive/sites/gulfsci.er.usgs.gov/suwannee/reports/KatzRaabeW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raabe-2008-mapping-of-florida's-coastal-and-marine-resources:-setting-priorities-workshop</b:Tag>
    <b:SourceType>Report</b:SourceType>
    <b:Title>Mapping of Florida's Coastal and Marine Resources: Setting Priorities Workshop</b:Title>
    <b:Year>2008</b:Year>
    <b:Author>
      <b:Author>
        <b:NameList>
          <b:Person>
            <b:First>Ellen</b:First>
            <b:Last>Raabe</b:Last>
          </b:Person>
        </b:NameList>
      </b:Author>
    </b:Author>
    <b:RefOrder>2</b:RefOrder>
  </b:Source>
</b:Sources>
</file>

<file path=customXml/itemProps1.xml><?xml version="1.0" encoding="utf-8"?>
<ds:datastoreItem xmlns:ds="http://schemas.openxmlformats.org/officeDocument/2006/customXml" ds:itemID="{82B2A7FB-E5AF-4D25-917E-11A45AF71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6</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7</cp:revision>
  <dcterms:created xsi:type="dcterms:W3CDTF">2019-03-18T20:34:00Z</dcterms:created>
  <dcterms:modified xsi:type="dcterms:W3CDTF">2019-03-20T21:20:00Z</dcterms:modified>
</cp:coreProperties>
</file>