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44E46DD" w:rsidR="00F740BA" w:rsidRPr="0080745F" w:rsidRDefault="00F740BA" w:rsidP="00F740BA">
      <w:pPr>
        <w:rPr>
          <w:rFonts w:ascii="Arial" w:hAnsi="Arial" w:cs="Arial"/>
          <w:b/>
          <w:sz w:val="24"/>
          <w:szCs w:val="24"/>
        </w:rPr>
      </w:pPr>
      <w:r w:rsidRPr="0080745F">
        <w:rPr>
          <w:rFonts w:ascii="Arial" w:hAnsi="Arial" w:cs="Arial"/>
          <w:b/>
          <w:sz w:val="24"/>
          <w:szCs w:val="24"/>
        </w:rPr>
        <w:t xml:space="preserve">Chapter </w:t>
      </w:r>
      <w:ins w:id="0" w:author="Moreno,Melissa M" w:date="2019-03-24T13:07:00Z">
        <w:r w:rsidR="00B66C91">
          <w:rPr>
            <w:rFonts w:ascii="Arial" w:hAnsi="Arial" w:cs="Arial"/>
            <w:b/>
            <w:sz w:val="24"/>
            <w:szCs w:val="24"/>
          </w:rPr>
          <w:t>2</w:t>
        </w:r>
      </w:ins>
      <w:del w:id="1" w:author="Moreno,Melissa M" w:date="2019-03-24T13:07:00Z">
        <w:r w:rsidRPr="0080745F" w:rsidDel="00B66C91">
          <w:rPr>
            <w:rFonts w:ascii="Arial" w:hAnsi="Arial" w:cs="Arial"/>
            <w:b/>
            <w:sz w:val="24"/>
            <w:szCs w:val="24"/>
          </w:rPr>
          <w:delText>2</w:delText>
        </w:r>
      </w:del>
    </w:p>
    <w:p w14:paraId="5405BF97" w14:textId="10BCF561" w:rsidR="00F740BA" w:rsidRPr="0080745F" w:rsidRDefault="00F740BA" w:rsidP="00F740BA">
      <w:pPr>
        <w:rPr>
          <w:rFonts w:ascii="Arial" w:hAnsi="Arial" w:cs="Arial"/>
          <w:b/>
          <w:sz w:val="24"/>
          <w:szCs w:val="24"/>
        </w:rPr>
      </w:pPr>
      <w:r w:rsidRPr="0080745F">
        <w:rPr>
          <w:rFonts w:ascii="Arial" w:hAnsi="Arial" w:cs="Arial"/>
          <w:b/>
          <w:sz w:val="24"/>
          <w:szCs w:val="24"/>
        </w:rPr>
        <w:t>Proposal Outline</w:t>
      </w:r>
    </w:p>
    <w:p w14:paraId="1BDD781A" w14:textId="77777777" w:rsidR="00F740BA" w:rsidRPr="0080745F" w:rsidRDefault="00F740BA" w:rsidP="00DD2A97">
      <w:pPr>
        <w:pStyle w:val="para"/>
        <w:shd w:val="clear" w:color="auto" w:fill="FCFCFC"/>
        <w:spacing w:before="240" w:beforeAutospacing="0" w:after="288" w:afterAutospacing="0"/>
        <w:rPr>
          <w:rFonts w:ascii="Arial" w:hAnsi="Arial" w:cs="Arial"/>
          <w:spacing w:val="2"/>
        </w:rPr>
      </w:pPr>
    </w:p>
    <w:p w14:paraId="4BC10161" w14:textId="52984443" w:rsidR="00E77009" w:rsidRDefault="00497CCF" w:rsidP="00DD2A97">
      <w:pPr>
        <w:pStyle w:val="para"/>
        <w:shd w:val="clear" w:color="auto" w:fill="FCFCFC"/>
        <w:spacing w:before="240" w:beforeAutospacing="0" w:after="288" w:afterAutospacing="0"/>
        <w:rPr>
          <w:ins w:id="2" w:author="Moreno,Melissa M" w:date="2019-03-25T16:04:00Z"/>
          <w:rFonts w:ascii="Arial" w:hAnsi="Arial" w:cs="Arial"/>
          <w:b/>
          <w:spacing w:val="2"/>
        </w:rPr>
      </w:pPr>
      <w:r w:rsidRPr="0080745F">
        <w:rPr>
          <w:rFonts w:ascii="Arial" w:hAnsi="Arial" w:cs="Arial"/>
          <w:b/>
          <w:spacing w:val="2"/>
        </w:rPr>
        <w:t>Introductio</w:t>
      </w:r>
      <w:r w:rsidR="00CD4379">
        <w:rPr>
          <w:rFonts w:ascii="Arial" w:hAnsi="Arial" w:cs="Arial"/>
          <w:b/>
          <w:spacing w:val="2"/>
        </w:rPr>
        <w:t>n</w:t>
      </w:r>
    </w:p>
    <w:p w14:paraId="367FA897" w14:textId="63DA7A8C" w:rsidR="00E41DF4" w:rsidRDefault="00E41DF4" w:rsidP="00DD2A97">
      <w:pPr>
        <w:pStyle w:val="para"/>
        <w:shd w:val="clear" w:color="auto" w:fill="FCFCFC"/>
        <w:spacing w:before="240" w:beforeAutospacing="0" w:after="288" w:afterAutospacing="0"/>
        <w:rPr>
          <w:ins w:id="3" w:author="Moreno,Melissa M" w:date="2019-03-25T16:04:00Z"/>
          <w:rFonts w:ascii="Arial" w:hAnsi="Arial" w:cs="Arial"/>
          <w:b/>
          <w:spacing w:val="2"/>
        </w:rPr>
      </w:pPr>
      <w:ins w:id="4" w:author="Moreno,Melissa M" w:date="2019-03-25T16:04:00Z">
        <w:r>
          <w:rPr>
            <w:rFonts w:ascii="Arial" w:hAnsi="Arial" w:cs="Arial"/>
            <w:b/>
            <w:spacing w:val="2"/>
          </w:rPr>
          <w:t>Coast</w:t>
        </w:r>
      </w:ins>
      <w:ins w:id="5" w:author="Moreno,Melissa M" w:date="2019-03-25T16:05:00Z">
        <w:r>
          <w:rPr>
            <w:rFonts w:ascii="Arial" w:hAnsi="Arial" w:cs="Arial"/>
            <w:b/>
            <w:spacing w:val="2"/>
          </w:rPr>
          <w:t xml:space="preserve">al erosion has become a worldwide problem for the past 100 years, in both natural and man-made environments </w:t>
        </w:r>
      </w:ins>
      <w:customXmlInsRangeStart w:id="6" w:author="Moreno,Melissa M" w:date="2019-03-25T16:08:00Z"/>
      <w:sdt>
        <w:sdtPr>
          <w:rPr>
            <w:rFonts w:ascii="Arial" w:hAnsi="Arial" w:cs="Arial"/>
            <w:b/>
            <w:spacing w:val="2"/>
          </w:rPr>
          <w:id w:val="4713772"/>
          <w:citation/>
        </w:sdtPr>
        <w:sdtContent>
          <w:customXmlInsRangeEnd w:id="6"/>
          <w:ins w:id="7" w:author="Moreno,Melissa M" w:date="2019-03-25T16:08:00Z">
            <w:r>
              <w:rPr>
                <w:rFonts w:ascii="Arial" w:hAnsi="Arial" w:cs="Arial"/>
                <w:b/>
                <w:spacing w:val="2"/>
              </w:rPr>
              <w:fldChar w:fldCharType="begin"/>
            </w:r>
            <w:r>
              <w:rPr>
                <w:rFonts w:ascii="Arial" w:hAnsi="Arial" w:cs="Arial"/>
                <w:b/>
                <w:spacing w:val="2"/>
              </w:rPr>
              <w:instrText xml:space="preserve"> CITATION Abi09 \l 1033 </w:instrText>
            </w:r>
          </w:ins>
          <w:r>
            <w:rPr>
              <w:rFonts w:ascii="Arial" w:hAnsi="Arial" w:cs="Arial"/>
              <w:b/>
              <w:spacing w:val="2"/>
            </w:rPr>
            <w:fldChar w:fldCharType="separate"/>
          </w:r>
          <w:ins w:id="8" w:author="Moreno,Melissa M" w:date="2019-03-25T16:08:00Z">
            <w:r w:rsidRPr="00E41DF4">
              <w:rPr>
                <w:rFonts w:ascii="Arial" w:hAnsi="Arial" w:cs="Arial"/>
                <w:noProof/>
                <w:spacing w:val="2"/>
                <w:rPrChange w:id="9" w:author="Moreno,Melissa M" w:date="2019-03-25T16:08:00Z">
                  <w:rPr/>
                </w:rPrChange>
              </w:rPr>
              <w:t>(Abigail Anthony, 2009)</w:t>
            </w:r>
            <w:r>
              <w:rPr>
                <w:rFonts w:ascii="Arial" w:hAnsi="Arial" w:cs="Arial"/>
                <w:b/>
                <w:spacing w:val="2"/>
              </w:rPr>
              <w:fldChar w:fldCharType="end"/>
            </w:r>
          </w:ins>
          <w:customXmlInsRangeStart w:id="10" w:author="Moreno,Melissa M" w:date="2019-03-25T16:08:00Z"/>
        </w:sdtContent>
      </w:sdt>
      <w:customXmlInsRangeEnd w:id="10"/>
      <w:ins w:id="11" w:author="Moreno,Melissa M" w:date="2019-03-25T16:09:00Z">
        <w:r>
          <w:rPr>
            <w:rFonts w:ascii="Arial" w:hAnsi="Arial" w:cs="Arial"/>
            <w:b/>
            <w:spacing w:val="2"/>
          </w:rPr>
          <w:t xml:space="preserve">. </w:t>
        </w:r>
      </w:ins>
      <w:ins w:id="12" w:author="Moreno,Melissa M" w:date="2019-03-25T16:13:00Z">
        <w:r>
          <w:rPr>
            <w:rFonts w:ascii="Arial" w:hAnsi="Arial" w:cs="Arial"/>
            <w:b/>
            <w:spacing w:val="2"/>
          </w:rPr>
          <w:t xml:space="preserve">The sandy beaches on </w:t>
        </w:r>
      </w:ins>
      <w:ins w:id="13" w:author="Moreno,Melissa M" w:date="2019-03-25T16:09:00Z">
        <w:r>
          <w:rPr>
            <w:rFonts w:ascii="Arial" w:hAnsi="Arial" w:cs="Arial"/>
            <w:b/>
            <w:spacing w:val="2"/>
          </w:rPr>
          <w:t>the east coast of the United States</w:t>
        </w:r>
      </w:ins>
      <w:ins w:id="14" w:author="Moreno,Melissa M" w:date="2019-03-25T16:13:00Z">
        <w:r w:rsidR="00555BA0">
          <w:rPr>
            <w:rFonts w:ascii="Arial" w:hAnsi="Arial" w:cs="Arial"/>
            <w:b/>
            <w:spacing w:val="2"/>
          </w:rPr>
          <w:t xml:space="preserve"> has seen a </w:t>
        </w:r>
      </w:ins>
      <w:ins w:id="15" w:author="Moreno,Melissa M" w:date="2019-03-25T16:14:00Z">
        <w:r w:rsidR="00555BA0">
          <w:rPr>
            <w:rFonts w:ascii="Arial" w:hAnsi="Arial" w:cs="Arial"/>
            <w:b/>
            <w:spacing w:val="2"/>
          </w:rPr>
          <w:t xml:space="preserve">recession </w:t>
        </w:r>
      </w:ins>
      <w:ins w:id="16" w:author="Moreno,Melissa M" w:date="2019-03-25T16:50:00Z">
        <w:r w:rsidR="0082704C">
          <w:rPr>
            <w:rFonts w:ascii="Arial" w:hAnsi="Arial" w:cs="Arial"/>
            <w:b/>
            <w:spacing w:val="2"/>
          </w:rPr>
          <w:t>of approximately</w:t>
        </w:r>
      </w:ins>
      <w:ins w:id="17" w:author="Moreno,Melissa M" w:date="2019-03-25T16:14:00Z">
        <w:r w:rsidR="00555BA0">
          <w:rPr>
            <w:rFonts w:ascii="Arial" w:hAnsi="Arial" w:cs="Arial"/>
            <w:b/>
            <w:spacing w:val="2"/>
          </w:rPr>
          <w:t xml:space="preserve"> 86% of the barrier islands and beaches during the 20</w:t>
        </w:r>
        <w:r w:rsidR="00555BA0" w:rsidRPr="00555BA0">
          <w:rPr>
            <w:rFonts w:ascii="Arial" w:hAnsi="Arial" w:cs="Arial"/>
            <w:b/>
            <w:spacing w:val="2"/>
            <w:vertAlign w:val="superscript"/>
            <w:rPrChange w:id="18" w:author="Moreno,Melissa M" w:date="2019-03-25T16:14:00Z">
              <w:rPr>
                <w:rFonts w:ascii="Arial" w:hAnsi="Arial" w:cs="Arial"/>
                <w:b/>
                <w:spacing w:val="2"/>
              </w:rPr>
            </w:rPrChange>
          </w:rPr>
          <w:t>th</w:t>
        </w:r>
        <w:r w:rsidR="00555BA0">
          <w:rPr>
            <w:rFonts w:ascii="Arial" w:hAnsi="Arial" w:cs="Arial"/>
            <w:b/>
            <w:spacing w:val="2"/>
          </w:rPr>
          <w:t xml:space="preserve"> century </w:t>
        </w:r>
      </w:ins>
      <w:customXmlInsRangeStart w:id="19" w:author="Moreno,Melissa M" w:date="2019-03-25T16:15:00Z"/>
      <w:sdt>
        <w:sdtPr>
          <w:rPr>
            <w:rFonts w:ascii="Arial" w:hAnsi="Arial" w:cs="Arial"/>
            <w:b/>
            <w:spacing w:val="2"/>
          </w:rPr>
          <w:id w:val="1358627833"/>
          <w:citation/>
        </w:sdtPr>
        <w:sdtContent>
          <w:customXmlInsRangeEnd w:id="19"/>
          <w:ins w:id="20" w:author="Moreno,Melissa M" w:date="2019-03-25T16:15:00Z">
            <w:r w:rsidR="00555BA0">
              <w:rPr>
                <w:rFonts w:ascii="Arial" w:hAnsi="Arial" w:cs="Arial"/>
                <w:b/>
                <w:spacing w:val="2"/>
              </w:rPr>
              <w:fldChar w:fldCharType="begin"/>
            </w:r>
            <w:r w:rsidR="00555BA0">
              <w:rPr>
                <w:rFonts w:ascii="Arial" w:hAnsi="Arial" w:cs="Arial"/>
                <w:b/>
                <w:spacing w:val="2"/>
              </w:rPr>
              <w:instrText xml:space="preserve"> CITATION Keq04 \l 1033 </w:instrText>
            </w:r>
          </w:ins>
          <w:r w:rsidR="00555BA0">
            <w:rPr>
              <w:rFonts w:ascii="Arial" w:hAnsi="Arial" w:cs="Arial"/>
              <w:b/>
              <w:spacing w:val="2"/>
            </w:rPr>
            <w:fldChar w:fldCharType="separate"/>
          </w:r>
          <w:ins w:id="21" w:author="Moreno,Melissa M" w:date="2019-03-25T16:15:00Z">
            <w:r w:rsidR="00555BA0" w:rsidRPr="00555BA0">
              <w:rPr>
                <w:rFonts w:ascii="Arial" w:hAnsi="Arial" w:cs="Arial"/>
                <w:noProof/>
                <w:spacing w:val="2"/>
                <w:rPrChange w:id="22" w:author="Moreno,Melissa M" w:date="2019-03-25T16:15:00Z">
                  <w:rPr/>
                </w:rPrChange>
              </w:rPr>
              <w:t>(Leatherman, 2004)</w:t>
            </w:r>
            <w:r w:rsidR="00555BA0">
              <w:rPr>
                <w:rFonts w:ascii="Arial" w:hAnsi="Arial" w:cs="Arial"/>
                <w:b/>
                <w:spacing w:val="2"/>
              </w:rPr>
              <w:fldChar w:fldCharType="end"/>
            </w:r>
          </w:ins>
          <w:customXmlInsRangeStart w:id="23" w:author="Moreno,Melissa M" w:date="2019-03-25T16:15:00Z"/>
        </w:sdtContent>
      </w:sdt>
      <w:customXmlInsRangeEnd w:id="23"/>
      <w:ins w:id="24" w:author="Moreno,Melissa M" w:date="2019-03-25T16:15:00Z">
        <w:r w:rsidR="00555BA0">
          <w:rPr>
            <w:rFonts w:ascii="Arial" w:hAnsi="Arial" w:cs="Arial"/>
            <w:b/>
            <w:spacing w:val="2"/>
          </w:rPr>
          <w:t>.</w:t>
        </w:r>
      </w:ins>
      <w:ins w:id="25" w:author="Moreno,Melissa M" w:date="2019-03-25T16:23:00Z">
        <w:r w:rsidR="00555BA0">
          <w:rPr>
            <w:rFonts w:ascii="Arial" w:hAnsi="Arial" w:cs="Arial"/>
            <w:b/>
            <w:spacing w:val="2"/>
          </w:rPr>
          <w:t xml:space="preserve"> </w:t>
        </w:r>
      </w:ins>
      <w:ins w:id="26" w:author="Moreno,Melissa M" w:date="2019-03-25T17:13:00Z">
        <w:r w:rsidR="006F342B">
          <w:rPr>
            <w:rFonts w:ascii="Arial" w:hAnsi="Arial" w:cs="Arial"/>
            <w:b/>
            <w:spacing w:val="2"/>
          </w:rPr>
          <w:t>The Gulf of</w:t>
        </w:r>
      </w:ins>
      <w:ins w:id="27" w:author="Moreno,Melissa M" w:date="2019-03-25T17:14:00Z">
        <w:r w:rsidR="006F342B">
          <w:rPr>
            <w:rFonts w:ascii="Arial" w:hAnsi="Arial" w:cs="Arial"/>
            <w:b/>
            <w:spacing w:val="2"/>
          </w:rPr>
          <w:t xml:space="preserve"> Mexico’s coastal ecosystem</w:t>
        </w:r>
      </w:ins>
      <w:ins w:id="28" w:author="Moreno,Melissa M" w:date="2019-03-25T17:20:00Z">
        <w:r w:rsidR="006F342B">
          <w:rPr>
            <w:rFonts w:ascii="Arial" w:hAnsi="Arial" w:cs="Arial"/>
            <w:b/>
            <w:spacing w:val="2"/>
          </w:rPr>
          <w:t>s</w:t>
        </w:r>
      </w:ins>
      <w:ins w:id="29" w:author="Moreno,Melissa M" w:date="2019-03-25T17:14:00Z">
        <w:r w:rsidR="006F342B">
          <w:rPr>
            <w:rFonts w:ascii="Arial" w:hAnsi="Arial" w:cs="Arial"/>
            <w:b/>
            <w:spacing w:val="2"/>
          </w:rPr>
          <w:t xml:space="preserve"> </w:t>
        </w:r>
        <w:proofErr w:type="gramStart"/>
        <w:r w:rsidR="006F342B">
          <w:rPr>
            <w:rFonts w:ascii="Arial" w:hAnsi="Arial" w:cs="Arial"/>
            <w:b/>
            <w:spacing w:val="2"/>
          </w:rPr>
          <w:t>are considered to be</w:t>
        </w:r>
        <w:proofErr w:type="gramEnd"/>
        <w:r w:rsidR="006F342B">
          <w:rPr>
            <w:rFonts w:ascii="Arial" w:hAnsi="Arial" w:cs="Arial"/>
            <w:b/>
            <w:spacing w:val="2"/>
          </w:rPr>
          <w:t xml:space="preserve"> majorly threatened by the unpredictable ongoing sea-level rise </w:t>
        </w:r>
      </w:ins>
      <w:customXmlInsRangeStart w:id="30" w:author="Moreno,Melissa M" w:date="2019-03-25T17:20:00Z"/>
      <w:sdt>
        <w:sdtPr>
          <w:rPr>
            <w:rFonts w:ascii="Arial" w:hAnsi="Arial" w:cs="Arial"/>
            <w:b/>
            <w:spacing w:val="2"/>
          </w:rPr>
          <w:id w:val="725190614"/>
          <w:citation/>
        </w:sdtPr>
        <w:sdtContent>
          <w:customXmlInsRangeEnd w:id="30"/>
          <w:ins w:id="31" w:author="Moreno,Melissa M" w:date="2019-03-25T17:20:00Z">
            <w:r w:rsidR="006F342B">
              <w:rPr>
                <w:rFonts w:ascii="Arial" w:hAnsi="Arial" w:cs="Arial"/>
                <w:b/>
                <w:spacing w:val="2"/>
              </w:rPr>
              <w:fldChar w:fldCharType="begin"/>
            </w:r>
            <w:r w:rsidR="006F342B">
              <w:rPr>
                <w:rFonts w:ascii="Arial" w:hAnsi="Arial" w:cs="Arial"/>
                <w:b/>
                <w:spacing w:val="2"/>
              </w:rPr>
              <w:instrText xml:space="preserve"> CITATION Twi01 \l 1033 </w:instrText>
            </w:r>
          </w:ins>
          <w:r w:rsidR="006F342B">
            <w:rPr>
              <w:rFonts w:ascii="Arial" w:hAnsi="Arial" w:cs="Arial"/>
              <w:b/>
              <w:spacing w:val="2"/>
            </w:rPr>
            <w:fldChar w:fldCharType="separate"/>
          </w:r>
          <w:ins w:id="32" w:author="Moreno,Melissa M" w:date="2019-03-25T17:20:00Z">
            <w:r w:rsidR="006F342B" w:rsidRPr="006F342B">
              <w:rPr>
                <w:rFonts w:ascii="Arial" w:hAnsi="Arial" w:cs="Arial"/>
                <w:noProof/>
                <w:spacing w:val="2"/>
                <w:rPrChange w:id="33" w:author="Moreno,Melissa M" w:date="2019-03-25T17:20:00Z">
                  <w:rPr/>
                </w:rPrChange>
              </w:rPr>
              <w:t>(Twilley RR, 2001)</w:t>
            </w:r>
            <w:r w:rsidR="006F342B">
              <w:rPr>
                <w:rFonts w:ascii="Arial" w:hAnsi="Arial" w:cs="Arial"/>
                <w:b/>
                <w:spacing w:val="2"/>
              </w:rPr>
              <w:fldChar w:fldCharType="end"/>
            </w:r>
          </w:ins>
          <w:customXmlInsRangeStart w:id="34" w:author="Moreno,Melissa M" w:date="2019-03-25T17:20:00Z"/>
        </w:sdtContent>
      </w:sdt>
      <w:customXmlInsRangeEnd w:id="34"/>
      <w:ins w:id="35" w:author="Moreno,Melissa M" w:date="2019-03-25T17:20:00Z">
        <w:r w:rsidR="006F342B">
          <w:rPr>
            <w:rFonts w:ascii="Arial" w:hAnsi="Arial" w:cs="Arial"/>
            <w:b/>
            <w:spacing w:val="2"/>
          </w:rPr>
          <w:t xml:space="preserve">. </w:t>
        </w:r>
      </w:ins>
      <w:ins w:id="36" w:author="Moreno,Melissa M" w:date="2019-03-25T16:46:00Z">
        <w:r w:rsidR="00D1749C">
          <w:rPr>
            <w:rFonts w:ascii="Arial" w:hAnsi="Arial" w:cs="Arial"/>
            <w:b/>
            <w:spacing w:val="2"/>
          </w:rPr>
          <w:t>T</w:t>
        </w:r>
      </w:ins>
      <w:ins w:id="37" w:author="Moreno,Melissa M" w:date="2019-03-25T16:52:00Z">
        <w:r w:rsidR="0082704C">
          <w:rPr>
            <w:rFonts w:ascii="Arial" w:hAnsi="Arial" w:cs="Arial"/>
            <w:b/>
            <w:spacing w:val="2"/>
          </w:rPr>
          <w:t xml:space="preserve">he Gulf of Mexico coastline, with its low relief geomorphology </w:t>
        </w:r>
      </w:ins>
      <w:ins w:id="38" w:author="Moreno,Melissa M" w:date="2019-03-25T16:53:00Z">
        <w:r w:rsidR="0082704C">
          <w:rPr>
            <w:rFonts w:ascii="Arial" w:hAnsi="Arial" w:cs="Arial"/>
            <w:b/>
            <w:spacing w:val="2"/>
          </w:rPr>
          <w:t>specifically in Florida, is</w:t>
        </w:r>
      </w:ins>
      <w:ins w:id="39" w:author="Moreno,Melissa M" w:date="2019-03-25T17:20:00Z">
        <w:r w:rsidR="006F342B">
          <w:rPr>
            <w:rFonts w:ascii="Arial" w:hAnsi="Arial" w:cs="Arial"/>
            <w:b/>
            <w:spacing w:val="2"/>
          </w:rPr>
          <w:t xml:space="preserve"> also</w:t>
        </w:r>
      </w:ins>
      <w:ins w:id="40" w:author="Moreno,Melissa M" w:date="2019-03-25T16:53:00Z">
        <w:r w:rsidR="0082704C">
          <w:rPr>
            <w:rFonts w:ascii="Arial" w:hAnsi="Arial" w:cs="Arial"/>
            <w:b/>
            <w:spacing w:val="2"/>
          </w:rPr>
          <w:t xml:space="preserve"> vulnerable t</w:t>
        </w:r>
      </w:ins>
      <w:ins w:id="41" w:author="Moreno,Melissa M" w:date="2019-03-25T17:20:00Z">
        <w:r w:rsidR="006F342B">
          <w:rPr>
            <w:rFonts w:ascii="Arial" w:hAnsi="Arial" w:cs="Arial"/>
            <w:b/>
            <w:spacing w:val="2"/>
          </w:rPr>
          <w:t xml:space="preserve">o </w:t>
        </w:r>
      </w:ins>
      <w:ins w:id="42" w:author="Moreno,Melissa M" w:date="2019-03-25T16:53:00Z">
        <w:r w:rsidR="0082704C">
          <w:rPr>
            <w:rFonts w:ascii="Arial" w:hAnsi="Arial" w:cs="Arial"/>
            <w:b/>
            <w:spacing w:val="2"/>
          </w:rPr>
          <w:t xml:space="preserve">coastal erosion </w:t>
        </w:r>
      </w:ins>
      <w:customXmlInsRangeStart w:id="43" w:author="Moreno,Melissa M" w:date="2019-03-25T16:53:00Z"/>
      <w:sdt>
        <w:sdtPr>
          <w:rPr>
            <w:rFonts w:ascii="Arial" w:hAnsi="Arial" w:cs="Arial"/>
            <w:b/>
            <w:spacing w:val="2"/>
          </w:rPr>
          <w:id w:val="448676128"/>
          <w:citation/>
        </w:sdtPr>
        <w:sdtContent>
          <w:customXmlInsRangeEnd w:id="43"/>
          <w:ins w:id="44" w:author="Moreno,Melissa M" w:date="2019-03-25T16:53:00Z">
            <w:r w:rsidR="0082704C">
              <w:rPr>
                <w:rFonts w:ascii="Arial" w:hAnsi="Arial" w:cs="Arial"/>
                <w:b/>
                <w:spacing w:val="2"/>
              </w:rPr>
              <w:fldChar w:fldCharType="begin"/>
            </w:r>
            <w:r w:rsidR="0082704C">
              <w:rPr>
                <w:rFonts w:ascii="Arial" w:hAnsi="Arial" w:cs="Arial"/>
                <w:b/>
                <w:spacing w:val="2"/>
              </w:rPr>
              <w:instrText xml:space="preserve"> CITATION Lau11 \l 1033 </w:instrText>
            </w:r>
          </w:ins>
          <w:r w:rsidR="0082704C">
            <w:rPr>
              <w:rFonts w:ascii="Arial" w:hAnsi="Arial" w:cs="Arial"/>
              <w:b/>
              <w:spacing w:val="2"/>
            </w:rPr>
            <w:fldChar w:fldCharType="separate"/>
          </w:r>
          <w:ins w:id="45" w:author="Moreno,Melissa M" w:date="2019-03-25T16:53:00Z">
            <w:r w:rsidR="0082704C" w:rsidRPr="0082704C">
              <w:rPr>
                <w:rFonts w:ascii="Arial" w:hAnsi="Arial" w:cs="Arial"/>
                <w:noProof/>
                <w:spacing w:val="2"/>
                <w:rPrChange w:id="46" w:author="Moreno,Melissa M" w:date="2019-03-25T16:53:00Z">
                  <w:rPr/>
                </w:rPrChange>
              </w:rPr>
              <w:t>(Laura Geselbracht, 2011)</w:t>
            </w:r>
            <w:r w:rsidR="0082704C">
              <w:rPr>
                <w:rFonts w:ascii="Arial" w:hAnsi="Arial" w:cs="Arial"/>
                <w:b/>
                <w:spacing w:val="2"/>
              </w:rPr>
              <w:fldChar w:fldCharType="end"/>
            </w:r>
          </w:ins>
          <w:customXmlInsRangeStart w:id="47" w:author="Moreno,Melissa M" w:date="2019-03-25T16:53:00Z"/>
        </w:sdtContent>
      </w:sdt>
      <w:customXmlInsRangeEnd w:id="47"/>
      <w:ins w:id="48" w:author="Moreno,Melissa M" w:date="2019-03-25T16:53:00Z">
        <w:r w:rsidR="0082704C">
          <w:rPr>
            <w:rFonts w:ascii="Arial" w:hAnsi="Arial" w:cs="Arial"/>
            <w:b/>
            <w:spacing w:val="2"/>
          </w:rPr>
          <w:t>. Much of the Florida coastline</w:t>
        </w:r>
      </w:ins>
      <w:ins w:id="49" w:author="Moreno,Melissa M" w:date="2019-03-25T16:54:00Z">
        <w:r w:rsidR="0082704C">
          <w:rPr>
            <w:rFonts w:ascii="Arial" w:hAnsi="Arial" w:cs="Arial"/>
            <w:b/>
            <w:spacing w:val="2"/>
          </w:rPr>
          <w:t xml:space="preserve"> </w:t>
        </w:r>
      </w:ins>
      <w:ins w:id="50" w:author="Moreno,Melissa M" w:date="2019-03-25T17:07:00Z">
        <w:r w:rsidR="00871592">
          <w:rPr>
            <w:rFonts w:ascii="Arial" w:hAnsi="Arial" w:cs="Arial"/>
            <w:b/>
            <w:spacing w:val="2"/>
          </w:rPr>
          <w:t>consists of a</w:t>
        </w:r>
      </w:ins>
      <w:ins w:id="51" w:author="Moreno,Melissa M" w:date="2019-03-25T16:54:00Z">
        <w:r w:rsidR="0082704C">
          <w:rPr>
            <w:rFonts w:ascii="Arial" w:hAnsi="Arial" w:cs="Arial"/>
            <w:b/>
            <w:spacing w:val="2"/>
          </w:rPr>
          <w:t xml:space="preserve"> </w:t>
        </w:r>
        <w:proofErr w:type="gramStart"/>
        <w:r w:rsidR="0082704C">
          <w:rPr>
            <w:rFonts w:ascii="Arial" w:hAnsi="Arial" w:cs="Arial"/>
            <w:b/>
            <w:spacing w:val="2"/>
          </w:rPr>
          <w:t>1 meter</w:t>
        </w:r>
        <w:proofErr w:type="gramEnd"/>
        <w:r w:rsidR="0082704C">
          <w:rPr>
            <w:rFonts w:ascii="Arial" w:hAnsi="Arial" w:cs="Arial"/>
            <w:b/>
            <w:spacing w:val="2"/>
          </w:rPr>
          <w:t xml:space="preserve"> elevation contour that extends inward anywhere from 3 to 10 kilometers. </w:t>
        </w:r>
      </w:ins>
      <w:ins w:id="52" w:author="Moreno,Melissa M" w:date="2019-03-25T17:06:00Z">
        <w:r w:rsidR="00871592">
          <w:rPr>
            <w:rFonts w:ascii="Arial" w:hAnsi="Arial" w:cs="Arial"/>
            <w:b/>
            <w:spacing w:val="2"/>
          </w:rPr>
          <w:t>This low elevation leaves the Florida coastline susceptible to frequen</w:t>
        </w:r>
      </w:ins>
      <w:ins w:id="53" w:author="Moreno,Melissa M" w:date="2019-03-25T17:07:00Z">
        <w:r w:rsidR="00871592">
          <w:rPr>
            <w:rFonts w:ascii="Arial" w:hAnsi="Arial" w:cs="Arial"/>
            <w:b/>
            <w:spacing w:val="2"/>
          </w:rPr>
          <w:t>t changes</w:t>
        </w:r>
      </w:ins>
      <w:ins w:id="54" w:author="Moreno,Melissa M" w:date="2019-03-25T17:20:00Z">
        <w:r w:rsidR="006F342B">
          <w:rPr>
            <w:rFonts w:ascii="Arial" w:hAnsi="Arial" w:cs="Arial"/>
            <w:b/>
            <w:spacing w:val="2"/>
          </w:rPr>
          <w:t xml:space="preserve">, and </w:t>
        </w:r>
      </w:ins>
      <w:ins w:id="55" w:author="Moreno,Melissa M" w:date="2019-03-25T17:22:00Z">
        <w:r w:rsidR="006F342B">
          <w:rPr>
            <w:rFonts w:ascii="Arial" w:hAnsi="Arial" w:cs="Arial"/>
            <w:b/>
            <w:spacing w:val="2"/>
          </w:rPr>
          <w:t>there has been much c</w:t>
        </w:r>
      </w:ins>
      <w:ins w:id="56" w:author="Moreno,Melissa M" w:date="2019-03-25T17:24:00Z">
        <w:r w:rsidR="00EF7A38">
          <w:rPr>
            <w:rFonts w:ascii="Arial" w:hAnsi="Arial" w:cs="Arial"/>
            <w:b/>
            <w:spacing w:val="2"/>
          </w:rPr>
          <w:t xml:space="preserve">onsideration </w:t>
        </w:r>
      </w:ins>
      <w:ins w:id="57" w:author="Moreno,Melissa M" w:date="2019-03-25T17:25:00Z">
        <w:r w:rsidR="00EF7A38">
          <w:rPr>
            <w:rFonts w:ascii="Arial" w:hAnsi="Arial" w:cs="Arial"/>
            <w:b/>
            <w:spacing w:val="2"/>
          </w:rPr>
          <w:t xml:space="preserve">to monitor and evaluate these changes. </w:t>
        </w:r>
      </w:ins>
    </w:p>
    <w:p w14:paraId="19EB950D" w14:textId="77777777" w:rsidR="00E41DF4" w:rsidRDefault="00E41DF4" w:rsidP="00DD2A97">
      <w:pPr>
        <w:pStyle w:val="para"/>
        <w:shd w:val="clear" w:color="auto" w:fill="FCFCFC"/>
        <w:spacing w:before="240" w:beforeAutospacing="0" w:after="288" w:afterAutospacing="0"/>
        <w:rPr>
          <w:rFonts w:ascii="Arial" w:hAnsi="Arial" w:cs="Arial"/>
          <w:b/>
          <w:spacing w:val="2"/>
        </w:rPr>
      </w:pPr>
    </w:p>
    <w:p w14:paraId="4510AFA3" w14:textId="44152A1B" w:rsidR="00D34081" w:rsidRDefault="00A26B7D" w:rsidP="00DD2A97">
      <w:pPr>
        <w:pStyle w:val="para"/>
        <w:shd w:val="clear" w:color="auto" w:fill="FCFCFC"/>
        <w:spacing w:before="240" w:beforeAutospacing="0" w:after="288" w:afterAutospacing="0"/>
        <w:rPr>
          <w:ins w:id="58" w:author="Moreno,Melissa M" w:date="2019-03-25T15:54:00Z"/>
          <w:rFonts w:ascii="Arial" w:hAnsi="Arial" w:cs="Arial"/>
          <w:spacing w:val="2"/>
        </w:rPr>
      </w:pPr>
      <w:ins w:id="59" w:author="Windows User" w:date="2019-03-21T05:56:00Z">
        <w:r>
          <w:rPr>
            <w:rFonts w:ascii="Arial" w:hAnsi="Arial" w:cs="Arial"/>
            <w:spacing w:val="2"/>
          </w:rPr>
          <w:t xml:space="preserve">Restoration efforts in coastal zones can likely </w:t>
        </w:r>
        <w:proofErr w:type="gramStart"/>
        <w:r>
          <w:rPr>
            <w:rFonts w:ascii="Arial" w:hAnsi="Arial" w:cs="Arial"/>
            <w:spacing w:val="2"/>
          </w:rPr>
          <w:t>be strongly influenced</w:t>
        </w:r>
        <w:proofErr w:type="gramEnd"/>
        <w:r>
          <w:rPr>
            <w:rFonts w:ascii="Arial" w:hAnsi="Arial" w:cs="Arial"/>
            <w:spacing w:val="2"/>
          </w:rPr>
          <w:t xml:space="preserve"> by landscape level processes such as changes within adjacent upland watershed </w:t>
        </w:r>
      </w:ins>
      <w:ins w:id="60" w:author="Windows User" w:date="2019-03-21T05:57:00Z">
        <w:r>
          <w:rPr>
            <w:rFonts w:ascii="Arial" w:hAnsi="Arial" w:cs="Arial"/>
            <w:spacing w:val="2"/>
          </w:rPr>
          <w:t>characteristics</w:t>
        </w:r>
      </w:ins>
      <w:ins w:id="61" w:author="Windows User" w:date="2019-03-21T05:56:00Z">
        <w:r>
          <w:rPr>
            <w:rFonts w:ascii="Arial" w:hAnsi="Arial" w:cs="Arial"/>
            <w:spacing w:val="2"/>
          </w:rPr>
          <w:t xml:space="preserve"> or shoreline features</w:t>
        </w:r>
      </w:ins>
      <w:ins w:id="62" w:author="Windows User" w:date="2019-03-21T05:57:00Z">
        <w:r>
          <w:rPr>
            <w:rFonts w:ascii="Arial" w:hAnsi="Arial" w:cs="Arial"/>
            <w:spacing w:val="2"/>
          </w:rPr>
          <w:t xml:space="preserve"> due to erosion or development.  </w:t>
        </w:r>
      </w:ins>
      <w:ins w:id="63" w:author="Windows User" w:date="2019-03-21T05:58:00Z">
        <w:r>
          <w:rPr>
            <w:rFonts w:ascii="Arial" w:hAnsi="Arial" w:cs="Arial"/>
            <w:spacing w:val="2"/>
          </w:rPr>
          <w:t>Watersheds and shoreline habitats are naturally transient and changes occur</w:t>
        </w:r>
      </w:ins>
      <w:ins w:id="64" w:author="Windows User" w:date="2019-03-21T05:59:00Z">
        <w:r>
          <w:rPr>
            <w:rFonts w:ascii="Arial" w:hAnsi="Arial" w:cs="Arial"/>
            <w:spacing w:val="2"/>
          </w:rPr>
          <w:t xml:space="preserve"> over long periods of time</w:t>
        </w:r>
      </w:ins>
      <w:ins w:id="65" w:author="Windows User" w:date="2019-03-21T05:58:00Z">
        <w:r>
          <w:rPr>
            <w:rFonts w:ascii="Arial" w:hAnsi="Arial" w:cs="Arial"/>
            <w:spacing w:val="2"/>
          </w:rPr>
          <w:t xml:space="preserve"> due to natural processe</w:t>
        </w:r>
      </w:ins>
      <w:ins w:id="66" w:author="Windows User" w:date="2019-03-21T05:59:00Z">
        <w:r>
          <w:rPr>
            <w:rFonts w:ascii="Arial" w:hAnsi="Arial" w:cs="Arial"/>
            <w:spacing w:val="2"/>
          </w:rPr>
          <w:t xml:space="preserve">s including shifts in climate or effects of storms.  However, other types of landscape change </w:t>
        </w:r>
      </w:ins>
      <w:ins w:id="67" w:author="Windows User" w:date="2019-03-21T06:00:00Z">
        <w:r>
          <w:rPr>
            <w:rFonts w:ascii="Arial" w:hAnsi="Arial" w:cs="Arial"/>
            <w:spacing w:val="2"/>
          </w:rPr>
          <w:t>occur at different time scales and may have different (and unknown) effects including</w:t>
        </w:r>
      </w:ins>
      <w:ins w:id="68" w:author="Windows User" w:date="2019-03-21T06:01:00Z">
        <w:r>
          <w:rPr>
            <w:rFonts w:ascii="Arial" w:hAnsi="Arial" w:cs="Arial"/>
            <w:spacing w:val="2"/>
          </w:rPr>
          <w:t xml:space="preserve"> </w:t>
        </w:r>
      </w:ins>
      <w:ins w:id="69" w:author="Windows User" w:date="2019-03-21T06:02:00Z">
        <w:r>
          <w:rPr>
            <w:rFonts w:ascii="Arial" w:hAnsi="Arial" w:cs="Arial"/>
            <w:spacing w:val="2"/>
          </w:rPr>
          <w:t>conversion from forest to agricultural lands to urban areas or development of coastal towns.</w:t>
        </w:r>
      </w:ins>
      <w:ins w:id="70" w:author="Windows User" w:date="2019-03-21T06:03:00Z">
        <w:r>
          <w:rPr>
            <w:rFonts w:ascii="Arial" w:hAnsi="Arial" w:cs="Arial"/>
            <w:spacing w:val="2"/>
          </w:rPr>
          <w:t xml:space="preserve">  Monitoring trends in key characteristics of a watershed over time can provide basic information</w:t>
        </w:r>
      </w:ins>
      <w:ins w:id="71" w:author="Windows User" w:date="2019-03-21T06:06:00Z">
        <w:r w:rsidR="00D34081">
          <w:rPr>
            <w:rFonts w:ascii="Arial" w:hAnsi="Arial" w:cs="Arial"/>
            <w:spacing w:val="2"/>
          </w:rPr>
          <w:t xml:space="preserve"> on how these systems may be changing, and this can motivate actions to</w:t>
        </w:r>
      </w:ins>
      <w:ins w:id="72" w:author="Windows User" w:date="2019-03-21T06:03:00Z">
        <w:r>
          <w:rPr>
            <w:rFonts w:ascii="Arial" w:hAnsi="Arial" w:cs="Arial"/>
            <w:spacing w:val="2"/>
          </w:rPr>
          <w:t xml:space="preserve"> improve </w:t>
        </w:r>
        <w:r w:rsidR="00D34081">
          <w:rPr>
            <w:rFonts w:ascii="Arial" w:hAnsi="Arial" w:cs="Arial"/>
            <w:spacing w:val="2"/>
          </w:rPr>
          <w:t xml:space="preserve">management and protection of coastal and inland </w:t>
        </w:r>
      </w:ins>
      <w:ins w:id="73" w:author="Windows User" w:date="2019-03-21T06:06:00Z">
        <w:r w:rsidR="00D34081">
          <w:rPr>
            <w:rFonts w:ascii="Arial" w:hAnsi="Arial" w:cs="Arial"/>
            <w:spacing w:val="2"/>
          </w:rPr>
          <w:t xml:space="preserve">habitats.  </w:t>
        </w:r>
      </w:ins>
      <w:ins w:id="74" w:author="Windows User" w:date="2019-03-21T06:07:00Z">
        <w:r w:rsidR="00D34081">
          <w:rPr>
            <w:rFonts w:ascii="Arial" w:hAnsi="Arial" w:cs="Arial"/>
            <w:spacing w:val="2"/>
          </w:rPr>
          <w:t>In this chapter I</w:t>
        </w:r>
      </w:ins>
      <w:ins w:id="75" w:author="Windows User" w:date="2019-03-21T06:08:00Z">
        <w:r w:rsidR="00D34081">
          <w:rPr>
            <w:rFonts w:ascii="Arial" w:hAnsi="Arial" w:cs="Arial"/>
            <w:spacing w:val="2"/>
          </w:rPr>
          <w:t xml:space="preserve"> will develop a data workflow and visualization tool to compile information on to</w:t>
        </w:r>
      </w:ins>
      <w:ins w:id="76" w:author="Windows User" w:date="2019-03-21T06:07:00Z">
        <w:r w:rsidR="00D34081">
          <w:rPr>
            <w:rFonts w:ascii="Arial" w:hAnsi="Arial" w:cs="Arial"/>
            <w:spacing w:val="2"/>
          </w:rPr>
          <w:t xml:space="preserve"> assess trends in major features of the Suwannee River Basin </w:t>
        </w:r>
        <w:del w:id="77" w:author="Moreno,Melissa M" w:date="2019-03-25T16:25:00Z">
          <w:r w:rsidR="00D34081" w:rsidDel="00A477A8">
            <w:rPr>
              <w:rFonts w:ascii="Arial" w:hAnsi="Arial" w:cs="Arial"/>
              <w:spacing w:val="2"/>
            </w:rPr>
            <w:delText xml:space="preserve">(SRB) </w:delText>
          </w:r>
        </w:del>
        <w:r w:rsidR="00D34081">
          <w:rPr>
            <w:rFonts w:ascii="Arial" w:hAnsi="Arial" w:cs="Arial"/>
            <w:spacing w:val="2"/>
          </w:rPr>
          <w:t>and adjacent coastline</w:t>
        </w:r>
      </w:ins>
      <w:ins w:id="78" w:author="Windows User" w:date="2019-03-21T06:08:00Z">
        <w:r w:rsidR="00D34081">
          <w:rPr>
            <w:rFonts w:ascii="Arial" w:hAnsi="Arial" w:cs="Arial"/>
            <w:spacing w:val="2"/>
          </w:rPr>
          <w:t xml:space="preserve">.  </w:t>
        </w:r>
      </w:ins>
      <w:del w:id="79" w:author="Windows User" w:date="2019-03-21T06:02:00Z">
        <w:r w:rsidR="00CD4379" w:rsidDel="00A26B7D">
          <w:rPr>
            <w:rFonts w:ascii="Arial" w:hAnsi="Arial" w:cs="Arial"/>
            <w:spacing w:val="2"/>
          </w:rPr>
          <w:delText>Shorelines</w:delText>
        </w:r>
      </w:del>
      <w:ins w:id="80" w:author="Windows User" w:date="2019-03-21T06:11:00Z">
        <w:r w:rsidR="00D34081">
          <w:rPr>
            <w:rFonts w:ascii="Arial" w:hAnsi="Arial" w:cs="Arial"/>
            <w:spacing w:val="2"/>
          </w:rPr>
          <w:t xml:space="preserve">Examining these trends will provide information to place observed changes in this region such as increased human population density and </w:t>
        </w:r>
      </w:ins>
      <w:ins w:id="81" w:author="Windows User" w:date="2019-03-21T06:12:00Z">
        <w:r w:rsidR="00D34081">
          <w:rPr>
            <w:rFonts w:ascii="Arial" w:hAnsi="Arial" w:cs="Arial"/>
            <w:spacing w:val="2"/>
          </w:rPr>
          <w:t>changes in coastal forests in a broader context in terms of short-term observations or longer-term trends.</w:t>
        </w:r>
      </w:ins>
    </w:p>
    <w:p w14:paraId="4FFDC7D7" w14:textId="55E86C14" w:rsidR="001473A6" w:rsidRDefault="001473A6" w:rsidP="00DD2A97">
      <w:pPr>
        <w:pStyle w:val="para"/>
        <w:shd w:val="clear" w:color="auto" w:fill="FCFCFC"/>
        <w:spacing w:before="240" w:beforeAutospacing="0" w:after="288" w:afterAutospacing="0"/>
        <w:rPr>
          <w:ins w:id="82" w:author="Moreno,Melissa M" w:date="2019-03-25T15:54:00Z"/>
          <w:rFonts w:ascii="Arial" w:hAnsi="Arial" w:cs="Arial"/>
          <w:spacing w:val="2"/>
        </w:rPr>
      </w:pPr>
    </w:p>
    <w:p w14:paraId="50872776" w14:textId="38F69587" w:rsidR="001473A6" w:rsidDel="001473A6" w:rsidRDefault="001473A6" w:rsidP="00DD2A97">
      <w:pPr>
        <w:pStyle w:val="para"/>
        <w:shd w:val="clear" w:color="auto" w:fill="FCFCFC"/>
        <w:spacing w:before="240" w:beforeAutospacing="0" w:after="288" w:afterAutospacing="0"/>
        <w:rPr>
          <w:ins w:id="83" w:author="Windows User" w:date="2019-03-21T06:12:00Z"/>
          <w:del w:id="84" w:author="Moreno,Melissa M" w:date="2019-03-25T16:02:00Z"/>
          <w:rFonts w:ascii="Arial" w:hAnsi="Arial" w:cs="Arial"/>
          <w:spacing w:val="2"/>
        </w:rPr>
      </w:pPr>
    </w:p>
    <w:p w14:paraId="1CEE9712" w14:textId="6C01BECB" w:rsidR="00D34081" w:rsidDel="001473A6" w:rsidRDefault="00D34081" w:rsidP="00DD2A97">
      <w:pPr>
        <w:pStyle w:val="para"/>
        <w:shd w:val="clear" w:color="auto" w:fill="FCFCFC"/>
        <w:spacing w:before="240" w:beforeAutospacing="0" w:after="288" w:afterAutospacing="0"/>
        <w:rPr>
          <w:ins w:id="85" w:author="Windows User" w:date="2019-03-21T06:12:00Z"/>
          <w:del w:id="86" w:author="Moreno,Melissa M" w:date="2019-03-25T16:01:00Z"/>
          <w:rFonts w:ascii="Arial" w:hAnsi="Arial" w:cs="Arial"/>
          <w:spacing w:val="2"/>
        </w:rPr>
      </w:pPr>
    </w:p>
    <w:p w14:paraId="5B10765A" w14:textId="3D54FAE0" w:rsidR="00F604B8" w:rsidRPr="00DC6746" w:rsidDel="001473A6" w:rsidRDefault="00A26B7D" w:rsidP="00DD2A97">
      <w:pPr>
        <w:pStyle w:val="para"/>
        <w:shd w:val="clear" w:color="auto" w:fill="FCFCFC"/>
        <w:spacing w:before="240" w:beforeAutospacing="0" w:after="288" w:afterAutospacing="0"/>
        <w:rPr>
          <w:del w:id="87" w:author="Moreno,Melissa M" w:date="2019-03-25T16:01:00Z"/>
          <w:rFonts w:ascii="Arial" w:hAnsi="Arial" w:cs="Arial"/>
          <w:spacing w:val="2"/>
        </w:rPr>
      </w:pPr>
      <w:ins w:id="88" w:author="Windows User" w:date="2019-03-21T06:02:00Z">
        <w:del w:id="89" w:author="Moreno,Melissa M" w:date="2019-03-25T16:01:00Z">
          <w:r w:rsidDel="001473A6">
            <w:rPr>
              <w:rFonts w:ascii="Arial" w:hAnsi="Arial" w:cs="Arial"/>
              <w:spacing w:val="2"/>
            </w:rPr>
            <w:lastRenderedPageBreak/>
            <w:delText>Shorelines</w:delText>
          </w:r>
        </w:del>
      </w:ins>
      <w:del w:id="90" w:author="Moreno,Melissa M" w:date="2019-03-25T16:01:00Z">
        <w:r w:rsidR="0089107A" w:rsidDel="001473A6">
          <w:rPr>
            <w:rFonts w:ascii="Arial" w:hAnsi="Arial" w:cs="Arial"/>
            <w:spacing w:val="2"/>
          </w:rPr>
          <w:delText xml:space="preserve"> </w:delText>
        </w:r>
        <w:r w:rsidR="00FF138E" w:rsidDel="001473A6">
          <w:rPr>
            <w:rFonts w:ascii="Arial" w:hAnsi="Arial" w:cs="Arial"/>
            <w:spacing w:val="2"/>
          </w:rPr>
          <w:delText>monitoring</w:delText>
        </w:r>
        <w:r w:rsidR="00CD4379" w:rsidDel="001473A6">
          <w:rPr>
            <w:rFonts w:ascii="Arial" w:hAnsi="Arial" w:cs="Arial"/>
            <w:spacing w:val="2"/>
          </w:rPr>
          <w:delText xml:space="preserve"> trends are used to conserve or manage coastal features</w:delText>
        </w:r>
        <w:r w:rsidR="004C0AA3" w:rsidDel="001473A6">
          <w:rPr>
            <w:rFonts w:ascii="Arial" w:hAnsi="Arial" w:cs="Arial"/>
            <w:spacing w:val="2"/>
          </w:rPr>
          <w:delText>. These features are not always properly documented or confirmed. Because of this, many coastline feature trends can go unnoticed</w:delText>
        </w:r>
        <w:r w:rsidR="006A7857" w:rsidDel="001473A6">
          <w:rPr>
            <w:rFonts w:ascii="Arial" w:hAnsi="Arial" w:cs="Arial"/>
            <w:spacing w:val="2"/>
          </w:rPr>
          <w:delText xml:space="preserve"> including short-term and long-term trends. Short-term trends can be considered season coastal position changes, and long-term trends are </w:delText>
        </w:r>
        <w:r w:rsidR="006F3BD9" w:rsidDel="001473A6">
          <w:rPr>
            <w:rFonts w:ascii="Arial" w:hAnsi="Arial" w:cs="Arial"/>
            <w:spacing w:val="2"/>
          </w:rPr>
          <w:delText>physical</w:delText>
        </w:r>
        <w:r w:rsidR="006A7857" w:rsidDel="001473A6">
          <w:rPr>
            <w:rFonts w:ascii="Arial" w:hAnsi="Arial" w:cs="Arial"/>
            <w:spacing w:val="2"/>
          </w:rPr>
          <w:delText xml:space="preserve"> </w:delText>
        </w:r>
        <w:r w:rsidR="006F3BD9" w:rsidDel="001473A6">
          <w:rPr>
            <w:rFonts w:ascii="Arial" w:hAnsi="Arial" w:cs="Arial"/>
            <w:spacing w:val="2"/>
          </w:rPr>
          <w:delText xml:space="preserve">features that have remained changed for several years. </w:delText>
        </w:r>
        <w:r w:rsidR="006A7857" w:rsidDel="001473A6">
          <w:rPr>
            <w:rFonts w:ascii="Arial" w:hAnsi="Arial" w:cs="Arial"/>
            <w:spacing w:val="2"/>
          </w:rPr>
          <w:delText xml:space="preserve"> </w:delText>
        </w:r>
      </w:del>
    </w:p>
    <w:p w14:paraId="0CCC2598" w14:textId="4F9F046F" w:rsidR="00F604B8" w:rsidRDefault="00F604B8" w:rsidP="00DD2A97">
      <w:pPr>
        <w:pStyle w:val="para"/>
        <w:shd w:val="clear" w:color="auto" w:fill="FCFCFC"/>
        <w:spacing w:before="240" w:beforeAutospacing="0" w:after="288" w:afterAutospacing="0"/>
        <w:rPr>
          <w:rFonts w:ascii="Arial" w:hAnsi="Arial" w:cs="Arial"/>
          <w:b/>
          <w:spacing w:val="2"/>
        </w:rPr>
      </w:pPr>
      <w:r>
        <w:rPr>
          <w:rFonts w:ascii="Arial" w:hAnsi="Arial" w:cs="Arial"/>
          <w:b/>
          <w:spacing w:val="2"/>
        </w:rPr>
        <w:t>Study Area</w:t>
      </w:r>
    </w:p>
    <w:p w14:paraId="2279E3F4" w14:textId="4A9F83A0" w:rsidR="002465C1" w:rsidDel="00871592" w:rsidRDefault="002465C1" w:rsidP="00DD2A97">
      <w:pPr>
        <w:pStyle w:val="para"/>
        <w:shd w:val="clear" w:color="auto" w:fill="FCFCFC"/>
        <w:spacing w:before="240" w:beforeAutospacing="0" w:after="288" w:afterAutospacing="0"/>
        <w:rPr>
          <w:del w:id="91" w:author="Moreno,Melissa M" w:date="2019-03-25T17:09:00Z"/>
          <w:rFonts w:ascii="Arial" w:hAnsi="Arial" w:cs="Arial"/>
          <w:spacing w:val="2"/>
        </w:rPr>
      </w:pPr>
      <w:r>
        <w:rPr>
          <w:rFonts w:ascii="Arial" w:hAnsi="Arial" w:cs="Arial"/>
          <w:spacing w:val="2"/>
        </w:rPr>
        <w:t xml:space="preserve">The Suwannee River Basin </w:t>
      </w:r>
      <w:del w:id="92" w:author="Moreno,Melissa M" w:date="2019-03-25T17:08:00Z">
        <w:r w:rsidDel="00871592">
          <w:rPr>
            <w:rFonts w:ascii="Arial" w:hAnsi="Arial" w:cs="Arial"/>
            <w:spacing w:val="2"/>
          </w:rPr>
          <w:delText xml:space="preserve">(SRB) </w:delText>
        </w:r>
      </w:del>
      <w:r>
        <w:rPr>
          <w:rFonts w:ascii="Arial" w:hAnsi="Arial" w:cs="Arial"/>
          <w:spacing w:val="2"/>
        </w:rPr>
        <w:t xml:space="preserve">is region of the southeastern United States, ranging from Cordele Georgine to Cedar Key, FL </w:t>
      </w:r>
      <w:customXmlInsRangeStart w:id="93" w:author="Moreno,Melissa M" w:date="2019-03-24T13:07:00Z"/>
      <w:sdt>
        <w:sdtPr>
          <w:rPr>
            <w:rFonts w:ascii="Arial" w:hAnsi="Arial" w:cs="Arial"/>
            <w:spacing w:val="2"/>
          </w:rPr>
          <w:id w:val="-1021625110"/>
          <w:citation/>
        </w:sdtPr>
        <w:sdtEndPr/>
        <w:sdtContent>
          <w:customXmlInsRangeEnd w:id="93"/>
          <w:ins w:id="94" w:author="Moreno,Melissa M" w:date="2019-03-24T13:07:00Z">
            <w:r w:rsidR="00B66C91">
              <w:rPr>
                <w:rFonts w:ascii="Arial" w:hAnsi="Arial" w:cs="Arial"/>
                <w:spacing w:val="2"/>
              </w:rPr>
              <w:fldChar w:fldCharType="begin"/>
            </w:r>
            <w:r w:rsidR="00B66C91">
              <w:rPr>
                <w:rFonts w:ascii="Arial" w:hAnsi="Arial" w:cs="Arial"/>
                <w:spacing w:val="2"/>
              </w:rPr>
              <w:instrText xml:space="preserve"> CITATION Bri05 \l 1033 </w:instrText>
            </w:r>
          </w:ins>
          <w:r w:rsidR="00B66C91">
            <w:rPr>
              <w:rFonts w:ascii="Arial" w:hAnsi="Arial" w:cs="Arial"/>
              <w:spacing w:val="2"/>
            </w:rPr>
            <w:fldChar w:fldCharType="separate"/>
          </w:r>
          <w:ins w:id="95" w:author="Moreno,Melissa M" w:date="2019-03-24T13:07:00Z">
            <w:r w:rsidR="00B66C91" w:rsidRPr="00B66C91">
              <w:rPr>
                <w:rFonts w:ascii="Arial" w:hAnsi="Arial" w:cs="Arial"/>
                <w:noProof/>
                <w:spacing w:val="2"/>
                <w:rPrChange w:id="96" w:author="Moreno,Melissa M" w:date="2019-03-24T13:07:00Z">
                  <w:rPr/>
                </w:rPrChange>
              </w:rPr>
              <w:t>(Brian G. Katz, 2005)</w:t>
            </w:r>
            <w:r w:rsidR="00B66C91">
              <w:rPr>
                <w:rFonts w:ascii="Arial" w:hAnsi="Arial" w:cs="Arial"/>
                <w:spacing w:val="2"/>
              </w:rPr>
              <w:fldChar w:fldCharType="end"/>
            </w:r>
          </w:ins>
          <w:customXmlInsRangeStart w:id="97" w:author="Moreno,Melissa M" w:date="2019-03-24T13:07:00Z"/>
        </w:sdtContent>
      </w:sdt>
      <w:customXmlInsRangeEnd w:id="97"/>
      <w:ins w:id="98" w:author="Moreno,Melissa M" w:date="2019-03-24T13:08:00Z">
        <w:r w:rsidR="00B66C91">
          <w:rPr>
            <w:rFonts w:ascii="Arial" w:hAnsi="Arial" w:cs="Arial"/>
            <w:spacing w:val="2"/>
          </w:rPr>
          <w:t xml:space="preserve">. </w:t>
        </w:r>
      </w:ins>
      <w:del w:id="99" w:author="Moreno,Melissa M" w:date="2019-03-24T13:07:00Z">
        <w:r w:rsidDel="00B66C91">
          <w:rPr>
            <w:rFonts w:ascii="Arial" w:hAnsi="Arial" w:cs="Arial"/>
            <w:spacing w:val="2"/>
          </w:rPr>
          <w:delText xml:space="preserve">(Katz White Paper 2005-2010). </w:delText>
        </w:r>
      </w:del>
      <w:r>
        <w:rPr>
          <w:rFonts w:ascii="Arial" w:hAnsi="Arial" w:cs="Arial"/>
          <w:spacing w:val="2"/>
        </w:rPr>
        <w:t xml:space="preserve">The SRB </w:t>
      </w:r>
      <w:proofErr w:type="gramStart"/>
      <w:r>
        <w:rPr>
          <w:rFonts w:ascii="Arial" w:hAnsi="Arial" w:cs="Arial"/>
          <w:spacing w:val="2"/>
        </w:rPr>
        <w:t>is often referred</w:t>
      </w:r>
      <w:proofErr w:type="gramEnd"/>
      <w:r>
        <w:rPr>
          <w:rFonts w:ascii="Arial" w:hAnsi="Arial" w:cs="Arial"/>
          <w:spacing w:val="2"/>
        </w:rPr>
        <w:t xml:space="preserve"> to as one of the most untouched river systems in the United </w:t>
      </w:r>
      <w:commentRangeStart w:id="100"/>
      <w:r>
        <w:rPr>
          <w:rFonts w:ascii="Arial" w:hAnsi="Arial" w:cs="Arial"/>
          <w:spacing w:val="2"/>
        </w:rPr>
        <w:t>States</w:t>
      </w:r>
      <w:commentRangeEnd w:id="100"/>
      <w:ins w:id="101" w:author="Moreno,Melissa M" w:date="2019-03-24T13:08:00Z">
        <w:r w:rsidR="00B66C91">
          <w:rPr>
            <w:rFonts w:ascii="Arial" w:hAnsi="Arial" w:cs="Arial"/>
            <w:spacing w:val="2"/>
          </w:rPr>
          <w:t xml:space="preserve"> </w:t>
        </w:r>
      </w:ins>
      <w:customXmlInsRangeStart w:id="102" w:author="Moreno,Melissa M" w:date="2019-03-24T13:08:00Z"/>
      <w:sdt>
        <w:sdtPr>
          <w:rPr>
            <w:rFonts w:ascii="Arial" w:hAnsi="Arial" w:cs="Arial"/>
            <w:spacing w:val="2"/>
          </w:rPr>
          <w:id w:val="-190534519"/>
          <w:citation/>
        </w:sdtPr>
        <w:sdtEndPr/>
        <w:sdtContent>
          <w:customXmlInsRangeEnd w:id="102"/>
          <w:ins w:id="103" w:author="Moreno,Melissa M" w:date="2019-03-24T13:08:00Z">
            <w:r w:rsidR="00B66C91">
              <w:rPr>
                <w:rFonts w:ascii="Arial" w:hAnsi="Arial" w:cs="Arial"/>
                <w:spacing w:val="2"/>
              </w:rPr>
              <w:fldChar w:fldCharType="begin"/>
            </w:r>
            <w:r w:rsidR="00B66C91">
              <w:rPr>
                <w:rFonts w:ascii="Arial" w:hAnsi="Arial" w:cs="Arial"/>
                <w:spacing w:val="2"/>
              </w:rPr>
              <w:instrText xml:space="preserve"> CITATION Bri05 \l 1033 </w:instrText>
            </w:r>
          </w:ins>
          <w:r w:rsidR="00B66C91">
            <w:rPr>
              <w:rFonts w:ascii="Arial" w:hAnsi="Arial" w:cs="Arial"/>
              <w:spacing w:val="2"/>
            </w:rPr>
            <w:fldChar w:fldCharType="separate"/>
          </w:r>
          <w:ins w:id="104" w:author="Moreno,Melissa M" w:date="2019-03-24T13:08:00Z">
            <w:r w:rsidR="00B66C91" w:rsidRPr="00B66C91">
              <w:rPr>
                <w:rFonts w:ascii="Arial" w:hAnsi="Arial" w:cs="Arial"/>
                <w:noProof/>
                <w:spacing w:val="2"/>
                <w:rPrChange w:id="105" w:author="Moreno,Melissa M" w:date="2019-03-24T13:08:00Z">
                  <w:rPr/>
                </w:rPrChange>
              </w:rPr>
              <w:t>(Brian G. Katz, 2005)</w:t>
            </w:r>
            <w:r w:rsidR="00B66C91">
              <w:rPr>
                <w:rFonts w:ascii="Arial" w:hAnsi="Arial" w:cs="Arial"/>
                <w:spacing w:val="2"/>
              </w:rPr>
              <w:fldChar w:fldCharType="end"/>
            </w:r>
          </w:ins>
          <w:customXmlInsRangeStart w:id="106" w:author="Moreno,Melissa M" w:date="2019-03-24T13:08:00Z"/>
        </w:sdtContent>
      </w:sdt>
      <w:customXmlInsRangeEnd w:id="106"/>
      <w:r w:rsidR="00D34081">
        <w:rPr>
          <w:rStyle w:val="CommentReference"/>
          <w:rFonts w:asciiTheme="minorHAnsi" w:eastAsiaTheme="minorHAnsi" w:hAnsiTheme="minorHAnsi" w:cstheme="minorBidi"/>
        </w:rPr>
        <w:commentReference w:id="100"/>
      </w:r>
      <w:r>
        <w:rPr>
          <w:rFonts w:ascii="Arial" w:hAnsi="Arial" w:cs="Arial"/>
          <w:spacing w:val="2"/>
        </w:rPr>
        <w:t xml:space="preserve">. It holds a distinct combination of habitats including swamps, forests, and </w:t>
      </w:r>
      <w:proofErr w:type="spellStart"/>
      <w:r>
        <w:rPr>
          <w:rFonts w:ascii="Arial" w:hAnsi="Arial" w:cs="Arial"/>
          <w:spacing w:val="2"/>
        </w:rPr>
        <w:t>wetlands</w:t>
      </w:r>
      <w:del w:id="107" w:author="Moreno,Melissa M" w:date="2019-03-25T17:08:00Z">
        <w:r w:rsidDel="00871592">
          <w:rPr>
            <w:rFonts w:ascii="Arial" w:hAnsi="Arial" w:cs="Arial"/>
            <w:spacing w:val="2"/>
          </w:rPr>
          <w:delText>. The Suwannee River is one of the few rivers that has unnoticeable damage from human impacts such as damming, channeling, and introduction to large amount</w:delText>
        </w:r>
        <w:r w:rsidR="00755EA1" w:rsidDel="00871592">
          <w:rPr>
            <w:rFonts w:ascii="Arial" w:hAnsi="Arial" w:cs="Arial"/>
            <w:spacing w:val="2"/>
          </w:rPr>
          <w:delText>s</w:delText>
        </w:r>
        <w:r w:rsidDel="00871592">
          <w:rPr>
            <w:rFonts w:ascii="Arial" w:hAnsi="Arial" w:cs="Arial"/>
            <w:spacing w:val="2"/>
          </w:rPr>
          <w:delText xml:space="preserve"> of toxic material.</w:delText>
        </w:r>
      </w:del>
      <w:r>
        <w:rPr>
          <w:rFonts w:ascii="Arial" w:hAnsi="Arial" w:cs="Arial"/>
          <w:spacing w:val="2"/>
        </w:rPr>
        <w:t xml:space="preserve"> </w:t>
      </w:r>
    </w:p>
    <w:p w14:paraId="3861B3AC" w14:textId="141C1F89" w:rsidR="002465C1" w:rsidRPr="002E7D5B" w:rsidRDefault="00755EA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Significant</w:t>
      </w:r>
      <w:proofErr w:type="spellEnd"/>
      <w:r>
        <w:rPr>
          <w:rFonts w:ascii="Arial" w:hAnsi="Arial" w:cs="Arial"/>
          <w:spacing w:val="2"/>
        </w:rPr>
        <w:t xml:space="preserve"> areas of the land within </w:t>
      </w:r>
      <w:del w:id="108" w:author="Moreno,Melissa M" w:date="2019-03-25T17:08:00Z">
        <w:r w:rsidDel="00871592">
          <w:rPr>
            <w:rFonts w:ascii="Arial" w:hAnsi="Arial" w:cs="Arial"/>
            <w:spacing w:val="2"/>
          </w:rPr>
          <w:delText xml:space="preserve">SRB </w:delText>
        </w:r>
      </w:del>
      <w:ins w:id="109" w:author="Moreno,Melissa M" w:date="2019-03-25T17:08:00Z">
        <w:r w:rsidR="00871592">
          <w:rPr>
            <w:rFonts w:ascii="Arial" w:hAnsi="Arial" w:cs="Arial"/>
            <w:spacing w:val="2"/>
          </w:rPr>
          <w:t xml:space="preserve">the basin </w:t>
        </w:r>
      </w:ins>
      <w:proofErr w:type="gramStart"/>
      <w:r>
        <w:rPr>
          <w:rFonts w:ascii="Arial" w:hAnsi="Arial" w:cs="Arial"/>
          <w:spacing w:val="2"/>
        </w:rPr>
        <w:t>are</w:t>
      </w:r>
      <w:proofErr w:type="gramEnd"/>
      <w:r>
        <w:rPr>
          <w:rFonts w:ascii="Arial" w:hAnsi="Arial" w:cs="Arial"/>
          <w:spacing w:val="2"/>
        </w:rPr>
        <w:t xml:space="preserve"> protected and conserved by local, State, and Federal agencies, as well as private land owners, and </w:t>
      </w:r>
      <w:r w:rsidR="002E7D5B">
        <w:rPr>
          <w:rFonts w:ascii="Arial" w:hAnsi="Arial" w:cs="Arial"/>
          <w:spacing w:val="2"/>
        </w:rPr>
        <w:t xml:space="preserve">non-government </w:t>
      </w:r>
      <w:commentRangeStart w:id="110"/>
      <w:r w:rsidR="002E7D5B">
        <w:rPr>
          <w:rFonts w:ascii="Arial" w:hAnsi="Arial" w:cs="Arial"/>
          <w:spacing w:val="2"/>
        </w:rPr>
        <w:t>organizations</w:t>
      </w:r>
      <w:commentRangeEnd w:id="110"/>
      <w:r w:rsidR="00D34081">
        <w:rPr>
          <w:rStyle w:val="CommentReference"/>
          <w:rFonts w:asciiTheme="minorHAnsi" w:eastAsiaTheme="minorHAnsi" w:hAnsiTheme="minorHAnsi" w:cstheme="minorBidi"/>
        </w:rPr>
        <w:commentReference w:id="110"/>
      </w:r>
      <w:r w:rsidR="002E7D5B">
        <w:rPr>
          <w:rFonts w:ascii="Arial" w:hAnsi="Arial" w:cs="Arial"/>
          <w:spacing w:val="2"/>
        </w:rPr>
        <w:t xml:space="preserve">. There are over 50 state and county recreation parks along the river. There are also many selected sites along the Suwannee River that have been and are currently being monitored for water quality and benthic </w:t>
      </w:r>
      <w:commentRangeStart w:id="111"/>
      <w:r w:rsidR="002E7D5B">
        <w:rPr>
          <w:rFonts w:ascii="Arial" w:hAnsi="Arial" w:cs="Arial"/>
          <w:spacing w:val="2"/>
        </w:rPr>
        <w:t>sampling</w:t>
      </w:r>
      <w:commentRangeEnd w:id="111"/>
      <w:r w:rsidR="0076110C">
        <w:rPr>
          <w:rStyle w:val="CommentReference"/>
          <w:rFonts w:asciiTheme="minorHAnsi" w:eastAsiaTheme="minorHAnsi" w:hAnsiTheme="minorHAnsi" w:cstheme="minorBidi"/>
        </w:rPr>
        <w:commentReference w:id="111"/>
      </w:r>
      <w:r w:rsidR="002E7D5B">
        <w:rPr>
          <w:rFonts w:ascii="Arial" w:hAnsi="Arial" w:cs="Arial"/>
          <w:spacing w:val="2"/>
        </w:rPr>
        <w:t xml:space="preserve">. </w:t>
      </w:r>
    </w:p>
    <w:p w14:paraId="5578148B" w14:textId="7AA5859C" w:rsidR="008C03E9" w:rsidRDefault="006706C1"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Big Bend </w:t>
      </w:r>
      <w:r w:rsidR="00426F10" w:rsidRPr="0080745F">
        <w:rPr>
          <w:rFonts w:ascii="Arial" w:hAnsi="Arial" w:cs="Arial"/>
          <w:spacing w:val="2"/>
        </w:rPr>
        <w:t>coastline spans from Crystal River to Apalachee Bay</w:t>
      </w:r>
      <w:r w:rsidR="002B3CBE">
        <w:rPr>
          <w:rFonts w:ascii="Arial" w:hAnsi="Arial" w:cs="Arial"/>
          <w:spacing w:val="2"/>
        </w:rPr>
        <w:t xml:space="preserve"> </w:t>
      </w:r>
      <w:r w:rsidR="008C03E9">
        <w:rPr>
          <w:rFonts w:ascii="Arial" w:hAnsi="Arial" w:cs="Arial"/>
          <w:spacing w:val="2"/>
        </w:rPr>
        <w:t>and is located on the west coast of Florida</w:t>
      </w:r>
      <w:r w:rsidR="00426F10" w:rsidRPr="0080745F">
        <w:rPr>
          <w:rFonts w:ascii="Arial" w:hAnsi="Arial" w:cs="Arial"/>
          <w:spacing w:val="2"/>
        </w:rPr>
        <w:t xml:space="preserve">. </w:t>
      </w:r>
      <w:r w:rsidR="002B3CBE">
        <w:rPr>
          <w:rFonts w:ascii="Arial" w:hAnsi="Arial" w:cs="Arial"/>
          <w:spacing w:val="2"/>
        </w:rPr>
        <w:t xml:space="preserve">The Big Bend is largely a marsh-dominated coast. </w:t>
      </w:r>
      <w:r w:rsidR="00426F10" w:rsidRPr="0080745F">
        <w:rPr>
          <w:rFonts w:ascii="Arial" w:hAnsi="Arial" w:cs="Arial"/>
          <w:spacing w:val="2"/>
        </w:rPr>
        <w:t>This coastline differs from other coastal areas in the Gulf of Mexico because it is primarily underdeveloped. Over 50% of the shoreline is under conservation protection (Main and Allen 2007), which</w:t>
      </w:r>
      <w:r w:rsidR="00312DAF" w:rsidRPr="0080745F">
        <w:rPr>
          <w:rFonts w:ascii="Arial" w:hAnsi="Arial" w:cs="Arial"/>
          <w:spacing w:val="2"/>
        </w:rPr>
        <w:t xml:space="preserve"> in turn</w:t>
      </w:r>
      <w:r w:rsidR="00426F10" w:rsidRPr="0080745F">
        <w:rPr>
          <w:rFonts w:ascii="Arial" w:hAnsi="Arial" w:cs="Arial"/>
          <w:spacing w:val="2"/>
        </w:rPr>
        <w:t xml:space="preserve"> </w:t>
      </w:r>
      <w:r w:rsidR="00312DAF" w:rsidRPr="0080745F">
        <w:rPr>
          <w:rFonts w:ascii="Arial" w:hAnsi="Arial" w:cs="Arial"/>
          <w:spacing w:val="2"/>
        </w:rPr>
        <w:t>cause</w:t>
      </w:r>
      <w:r w:rsidR="00426F10" w:rsidRPr="0080745F">
        <w:rPr>
          <w:rFonts w:ascii="Arial" w:hAnsi="Arial" w:cs="Arial"/>
          <w:spacing w:val="2"/>
        </w:rPr>
        <w:t xml:space="preserve"> human populations to be very low, compared to other Florida coastal regions.  </w:t>
      </w:r>
      <w:r w:rsidR="00E77009" w:rsidRPr="0080745F">
        <w:rPr>
          <w:rFonts w:ascii="Arial" w:hAnsi="Arial" w:cs="Arial"/>
          <w:spacing w:val="2"/>
        </w:rPr>
        <w:t>Due to the</w:t>
      </w:r>
      <w:r w:rsidR="00517B6A">
        <w:rPr>
          <w:rFonts w:ascii="Arial" w:hAnsi="Arial" w:cs="Arial"/>
          <w:spacing w:val="2"/>
        </w:rPr>
        <w:t xml:space="preserve"> low levels of</w:t>
      </w:r>
      <w:r w:rsidR="00E77009" w:rsidRPr="0080745F">
        <w:rPr>
          <w:rFonts w:ascii="Arial" w:hAnsi="Arial" w:cs="Arial"/>
          <w:spacing w:val="2"/>
        </w:rPr>
        <w:t xml:space="preserve"> human settlement and construction</w:t>
      </w:r>
      <w:r w:rsidR="00517B6A">
        <w:rPr>
          <w:rFonts w:ascii="Arial" w:hAnsi="Arial" w:cs="Arial"/>
          <w:spacing w:val="2"/>
        </w:rPr>
        <w:t xml:space="preserve"> along this coast</w:t>
      </w:r>
      <w:r w:rsidR="00E77009" w:rsidRPr="0080745F">
        <w:rPr>
          <w:rFonts w:ascii="Arial" w:hAnsi="Arial" w:cs="Arial"/>
          <w:spacing w:val="2"/>
        </w:rPr>
        <w:t xml:space="preserve">, </w:t>
      </w:r>
      <w:r w:rsidR="00517B6A">
        <w:rPr>
          <w:rFonts w:ascii="Arial" w:hAnsi="Arial" w:cs="Arial"/>
          <w:spacing w:val="2"/>
        </w:rPr>
        <w:t>and the large amount of land in conservation, this creates opportunities to examine how the coastline has changed over time from factors that may be occurring naturally</w:t>
      </w:r>
      <w:r w:rsidR="001E07A5" w:rsidRPr="0080745F">
        <w:rPr>
          <w:rFonts w:ascii="Arial" w:hAnsi="Arial" w:cs="Arial"/>
          <w:spacing w:val="2"/>
        </w:rPr>
        <w:t>.</w:t>
      </w:r>
    </w:p>
    <w:p w14:paraId="2D50AB6F" w14:textId="0ACD7BEC" w:rsidR="00AA4325" w:rsidRPr="0080745F" w:rsidRDefault="00AA432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Background</w:t>
      </w:r>
    </w:p>
    <w:p w14:paraId="202ABA46" w14:textId="399765B3" w:rsidR="008C67B5"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The Comprehensive Restoration Plan for the Gulf of Mexico requires adaptive management to be implemented</w:t>
      </w:r>
      <w:r w:rsidR="007D3329" w:rsidRPr="0080745F">
        <w:rPr>
          <w:rFonts w:ascii="Arial" w:hAnsi="Arial" w:cs="Arial"/>
          <w:spacing w:val="2"/>
        </w:rPr>
        <w:t xml:space="preserve"> into its projects</w:t>
      </w:r>
      <w:r w:rsidRPr="0080745F">
        <w:rPr>
          <w:rFonts w:ascii="Arial" w:hAnsi="Arial" w:cs="Arial"/>
          <w:spacing w:val="2"/>
        </w:rPr>
        <w:t xml:space="preserve"> as part of the $8.8 billion settlement with BP</w:t>
      </w:r>
      <w:r w:rsidR="007D3329" w:rsidRPr="0080745F">
        <w:rPr>
          <w:rFonts w:ascii="Arial" w:hAnsi="Arial" w:cs="Arial"/>
          <w:spacing w:val="2"/>
        </w:rPr>
        <w:t xml:space="preserve"> (https://www.gulfspillrestoration.noaa.gov/restoration-planning/gulf-plan)</w:t>
      </w:r>
      <w:r w:rsidRPr="0080745F">
        <w:rPr>
          <w:rFonts w:ascii="Arial" w:hAnsi="Arial" w:cs="Arial"/>
          <w:spacing w:val="2"/>
        </w:rPr>
        <w:t xml:space="preserve">. These settlement funds will be used to restore ecosystems that were impacted as part of the Deep Horizon Oil Spill in </w:t>
      </w:r>
      <w:commentRangeStart w:id="112"/>
      <w:r w:rsidRPr="0080745F">
        <w:rPr>
          <w:rFonts w:ascii="Arial" w:hAnsi="Arial" w:cs="Arial"/>
          <w:spacing w:val="2"/>
        </w:rPr>
        <w:t>2016</w:t>
      </w:r>
      <w:commentRangeEnd w:id="112"/>
      <w:r w:rsidR="0076110C">
        <w:rPr>
          <w:rStyle w:val="CommentReference"/>
          <w:rFonts w:asciiTheme="minorHAnsi" w:eastAsiaTheme="minorHAnsi" w:hAnsiTheme="minorHAnsi" w:cstheme="minorBidi"/>
        </w:rPr>
        <w:commentReference w:id="112"/>
      </w:r>
      <w:r w:rsidRPr="0080745F">
        <w:rPr>
          <w:rFonts w:ascii="Arial" w:hAnsi="Arial" w:cs="Arial"/>
          <w:spacing w:val="2"/>
        </w:rPr>
        <w:t xml:space="preserve">. </w:t>
      </w:r>
    </w:p>
    <w:p w14:paraId="792C5256" w14:textId="628EF340" w:rsidR="008C67B5" w:rsidRPr="008C67B5" w:rsidRDefault="0076110C" w:rsidP="008C67B5">
      <w:pPr>
        <w:spacing w:after="200" w:line="276" w:lineRule="auto"/>
        <w:rPr>
          <w:rFonts w:ascii="Arial" w:eastAsia="Times New Roman" w:hAnsi="Arial" w:cs="Arial"/>
          <w:sz w:val="24"/>
          <w:szCs w:val="24"/>
        </w:rPr>
      </w:pPr>
      <w:ins w:id="113" w:author="Windows User" w:date="2019-03-21T06:19:00Z">
        <w:r>
          <w:rPr>
            <w:rFonts w:ascii="Arial" w:eastAsia="Times New Roman" w:hAnsi="Arial" w:cs="Arial"/>
            <w:sz w:val="24"/>
            <w:szCs w:val="24"/>
          </w:rPr>
          <w:t xml:space="preserve">Throughout the Gulf of Mexico region, a variety of </w:t>
        </w:r>
        <w:commentRangeStart w:id="114"/>
        <w:r>
          <w:rPr>
            <w:rFonts w:ascii="Arial" w:eastAsia="Times New Roman" w:hAnsi="Arial" w:cs="Arial"/>
            <w:sz w:val="24"/>
            <w:szCs w:val="24"/>
          </w:rPr>
          <w:t>monitoring</w:t>
        </w:r>
        <w:commentRangeEnd w:id="114"/>
        <w:r>
          <w:rPr>
            <w:rStyle w:val="CommentReference"/>
          </w:rPr>
          <w:commentReference w:id="114"/>
        </w:r>
        <w:r>
          <w:rPr>
            <w:rFonts w:ascii="Arial" w:eastAsia="Times New Roman" w:hAnsi="Arial" w:cs="Arial"/>
            <w:sz w:val="24"/>
            <w:szCs w:val="24"/>
          </w:rPr>
          <w:t xml:space="preserve"> efforts are ongoing to track the status of key resources and track the overall “health” of the </w:t>
        </w:r>
        <w:proofErr w:type="spellStart"/>
        <w:r>
          <w:rPr>
            <w:rFonts w:ascii="Arial" w:eastAsia="Times New Roman" w:hAnsi="Arial" w:cs="Arial"/>
            <w:sz w:val="24"/>
            <w:szCs w:val="24"/>
          </w:rPr>
          <w:t>Gulf.</w:t>
        </w:r>
      </w:ins>
      <w:r w:rsidR="008C67B5">
        <w:rPr>
          <w:rFonts w:ascii="Arial" w:eastAsia="Times New Roman" w:hAnsi="Arial" w:cs="Arial"/>
          <w:sz w:val="24"/>
          <w:szCs w:val="24"/>
        </w:rPr>
        <w:t>Much</w:t>
      </w:r>
      <w:proofErr w:type="spellEnd"/>
      <w:r w:rsidR="008C67B5">
        <w:rPr>
          <w:rFonts w:ascii="Arial" w:eastAsia="Times New Roman" w:hAnsi="Arial" w:cs="Arial"/>
          <w:sz w:val="24"/>
          <w:szCs w:val="24"/>
        </w:rPr>
        <w:t xml:space="preserve"> of the Gulf of Mexico shoreline has been requested to be studied, with much preference given to the Big Bend region </w:t>
      </w:r>
      <w:sdt>
        <w:sdtPr>
          <w:rPr>
            <w:rFonts w:ascii="Arial" w:eastAsia="Times New Roman" w:hAnsi="Arial" w:cs="Arial"/>
            <w:sz w:val="24"/>
            <w:szCs w:val="24"/>
          </w:rPr>
          <w:id w:val="1291792993"/>
          <w:citation/>
        </w:sdtPr>
        <w:sdtEndPr/>
        <w:sdtContent>
          <w:r w:rsidR="008C67B5">
            <w:rPr>
              <w:rFonts w:ascii="Arial" w:eastAsia="Times New Roman" w:hAnsi="Arial" w:cs="Arial"/>
              <w:sz w:val="24"/>
              <w:szCs w:val="24"/>
            </w:rPr>
            <w:fldChar w:fldCharType="begin"/>
          </w:r>
          <w:r w:rsidR="008C67B5">
            <w:rPr>
              <w:rFonts w:ascii="Arial" w:eastAsia="Times New Roman" w:hAnsi="Arial" w:cs="Arial"/>
              <w:sz w:val="24"/>
              <w:szCs w:val="24"/>
            </w:rPr>
            <w:instrText xml:space="preserve"> CITATION raabe-2008-mapping-of-florida's-coastal-and-marine-resources:-setting-priorities-workshop \l 1033 </w:instrText>
          </w:r>
          <w:r w:rsidR="008C67B5">
            <w:rPr>
              <w:rFonts w:ascii="Arial" w:eastAsia="Times New Roman" w:hAnsi="Arial" w:cs="Arial"/>
              <w:sz w:val="24"/>
              <w:szCs w:val="24"/>
            </w:rPr>
            <w:fldChar w:fldCharType="separate"/>
          </w:r>
          <w:r w:rsidR="008C67B5" w:rsidRPr="000F565B">
            <w:rPr>
              <w:rFonts w:ascii="Arial" w:eastAsia="Times New Roman" w:hAnsi="Arial" w:cs="Arial"/>
              <w:noProof/>
              <w:sz w:val="24"/>
              <w:szCs w:val="24"/>
            </w:rPr>
            <w:t>(Raabe E. , 2008)</w:t>
          </w:r>
          <w:r w:rsidR="008C67B5">
            <w:rPr>
              <w:rFonts w:ascii="Arial" w:eastAsia="Times New Roman" w:hAnsi="Arial" w:cs="Arial"/>
              <w:sz w:val="24"/>
              <w:szCs w:val="24"/>
            </w:rPr>
            <w:fldChar w:fldCharType="end"/>
          </w:r>
        </w:sdtContent>
      </w:sdt>
      <w:r w:rsidR="008C67B5">
        <w:rPr>
          <w:rFonts w:ascii="Arial" w:eastAsia="Times New Roman" w:hAnsi="Arial" w:cs="Arial"/>
          <w:sz w:val="24"/>
          <w:szCs w:val="24"/>
        </w:rPr>
        <w:t xml:space="preserve">. The </w:t>
      </w:r>
      <w:commentRangeStart w:id="115"/>
      <w:r w:rsidR="008C67B5">
        <w:rPr>
          <w:rFonts w:ascii="Arial" w:eastAsia="Times New Roman" w:hAnsi="Arial" w:cs="Arial"/>
          <w:sz w:val="24"/>
          <w:szCs w:val="24"/>
        </w:rPr>
        <w:t>overall</w:t>
      </w:r>
      <w:commentRangeEnd w:id="115"/>
      <w:r>
        <w:rPr>
          <w:rStyle w:val="CommentReference"/>
        </w:rPr>
        <w:commentReference w:id="115"/>
      </w:r>
      <w:r w:rsidR="008C67B5">
        <w:rPr>
          <w:rFonts w:ascii="Arial" w:eastAsia="Times New Roman" w:hAnsi="Arial" w:cs="Arial"/>
          <w:sz w:val="24"/>
          <w:szCs w:val="24"/>
        </w:rPr>
        <w:t xml:space="preserve"> goal is to have a greater understanding of the changes of this local system. Spatial imagery is known to exist in </w:t>
      </w:r>
      <w:r w:rsidR="008C67B5">
        <w:rPr>
          <w:rFonts w:ascii="Arial" w:eastAsia="Times New Roman" w:hAnsi="Arial" w:cs="Arial"/>
          <w:sz w:val="24"/>
          <w:szCs w:val="24"/>
        </w:rPr>
        <w:lastRenderedPageBreak/>
        <w:t xml:space="preserve">the </w:t>
      </w:r>
      <w:commentRangeStart w:id="116"/>
      <w:r w:rsidR="008C67B5">
        <w:rPr>
          <w:rFonts w:ascii="Arial" w:eastAsia="Times New Roman" w:hAnsi="Arial" w:cs="Arial"/>
          <w:sz w:val="24"/>
          <w:szCs w:val="24"/>
        </w:rPr>
        <w:t>area</w:t>
      </w:r>
      <w:commentRangeEnd w:id="116"/>
      <w:r>
        <w:rPr>
          <w:rStyle w:val="CommentReference"/>
        </w:rPr>
        <w:commentReference w:id="116"/>
      </w:r>
      <w:r w:rsidR="008C67B5">
        <w:rPr>
          <w:rFonts w:ascii="Arial" w:eastAsia="Times New Roman" w:hAnsi="Arial" w:cs="Arial"/>
          <w:sz w:val="24"/>
          <w:szCs w:val="24"/>
        </w:rPr>
        <w:t xml:space="preserve">, as well as decades worth of water quality data. Much of this </w:t>
      </w:r>
      <w:commentRangeStart w:id="117"/>
      <w:r w:rsidR="008C67B5">
        <w:rPr>
          <w:rFonts w:ascii="Arial" w:eastAsia="Times New Roman" w:hAnsi="Arial" w:cs="Arial"/>
          <w:sz w:val="24"/>
          <w:szCs w:val="24"/>
        </w:rPr>
        <w:t>data</w:t>
      </w:r>
      <w:commentRangeEnd w:id="117"/>
      <w:r>
        <w:rPr>
          <w:rStyle w:val="CommentReference"/>
        </w:rPr>
        <w:commentReference w:id="117"/>
      </w:r>
      <w:r w:rsidR="008C67B5">
        <w:rPr>
          <w:rFonts w:ascii="Arial" w:eastAsia="Times New Roman" w:hAnsi="Arial" w:cs="Arial"/>
          <w:sz w:val="24"/>
          <w:szCs w:val="24"/>
        </w:rPr>
        <w:t xml:space="preserve"> have yet to be processed or analyzed, leaving a great deal of completed ecological research to be desired. </w:t>
      </w:r>
    </w:p>
    <w:p w14:paraId="240322B4" w14:textId="6DC6FCCD" w:rsidR="00517B6A" w:rsidDel="00BE1668" w:rsidRDefault="001E07A5" w:rsidP="00DD2A97">
      <w:pPr>
        <w:pStyle w:val="para"/>
        <w:shd w:val="clear" w:color="auto" w:fill="FCFCFC"/>
        <w:spacing w:before="240" w:beforeAutospacing="0" w:after="288" w:afterAutospacing="0"/>
        <w:rPr>
          <w:ins w:id="118" w:author="Pine, Bill" w:date="2019-03-18T09:45:00Z"/>
          <w:del w:id="119" w:author="Moreno,Melissa M" w:date="2019-03-25T15:53:00Z"/>
          <w:rFonts w:ascii="Arial" w:hAnsi="Arial" w:cs="Arial"/>
          <w:spacing w:val="2"/>
        </w:rPr>
      </w:pPr>
      <w:del w:id="120" w:author="Moreno,Melissa M" w:date="2019-03-25T15:53:00Z">
        <w:r w:rsidRPr="0080745F" w:rsidDel="00BE1668">
          <w:rPr>
            <w:rFonts w:ascii="Arial" w:hAnsi="Arial" w:cs="Arial"/>
            <w:spacing w:val="2"/>
          </w:rPr>
          <w:delText xml:space="preserve">The LCR project will use adaptive management for data collection, sampling, and evaluation. The LCR adaptive management plan is currently tailored for biological data, but the project will need to take additional steps to create a plan for spatial data. Temporal and spatial data will be integrated into the adaptive management workflow along with biological data.  </w:delText>
        </w:r>
      </w:del>
    </w:p>
    <w:p w14:paraId="1B28E848" w14:textId="213BED32" w:rsidR="00517B6A" w:rsidDel="00BE1668" w:rsidRDefault="00517B6A" w:rsidP="00DD2A97">
      <w:pPr>
        <w:pStyle w:val="para"/>
        <w:shd w:val="clear" w:color="auto" w:fill="FCFCFC"/>
        <w:spacing w:before="240" w:beforeAutospacing="0" w:after="288" w:afterAutospacing="0"/>
        <w:rPr>
          <w:ins w:id="121" w:author="Pine, Bill" w:date="2019-03-18T09:50:00Z"/>
          <w:del w:id="122" w:author="Moreno,Melissa M" w:date="2019-03-25T15:53:00Z"/>
          <w:rFonts w:ascii="Arial" w:hAnsi="Arial" w:cs="Arial"/>
          <w:spacing w:val="2"/>
        </w:rPr>
      </w:pPr>
      <w:ins w:id="123" w:author="Pine, Bill" w:date="2019-03-18T09:45:00Z">
        <w:del w:id="124" w:author="Moreno,Melissa M" w:date="2019-03-25T15:53:00Z">
          <w:r w:rsidDel="00BE1668">
            <w:rPr>
              <w:rFonts w:ascii="Arial" w:hAnsi="Arial" w:cs="Arial"/>
              <w:spacing w:val="2"/>
            </w:rPr>
            <w:delText xml:space="preserve">Note how in the executive summary it moves from a general discussion to the basin, to some of the threats.  </w:delText>
          </w:r>
        </w:del>
      </w:ins>
      <w:ins w:id="125" w:author="Pine, Bill" w:date="2019-03-18T09:48:00Z">
        <w:del w:id="126" w:author="Moreno,Melissa M" w:date="2019-03-25T15:53:00Z">
          <w:r w:rsidDel="00BE1668">
            <w:rPr>
              <w:rFonts w:ascii="Arial" w:hAnsi="Arial" w:cs="Arial"/>
              <w:spacing w:val="2"/>
            </w:rPr>
            <w:delText xml:space="preserve">By page 11 it is listing potential sources of water quality degradation in the basin. You could maybe use these as ideas for factors to look at in terms of trends over time.  USGS identifies the potential threat </w:delText>
          </w:r>
        </w:del>
      </w:ins>
      <w:ins w:id="127" w:author="Pine, Bill" w:date="2019-03-18T09:49:00Z">
        <w:del w:id="128" w:author="Moreno,Melissa M" w:date="2019-03-25T15:53:00Z">
          <w:r w:rsidDel="00BE1668">
            <w:rPr>
              <w:rFonts w:ascii="Arial" w:hAnsi="Arial" w:cs="Arial"/>
              <w:spacing w:val="2"/>
            </w:rPr>
            <w:delText>(as an example animal-feeding operations) and then you can plot over time how animal feeding operations have changed. This report is from 2004, I don’t know how many of these things were followed up by USGS folks. Simeon could help you figure that out perhaps.</w:delText>
          </w:r>
        </w:del>
      </w:ins>
    </w:p>
    <w:p w14:paraId="73DA5BBC" w14:textId="13075489" w:rsidR="00832F2A" w:rsidDel="00BE1668" w:rsidRDefault="00832F2A" w:rsidP="00DD2A97">
      <w:pPr>
        <w:pStyle w:val="para"/>
        <w:shd w:val="clear" w:color="auto" w:fill="FCFCFC"/>
        <w:spacing w:before="240" w:beforeAutospacing="0" w:after="288" w:afterAutospacing="0"/>
        <w:rPr>
          <w:ins w:id="129" w:author="Pine, Bill" w:date="2019-03-18T09:50:00Z"/>
          <w:del w:id="130" w:author="Moreno,Melissa M" w:date="2019-03-25T15:53:00Z"/>
          <w:rFonts w:ascii="Arial" w:hAnsi="Arial" w:cs="Arial"/>
          <w:spacing w:val="2"/>
        </w:rPr>
      </w:pPr>
    </w:p>
    <w:p w14:paraId="25D5F3E8" w14:textId="6953D534" w:rsidR="00832F2A" w:rsidDel="00BE1668" w:rsidRDefault="00832F2A" w:rsidP="00DD2A97">
      <w:pPr>
        <w:pStyle w:val="para"/>
        <w:shd w:val="clear" w:color="auto" w:fill="FCFCFC"/>
        <w:spacing w:before="240" w:beforeAutospacing="0" w:after="288" w:afterAutospacing="0"/>
        <w:rPr>
          <w:ins w:id="131" w:author="Pine, Bill" w:date="2019-03-18T09:49:00Z"/>
          <w:del w:id="132" w:author="Moreno,Melissa M" w:date="2019-03-25T15:53:00Z"/>
          <w:rFonts w:ascii="Arial" w:hAnsi="Arial" w:cs="Arial"/>
          <w:spacing w:val="2"/>
        </w:rPr>
      </w:pPr>
      <w:ins w:id="133" w:author="Pine, Bill" w:date="2019-03-18T09:50:00Z">
        <w:del w:id="134" w:author="Moreno,Melissa M" w:date="2019-03-25T15:53:00Z">
          <w:r w:rsidDel="00BE1668">
            <w:rPr>
              <w:rFonts w:ascii="Arial" w:hAnsi="Arial" w:cs="Arial"/>
              <w:spacing w:val="2"/>
            </w:rPr>
            <w:delText>When you get to page 15 you see a list of “gaps and opportunities” you are working to fill those gaps and address opportunities.</w:delText>
          </w:r>
        </w:del>
      </w:ins>
    </w:p>
    <w:p w14:paraId="5683A86C" w14:textId="70AF8FC6" w:rsidR="00B4444A" w:rsidRDefault="00B4444A" w:rsidP="00DD2A97">
      <w:pPr>
        <w:pStyle w:val="para"/>
        <w:shd w:val="clear" w:color="auto" w:fill="FCFCFC"/>
        <w:spacing w:before="240" w:beforeAutospacing="0" w:after="288" w:afterAutospacing="0"/>
        <w:rPr>
          <w:rFonts w:ascii="Arial" w:hAnsi="Arial" w:cs="Arial"/>
          <w:b/>
          <w:spacing w:val="2"/>
        </w:rPr>
      </w:pPr>
      <w:r w:rsidRPr="00B4444A">
        <w:rPr>
          <w:rFonts w:ascii="Arial" w:hAnsi="Arial" w:cs="Arial"/>
          <w:b/>
          <w:spacing w:val="2"/>
        </w:rPr>
        <w:t xml:space="preserve">Reason for Effort </w:t>
      </w:r>
    </w:p>
    <w:p w14:paraId="16E551A4" w14:textId="5504C14A" w:rsidR="00E02102" w:rsidRPr="00B42F28" w:rsidRDefault="0076110C" w:rsidP="00DD2A97">
      <w:pPr>
        <w:pStyle w:val="para"/>
        <w:shd w:val="clear" w:color="auto" w:fill="FCFCFC"/>
        <w:spacing w:before="240" w:beforeAutospacing="0" w:after="288" w:afterAutospacing="0"/>
        <w:rPr>
          <w:rFonts w:ascii="Arial" w:hAnsi="Arial" w:cs="Arial"/>
          <w:spacing w:val="2"/>
        </w:rPr>
      </w:pPr>
      <w:ins w:id="135" w:author="Windows User" w:date="2019-03-21T06:22:00Z">
        <w:r>
          <w:rPr>
            <w:rFonts w:ascii="Arial" w:hAnsi="Arial" w:cs="Arial"/>
            <w:spacing w:val="2"/>
          </w:rPr>
          <w:t>The United S</w:t>
        </w:r>
      </w:ins>
      <w:ins w:id="136" w:author="Windows User" w:date="2019-03-21T06:23:00Z">
        <w:r>
          <w:rPr>
            <w:rFonts w:ascii="Arial" w:hAnsi="Arial" w:cs="Arial"/>
            <w:spacing w:val="2"/>
          </w:rPr>
          <w:t>tates Geologic Survey (USGS) and other state and federal management agencies have been monitoring different aspects of water and land resources in the SRB for nearly 100 years (ref)</w:t>
        </w:r>
      </w:ins>
      <w:del w:id="137" w:author="Windows User" w:date="2019-03-21T06:23:00Z">
        <w:r w:rsidR="002465C1" w:rsidDel="0076110C">
          <w:rPr>
            <w:rFonts w:ascii="Arial" w:hAnsi="Arial" w:cs="Arial"/>
            <w:spacing w:val="2"/>
          </w:rPr>
          <w:delText>USGS has been conducting monitoring research in the Suwannee River basin for almost 100 years</w:delText>
        </w:r>
      </w:del>
      <w:r w:rsidR="002465C1">
        <w:rPr>
          <w:rFonts w:ascii="Arial" w:hAnsi="Arial" w:cs="Arial"/>
          <w:spacing w:val="2"/>
        </w:rPr>
        <w:t xml:space="preserve">. This research has addressed water quality, river discharge, floodplains, and surface water exchange. </w:t>
      </w:r>
      <w:ins w:id="138" w:author="Windows User" w:date="2019-03-21T06:24:00Z">
        <w:r w:rsidR="006F00D6">
          <w:rPr>
            <w:rFonts w:ascii="Arial" w:hAnsi="Arial" w:cs="Arial"/>
            <w:spacing w:val="2"/>
          </w:rPr>
          <w:t>Many of these studies have been done in discrete pieces with each study addressing specific objectives over short periods of time.  In 2005 a group of agency and academic researchers led by USGS scientists identified a key need for the SRB</w:t>
        </w:r>
      </w:ins>
      <w:ins w:id="139" w:author="Windows User" w:date="2019-03-21T06:25:00Z">
        <w:r w:rsidR="006F00D6">
          <w:rPr>
            <w:rFonts w:ascii="Arial" w:hAnsi="Arial" w:cs="Arial"/>
            <w:spacing w:val="2"/>
          </w:rPr>
          <w:t xml:space="preserve"> was to integrate information from these studies in basin-wide and inter-disciplinary frameworks to provide XYZ.  </w:t>
        </w:r>
      </w:ins>
      <w:ins w:id="140" w:author="Windows User" w:date="2019-03-21T06:26:00Z">
        <w:r w:rsidR="006F00D6">
          <w:rPr>
            <w:rFonts w:ascii="Arial" w:hAnsi="Arial" w:cs="Arial"/>
            <w:spacing w:val="2"/>
          </w:rPr>
          <w:t>These discussions led to the development of a series of documents identifying threats to the SRB and key research needs (ref</w:t>
        </w:r>
      </w:ins>
      <w:ins w:id="141" w:author="Windows User" w:date="2019-03-21T06:28:00Z">
        <w:r w:rsidR="006F00D6">
          <w:rPr>
            <w:rFonts w:ascii="Arial" w:hAnsi="Arial" w:cs="Arial"/>
            <w:spacing w:val="2"/>
          </w:rPr>
          <w:t>s</w:t>
        </w:r>
      </w:ins>
      <w:ins w:id="142" w:author="Windows User" w:date="2019-03-21T06:26:00Z">
        <w:r w:rsidR="006F00D6">
          <w:rPr>
            <w:rFonts w:ascii="Arial" w:hAnsi="Arial" w:cs="Arial"/>
            <w:spacing w:val="2"/>
          </w:rPr>
          <w:t>).</w:t>
        </w:r>
      </w:ins>
      <w:ins w:id="143" w:author="Windows User" w:date="2019-03-21T06:28:00Z">
        <w:r w:rsidR="006F00D6">
          <w:rPr>
            <w:rFonts w:ascii="Arial" w:hAnsi="Arial" w:cs="Arial"/>
            <w:spacing w:val="2"/>
          </w:rPr>
          <w:t xml:space="preserve">  As an </w:t>
        </w:r>
      </w:ins>
      <w:ins w:id="144" w:author="Windows User" w:date="2019-03-21T06:32:00Z">
        <w:r w:rsidR="006F00D6">
          <w:rPr>
            <w:rFonts w:ascii="Arial" w:hAnsi="Arial" w:cs="Arial"/>
            <w:spacing w:val="2"/>
          </w:rPr>
          <w:t>example,</w:t>
        </w:r>
      </w:ins>
      <w:ins w:id="145" w:author="Windows User" w:date="2019-03-21T06:28:00Z">
        <w:r w:rsidR="006F00D6">
          <w:rPr>
            <w:rFonts w:ascii="Arial" w:hAnsi="Arial" w:cs="Arial"/>
            <w:spacing w:val="2"/>
          </w:rPr>
          <w:t xml:space="preserve"> Raabe (ABCD) </w:t>
        </w:r>
      </w:ins>
      <w:ins w:id="146" w:author="Windows User" w:date="2019-03-21T06:29:00Z">
        <w:r w:rsidR="006F00D6">
          <w:rPr>
            <w:rFonts w:ascii="Arial" w:hAnsi="Arial" w:cs="Arial"/>
            <w:spacing w:val="2"/>
          </w:rPr>
          <w:t>digitized</w:t>
        </w:r>
      </w:ins>
      <w:ins w:id="147" w:author="Windows User" w:date="2019-03-21T06:28:00Z">
        <w:r w:rsidR="006F00D6">
          <w:rPr>
            <w:rFonts w:ascii="Arial" w:hAnsi="Arial" w:cs="Arial"/>
            <w:spacing w:val="2"/>
          </w:rPr>
          <w:t xml:space="preserve"> information from surveys of the coastline from approximately the Suwannee </w:t>
        </w:r>
      </w:ins>
      <w:ins w:id="148" w:author="Windows User" w:date="2019-03-21T06:29:00Z">
        <w:r w:rsidR="006F00D6">
          <w:rPr>
            <w:rFonts w:ascii="Arial" w:hAnsi="Arial" w:cs="Arial"/>
            <w:spacing w:val="2"/>
          </w:rPr>
          <w:t xml:space="preserve">River mouth to Tampa Bay collected in the 1800’s and compare these surveys to satellite imagery from 1995 to characterize changes in coastal habitats between these two time periods.  </w:t>
        </w:r>
      </w:ins>
      <w:ins w:id="149" w:author="Windows User" w:date="2019-03-21T06:30:00Z">
        <w:r w:rsidR="006F00D6">
          <w:rPr>
            <w:rFonts w:ascii="Arial" w:hAnsi="Arial" w:cs="Arial"/>
            <w:spacing w:val="2"/>
          </w:rPr>
          <w:t xml:space="preserve">Research such as Raabe (ABCD) are useful because they provide resource managers with long-term perspective on how resources are or are not changing.  This long-term perspective </w:t>
        </w:r>
      </w:ins>
      <w:ins w:id="150" w:author="Windows User" w:date="2019-03-21T06:31:00Z">
        <w:r w:rsidR="006F00D6">
          <w:rPr>
            <w:rFonts w:ascii="Arial" w:hAnsi="Arial" w:cs="Arial"/>
            <w:spacing w:val="2"/>
          </w:rPr>
          <w:t xml:space="preserve">is important when assessing changes in resources such as coastal habitats that may be changing incrementally </w:t>
        </w:r>
        <w:proofErr w:type="gramStart"/>
        <w:r w:rsidR="006F00D6">
          <w:rPr>
            <w:rFonts w:ascii="Arial" w:hAnsi="Arial" w:cs="Arial"/>
            <w:spacing w:val="2"/>
          </w:rPr>
          <w:t>long time</w:t>
        </w:r>
        <w:proofErr w:type="gramEnd"/>
        <w:r w:rsidR="006F00D6">
          <w:rPr>
            <w:rFonts w:ascii="Arial" w:hAnsi="Arial" w:cs="Arial"/>
            <w:spacing w:val="2"/>
          </w:rPr>
          <w:t xml:space="preserve"> scales that are much longer than the time that a</w:t>
        </w:r>
      </w:ins>
      <w:ins w:id="151" w:author="Windows User" w:date="2019-03-21T06:32:00Z">
        <w:r w:rsidR="006F00D6">
          <w:rPr>
            <w:rFonts w:ascii="Arial" w:hAnsi="Arial" w:cs="Arial"/>
            <w:spacing w:val="2"/>
          </w:rPr>
          <w:t>n individual</w:t>
        </w:r>
      </w:ins>
      <w:ins w:id="152" w:author="Windows User" w:date="2019-03-21T06:31:00Z">
        <w:r w:rsidR="006F00D6">
          <w:rPr>
            <w:rFonts w:ascii="Arial" w:hAnsi="Arial" w:cs="Arial"/>
            <w:spacing w:val="2"/>
          </w:rPr>
          <w:t xml:space="preserve"> manager may have been observing</w:t>
        </w:r>
      </w:ins>
      <w:ins w:id="153" w:author="Windows User" w:date="2019-03-21T06:32:00Z">
        <w:r w:rsidR="006F00D6">
          <w:rPr>
            <w:rFonts w:ascii="Arial" w:hAnsi="Arial" w:cs="Arial"/>
            <w:spacing w:val="2"/>
          </w:rPr>
          <w:t xml:space="preserve"> the system (decades vs. years).  </w:t>
        </w:r>
      </w:ins>
      <w:r w:rsidR="002465C1">
        <w:rPr>
          <w:rFonts w:ascii="Arial" w:hAnsi="Arial" w:cs="Arial"/>
          <w:spacing w:val="2"/>
        </w:rPr>
        <w:t xml:space="preserve">The missing </w:t>
      </w:r>
      <w:r w:rsidR="002465C1">
        <w:rPr>
          <w:rFonts w:ascii="Arial" w:hAnsi="Arial" w:cs="Arial"/>
          <w:spacing w:val="2"/>
        </w:rPr>
        <w:lastRenderedPageBreak/>
        <w:t xml:space="preserve">element that USGS identifies is the integration of both basin-wide and inter-disciplinary information. </w:t>
      </w:r>
    </w:p>
    <w:p w14:paraId="19180757" w14:textId="3793570A" w:rsidR="00B4444A" w:rsidRDefault="00B4444A" w:rsidP="00B4444A">
      <w:pPr>
        <w:rPr>
          <w:rFonts w:ascii="Arial" w:hAnsi="Arial" w:cs="Arial"/>
          <w:sz w:val="24"/>
          <w:szCs w:val="24"/>
        </w:rPr>
      </w:pPr>
      <w:r w:rsidRPr="00B4444A">
        <w:rPr>
          <w:rFonts w:ascii="Arial" w:hAnsi="Arial" w:cs="Arial"/>
          <w:sz w:val="24"/>
          <w:szCs w:val="24"/>
        </w:rPr>
        <w:t>According to the USGS Suwannee River Basin and Estuary: An</w:t>
      </w:r>
      <w:r>
        <w:rPr>
          <w:rFonts w:ascii="Arial" w:hAnsi="Arial" w:cs="Arial"/>
          <w:sz w:val="24"/>
          <w:szCs w:val="24"/>
        </w:rPr>
        <w:t xml:space="preserve"> </w:t>
      </w:r>
      <w:r w:rsidRPr="00B4444A">
        <w:rPr>
          <w:rFonts w:ascii="Arial" w:hAnsi="Arial" w:cs="Arial"/>
          <w:sz w:val="24"/>
          <w:szCs w:val="24"/>
        </w:rPr>
        <w:t>Integrated Watershed Science Program</w:t>
      </w:r>
      <w:r>
        <w:rPr>
          <w:rFonts w:ascii="Arial" w:hAnsi="Arial" w:cs="Arial"/>
          <w:sz w:val="24"/>
          <w:szCs w:val="24"/>
        </w:rPr>
        <w:t xml:space="preserve"> Open-File Report of 2005-2010 </w:t>
      </w:r>
      <w:customXmlInsRangeStart w:id="154" w:author="Moreno,Melissa M" w:date="2019-03-25T17:26:00Z"/>
      <w:sdt>
        <w:sdtPr>
          <w:rPr>
            <w:rFonts w:ascii="Arial" w:hAnsi="Arial" w:cs="Arial"/>
            <w:sz w:val="24"/>
            <w:szCs w:val="24"/>
          </w:rPr>
          <w:id w:val="989979531"/>
          <w:citation/>
        </w:sdtPr>
        <w:sdtContent>
          <w:customXmlInsRangeEnd w:id="154"/>
          <w:ins w:id="155" w:author="Moreno,Melissa M" w:date="2019-03-25T17:26:00Z">
            <w:r w:rsidR="000979B6">
              <w:rPr>
                <w:rFonts w:ascii="Arial" w:hAnsi="Arial" w:cs="Arial"/>
                <w:sz w:val="24"/>
                <w:szCs w:val="24"/>
              </w:rPr>
              <w:fldChar w:fldCharType="begin"/>
            </w:r>
            <w:r w:rsidR="000979B6">
              <w:rPr>
                <w:rFonts w:ascii="Arial" w:hAnsi="Arial" w:cs="Arial"/>
                <w:sz w:val="24"/>
                <w:szCs w:val="24"/>
              </w:rPr>
              <w:instrText xml:space="preserve"> CITATION Bri05 \l 1033 </w:instrText>
            </w:r>
          </w:ins>
          <w:r w:rsidR="000979B6">
            <w:rPr>
              <w:rFonts w:ascii="Arial" w:hAnsi="Arial" w:cs="Arial"/>
              <w:sz w:val="24"/>
              <w:szCs w:val="24"/>
            </w:rPr>
            <w:fldChar w:fldCharType="separate"/>
          </w:r>
          <w:ins w:id="156" w:author="Moreno,Melissa M" w:date="2019-03-25T17:26:00Z">
            <w:r w:rsidR="000979B6" w:rsidRPr="000979B6">
              <w:rPr>
                <w:rFonts w:ascii="Arial" w:hAnsi="Arial" w:cs="Arial"/>
                <w:noProof/>
                <w:sz w:val="24"/>
                <w:szCs w:val="24"/>
                <w:rPrChange w:id="157" w:author="Moreno,Melissa M" w:date="2019-03-25T17:26:00Z">
                  <w:rPr/>
                </w:rPrChange>
              </w:rPr>
              <w:t>(Brian G. Katz, 2005)</w:t>
            </w:r>
            <w:r w:rsidR="000979B6">
              <w:rPr>
                <w:rFonts w:ascii="Arial" w:hAnsi="Arial" w:cs="Arial"/>
                <w:sz w:val="24"/>
                <w:szCs w:val="24"/>
              </w:rPr>
              <w:fldChar w:fldCharType="end"/>
            </w:r>
          </w:ins>
          <w:customXmlInsRangeStart w:id="158" w:author="Moreno,Melissa M" w:date="2019-03-25T17:26:00Z"/>
        </w:sdtContent>
      </w:sdt>
      <w:customXmlInsRangeEnd w:id="158"/>
      <w:del w:id="159" w:author="Moreno,Melissa M" w:date="2019-03-25T17:26:00Z">
        <w:r w:rsidDel="000979B6">
          <w:rPr>
            <w:rFonts w:ascii="Arial" w:hAnsi="Arial" w:cs="Arial"/>
            <w:sz w:val="24"/>
            <w:szCs w:val="24"/>
          </w:rPr>
          <w:delText>(</w:delText>
        </w:r>
        <w:r w:rsidRPr="00B4444A" w:rsidDel="000979B6">
          <w:rPr>
            <w:rFonts w:ascii="Arial" w:hAnsi="Arial" w:cs="Arial"/>
            <w:sz w:val="24"/>
            <w:szCs w:val="24"/>
          </w:rPr>
          <w:delText>https://archive.usgs.gov/archive/sites/gulfsci.er.usgs.gov/suwannee/reports/KatzRaabeWP.pdf</w:delText>
        </w:r>
        <w:r w:rsidDel="000979B6">
          <w:rPr>
            <w:rFonts w:ascii="Arial" w:hAnsi="Arial" w:cs="Arial"/>
            <w:sz w:val="24"/>
            <w:szCs w:val="24"/>
          </w:rPr>
          <w:delText xml:space="preserve">), </w:delText>
        </w:r>
      </w:del>
      <w:r>
        <w:rPr>
          <w:rFonts w:ascii="Arial" w:hAnsi="Arial" w:cs="Arial"/>
          <w:sz w:val="24"/>
          <w:szCs w:val="24"/>
        </w:rPr>
        <w:t xml:space="preserve">the improvements to the water resources information and management of the Suwannee basin include to ensure spatial distribution and environmental covered, develop integrated a land-use and land-cover database that will offer past, present and planned information. </w:t>
      </w:r>
    </w:p>
    <w:p w14:paraId="09C761F1" w14:textId="1EBCF9D5" w:rsidR="00B42F28" w:rsidRDefault="00B42F28" w:rsidP="00B4444A">
      <w:pPr>
        <w:rPr>
          <w:rFonts w:ascii="Arial" w:hAnsi="Arial" w:cs="Arial"/>
          <w:sz w:val="24"/>
          <w:szCs w:val="24"/>
        </w:rPr>
      </w:pPr>
      <w:r>
        <w:rPr>
          <w:rFonts w:ascii="Arial" w:hAnsi="Arial" w:cs="Arial"/>
          <w:sz w:val="24"/>
          <w:szCs w:val="24"/>
        </w:rPr>
        <w:t xml:space="preserve">It is also noted that </w:t>
      </w:r>
      <w:r w:rsidR="003E2F2F">
        <w:rPr>
          <w:rFonts w:ascii="Arial" w:hAnsi="Arial" w:cs="Arial"/>
          <w:sz w:val="24"/>
          <w:szCs w:val="24"/>
        </w:rPr>
        <w:t xml:space="preserve">USGS has identified habitat conservation research gaps and opportunities in data collection and analysis. Some of the gaps missing are from mapping terrestrial and aquatic habitats, </w:t>
      </w:r>
      <w:r w:rsidR="00C06BC4">
        <w:rPr>
          <w:rFonts w:ascii="Arial" w:hAnsi="Arial" w:cs="Arial"/>
          <w:sz w:val="24"/>
          <w:szCs w:val="24"/>
        </w:rPr>
        <w:t>using data from remote sensing compatibilities for a complete spatial coverage of the area</w:t>
      </w:r>
      <w:ins w:id="160" w:author="Moreno,Melissa M" w:date="2019-03-25T17:25:00Z">
        <w:r w:rsidR="000979B6">
          <w:rPr>
            <w:rFonts w:ascii="Arial" w:hAnsi="Arial" w:cs="Arial"/>
            <w:sz w:val="24"/>
            <w:szCs w:val="24"/>
          </w:rPr>
          <w:t xml:space="preserve"> </w:t>
        </w:r>
      </w:ins>
      <w:customXmlInsRangeStart w:id="161" w:author="Moreno,Melissa M" w:date="2019-03-25T17:25:00Z"/>
      <w:sdt>
        <w:sdtPr>
          <w:rPr>
            <w:rFonts w:ascii="Arial" w:hAnsi="Arial" w:cs="Arial"/>
            <w:sz w:val="24"/>
            <w:szCs w:val="24"/>
          </w:rPr>
          <w:id w:val="804352373"/>
          <w:citation/>
        </w:sdtPr>
        <w:sdtContent>
          <w:customXmlInsRangeEnd w:id="161"/>
          <w:ins w:id="162" w:author="Moreno,Melissa M" w:date="2019-03-25T17:25:00Z">
            <w:r w:rsidR="000979B6">
              <w:rPr>
                <w:rFonts w:ascii="Arial" w:hAnsi="Arial" w:cs="Arial"/>
                <w:sz w:val="24"/>
                <w:szCs w:val="24"/>
              </w:rPr>
              <w:fldChar w:fldCharType="begin"/>
            </w:r>
            <w:r w:rsidR="000979B6">
              <w:rPr>
                <w:rFonts w:ascii="Arial" w:hAnsi="Arial" w:cs="Arial"/>
                <w:sz w:val="24"/>
                <w:szCs w:val="24"/>
              </w:rPr>
              <w:instrText xml:space="preserve"> CITATION Bri05 \l 1033 </w:instrText>
            </w:r>
          </w:ins>
          <w:r w:rsidR="000979B6">
            <w:rPr>
              <w:rFonts w:ascii="Arial" w:hAnsi="Arial" w:cs="Arial"/>
              <w:sz w:val="24"/>
              <w:szCs w:val="24"/>
            </w:rPr>
            <w:fldChar w:fldCharType="separate"/>
          </w:r>
          <w:ins w:id="163" w:author="Moreno,Melissa M" w:date="2019-03-25T17:25:00Z">
            <w:r w:rsidR="000979B6" w:rsidRPr="000979B6">
              <w:rPr>
                <w:rFonts w:ascii="Arial" w:hAnsi="Arial" w:cs="Arial"/>
                <w:noProof/>
                <w:sz w:val="24"/>
                <w:szCs w:val="24"/>
                <w:rPrChange w:id="164" w:author="Moreno,Melissa M" w:date="2019-03-25T17:25:00Z">
                  <w:rPr/>
                </w:rPrChange>
              </w:rPr>
              <w:t>(Brian G. Katz, 2005)</w:t>
            </w:r>
            <w:r w:rsidR="000979B6">
              <w:rPr>
                <w:rFonts w:ascii="Arial" w:hAnsi="Arial" w:cs="Arial"/>
                <w:sz w:val="24"/>
                <w:szCs w:val="24"/>
              </w:rPr>
              <w:fldChar w:fldCharType="end"/>
            </w:r>
          </w:ins>
          <w:customXmlInsRangeStart w:id="165" w:author="Moreno,Melissa M" w:date="2019-03-25T17:25:00Z"/>
        </w:sdtContent>
      </w:sdt>
      <w:customXmlInsRangeEnd w:id="165"/>
      <w:del w:id="166" w:author="Moreno,Melissa M" w:date="2019-03-25T17:25:00Z">
        <w:r w:rsidR="00C06BC4" w:rsidDel="000979B6">
          <w:rPr>
            <w:rFonts w:ascii="Arial" w:hAnsi="Arial" w:cs="Arial"/>
            <w:sz w:val="24"/>
            <w:szCs w:val="24"/>
          </w:rPr>
          <w:delText xml:space="preserve">. </w:delText>
        </w:r>
        <w:r w:rsidR="003E2F2F" w:rsidDel="000979B6">
          <w:rPr>
            <w:rFonts w:ascii="Arial" w:hAnsi="Arial" w:cs="Arial"/>
            <w:sz w:val="24"/>
            <w:szCs w:val="24"/>
          </w:rPr>
          <w:delText>(</w:delText>
        </w:r>
        <w:r w:rsidR="00172211" w:rsidDel="000979B6">
          <w:fldChar w:fldCharType="begin"/>
        </w:r>
        <w:r w:rsidR="00172211" w:rsidDel="000979B6">
          <w:delInstrText xml:space="preserve"> HYPERLINK "https://archive.usgs.gov/archive/sites/gulfsc</w:delInstrText>
        </w:r>
        <w:r w:rsidR="00172211" w:rsidDel="000979B6">
          <w:delInstrText xml:space="preserve">i.er.usgs.gov/suwannee/reports/KatzRaabeWP.pdf" </w:delInstrText>
        </w:r>
        <w:r w:rsidR="00172211" w:rsidDel="000979B6">
          <w:fldChar w:fldCharType="separate"/>
        </w:r>
        <w:r w:rsidR="003E2F2F" w:rsidRPr="002D0AE1" w:rsidDel="000979B6">
          <w:rPr>
            <w:rStyle w:val="Hyperlink"/>
            <w:rFonts w:ascii="Arial" w:hAnsi="Arial" w:cs="Arial"/>
            <w:sz w:val="24"/>
            <w:szCs w:val="24"/>
          </w:rPr>
          <w:delText>https://archive.usgs.gov/archive/sites/gulfsci.er.usgs.gov/suwannee/reports/KatzRaabeWP.pdf</w:delText>
        </w:r>
        <w:r w:rsidR="00172211" w:rsidDel="000979B6">
          <w:rPr>
            <w:rStyle w:val="Hyperlink"/>
            <w:rFonts w:ascii="Arial" w:hAnsi="Arial" w:cs="Arial"/>
            <w:sz w:val="24"/>
            <w:szCs w:val="24"/>
          </w:rPr>
          <w:fldChar w:fldCharType="end"/>
        </w:r>
        <w:r w:rsidR="003E2F2F" w:rsidDel="000979B6">
          <w:rPr>
            <w:rFonts w:ascii="Arial" w:hAnsi="Arial" w:cs="Arial"/>
            <w:sz w:val="24"/>
            <w:szCs w:val="24"/>
          </w:rPr>
          <w:delText xml:space="preserve">). </w:delText>
        </w:r>
      </w:del>
    </w:p>
    <w:p w14:paraId="38938AD4" w14:textId="77777777" w:rsidR="00517B6A" w:rsidRPr="0080745F" w:rsidRDefault="00517B6A" w:rsidP="00DD2A97">
      <w:pPr>
        <w:pStyle w:val="para"/>
        <w:shd w:val="clear" w:color="auto" w:fill="FCFCFC"/>
        <w:spacing w:before="240" w:beforeAutospacing="0" w:after="288" w:afterAutospacing="0"/>
        <w:rPr>
          <w:rFonts w:ascii="Arial" w:hAnsi="Arial" w:cs="Arial"/>
          <w:spacing w:val="2"/>
        </w:rPr>
      </w:pPr>
    </w:p>
    <w:p w14:paraId="652F90DA" w14:textId="69EF0A4A" w:rsidR="00F740BA" w:rsidRPr="0080745F" w:rsidRDefault="00F740BA" w:rsidP="00DD2A97">
      <w:pPr>
        <w:pStyle w:val="para"/>
        <w:shd w:val="clear" w:color="auto" w:fill="FCFCFC"/>
        <w:spacing w:before="240" w:beforeAutospacing="0" w:after="288" w:afterAutospacing="0"/>
        <w:rPr>
          <w:rFonts w:ascii="Arial" w:hAnsi="Arial" w:cs="Arial"/>
          <w:b/>
          <w:spacing w:val="2"/>
        </w:rPr>
      </w:pPr>
      <w:commentRangeStart w:id="167"/>
      <w:r w:rsidRPr="0080745F">
        <w:rPr>
          <w:rFonts w:ascii="Arial" w:hAnsi="Arial" w:cs="Arial"/>
          <w:b/>
          <w:spacing w:val="2"/>
        </w:rPr>
        <w:t>Objectives</w:t>
      </w:r>
      <w:commentRangeEnd w:id="167"/>
      <w:r w:rsidR="00CF0A8E">
        <w:rPr>
          <w:rStyle w:val="CommentReference"/>
          <w:rFonts w:asciiTheme="minorHAnsi" w:eastAsiaTheme="minorHAnsi" w:hAnsiTheme="minorHAnsi" w:cstheme="minorBidi"/>
        </w:rPr>
        <w:commentReference w:id="167"/>
      </w:r>
    </w:p>
    <w:p w14:paraId="08AE0F79" w14:textId="50C02EB5" w:rsidR="00F740BA" w:rsidRPr="0080745F" w:rsidRDefault="00F40E57" w:rsidP="00F740BA">
      <w:pPr>
        <w:rPr>
          <w:rFonts w:ascii="Arial" w:hAnsi="Arial" w:cs="Arial"/>
          <w:sz w:val="24"/>
          <w:szCs w:val="24"/>
        </w:rPr>
      </w:pPr>
      <w:r>
        <w:rPr>
          <w:rFonts w:ascii="Arial" w:hAnsi="Arial" w:cs="Arial"/>
          <w:sz w:val="24"/>
          <w:szCs w:val="24"/>
        </w:rPr>
        <w:t xml:space="preserve">Using publicly available data and </w:t>
      </w:r>
      <w:r w:rsidR="00C432D6">
        <w:rPr>
          <w:rFonts w:ascii="Arial" w:hAnsi="Arial" w:cs="Arial"/>
          <w:sz w:val="24"/>
          <w:szCs w:val="24"/>
        </w:rPr>
        <w:t xml:space="preserve">by developing a reproducible </w:t>
      </w:r>
      <w:commentRangeStart w:id="168"/>
      <w:r w:rsidR="00C432D6">
        <w:rPr>
          <w:rFonts w:ascii="Arial" w:hAnsi="Arial" w:cs="Arial"/>
          <w:sz w:val="24"/>
          <w:szCs w:val="24"/>
        </w:rPr>
        <w:t>workflow</w:t>
      </w:r>
      <w:commentRangeEnd w:id="168"/>
      <w:r w:rsidR="00C432D6">
        <w:rPr>
          <w:rStyle w:val="CommentReference"/>
        </w:rPr>
        <w:commentReference w:id="168"/>
      </w:r>
      <w:r w:rsidR="00C432D6">
        <w:rPr>
          <w:rFonts w:ascii="Arial" w:hAnsi="Arial" w:cs="Arial"/>
          <w:sz w:val="24"/>
          <w:szCs w:val="24"/>
        </w:rPr>
        <w:t xml:space="preserve"> </w:t>
      </w:r>
      <w:r w:rsidR="0093179A">
        <w:rPr>
          <w:rFonts w:ascii="Arial" w:hAnsi="Arial" w:cs="Arial"/>
          <w:sz w:val="24"/>
          <w:szCs w:val="24"/>
        </w:rPr>
        <w:t xml:space="preserve">I will assess </w:t>
      </w:r>
      <w:r w:rsidR="00A16820">
        <w:rPr>
          <w:rFonts w:ascii="Arial" w:hAnsi="Arial" w:cs="Arial"/>
          <w:sz w:val="24"/>
          <w:szCs w:val="24"/>
        </w:rPr>
        <w:t>changes in large-scale geographic features and land</w:t>
      </w:r>
      <w:r w:rsidR="00C432D6">
        <w:rPr>
          <w:rFonts w:ascii="Arial" w:hAnsi="Arial" w:cs="Arial"/>
          <w:sz w:val="24"/>
          <w:szCs w:val="24"/>
        </w:rPr>
        <w:t xml:space="preserve"> </w:t>
      </w:r>
      <w:r w:rsidR="00A16820">
        <w:rPr>
          <w:rFonts w:ascii="Arial" w:hAnsi="Arial" w:cs="Arial"/>
          <w:sz w:val="24"/>
          <w:szCs w:val="24"/>
        </w:rPr>
        <w:t xml:space="preserve">use in the Suwannee River estuary and watershed.  This will be done </w:t>
      </w:r>
      <w:r w:rsidR="00EB4DDC">
        <w:rPr>
          <w:rFonts w:ascii="Arial" w:hAnsi="Arial" w:cs="Arial"/>
          <w:sz w:val="24"/>
          <w:szCs w:val="24"/>
        </w:rPr>
        <w:t>in two parts.</w:t>
      </w:r>
    </w:p>
    <w:p w14:paraId="189439E6" w14:textId="78A54915" w:rsidR="00F740BA" w:rsidRPr="0080745F" w:rsidRDefault="00F740BA" w:rsidP="00F740BA">
      <w:pPr>
        <w:rPr>
          <w:rFonts w:ascii="Arial" w:hAnsi="Arial" w:cs="Arial"/>
          <w:sz w:val="24"/>
          <w:szCs w:val="24"/>
        </w:rPr>
      </w:pPr>
      <w:r w:rsidRPr="0080745F">
        <w:rPr>
          <w:rFonts w:ascii="Arial" w:hAnsi="Arial" w:cs="Arial"/>
          <w:sz w:val="24"/>
          <w:szCs w:val="24"/>
        </w:rPr>
        <w:t>(1) Raabe et al. 2004</w:t>
      </w:r>
      <w:r w:rsidR="00A16820">
        <w:rPr>
          <w:rFonts w:ascii="Arial" w:hAnsi="Arial" w:cs="Arial"/>
          <w:sz w:val="24"/>
          <w:szCs w:val="24"/>
        </w:rPr>
        <w:t xml:space="preserve"> described a method using digitized</w:t>
      </w:r>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for the Big Bend region of Florida</w:t>
      </w:r>
      <w:r w:rsidR="00A16820">
        <w:rPr>
          <w:rFonts w:ascii="Arial" w:hAnsi="Arial" w:cs="Arial"/>
          <w:sz w:val="24"/>
          <w:szCs w:val="24"/>
        </w:rPr>
        <w:t xml:space="preserve"> and</w:t>
      </w:r>
      <w:r w:rsidR="00EB4DDC">
        <w:rPr>
          <w:rFonts w:ascii="Arial" w:hAnsi="Arial" w:cs="Arial"/>
          <w:sz w:val="24"/>
          <w:szCs w:val="24"/>
        </w:rPr>
        <w:t xml:space="preserve"> then compared</w:t>
      </w:r>
      <w:r w:rsidR="00A16820">
        <w:rPr>
          <w:rFonts w:ascii="Arial" w:hAnsi="Arial" w:cs="Arial"/>
          <w:sz w:val="24"/>
          <w:szCs w:val="24"/>
        </w:rPr>
        <w:t xml:space="preserve"> these sheets to</w:t>
      </w:r>
      <w:r w:rsidR="00EB4DDC">
        <w:rPr>
          <w:rFonts w:ascii="Arial" w:hAnsi="Arial" w:cs="Arial"/>
          <w:sz w:val="24"/>
          <w:szCs w:val="24"/>
        </w:rPr>
        <w:t xml:space="preserve"> 1995</w:t>
      </w:r>
      <w:r w:rsidR="00A16820">
        <w:rPr>
          <w:rFonts w:ascii="Arial" w:hAnsi="Arial" w:cs="Arial"/>
          <w:sz w:val="24"/>
          <w:szCs w:val="24"/>
        </w:rPr>
        <w:t xml:space="preserve"> satellite imagery to characterize trends in large-scale geographic features for this region.  I will follow methods from Raabe et al. (2004) and extend the data used beyond 1995 with more recent publicly available images</w:t>
      </w:r>
      <w:r w:rsidR="000721F4">
        <w:rPr>
          <w:rFonts w:ascii="Arial" w:hAnsi="Arial" w:cs="Arial"/>
          <w:sz w:val="24"/>
          <w:szCs w:val="24"/>
        </w:rPr>
        <w:t xml:space="preserve"> (Figure 2)</w:t>
      </w:r>
      <w:r w:rsidRPr="0080745F">
        <w:rPr>
          <w:rFonts w:ascii="Arial" w:hAnsi="Arial" w:cs="Arial"/>
          <w:sz w:val="24"/>
          <w:szCs w:val="24"/>
        </w:rPr>
        <w:t xml:space="preserve">.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w:t>
      </w:r>
      <w:r w:rsidR="00EB4DDC">
        <w:rPr>
          <w:rFonts w:ascii="Arial" w:hAnsi="Arial" w:cs="Arial"/>
          <w:sz w:val="24"/>
          <w:szCs w:val="24"/>
        </w:rPr>
        <w:t xml:space="preserve"> with special emphasis on public lands</w:t>
      </w:r>
      <w:r w:rsidRPr="0080745F">
        <w:rPr>
          <w:rFonts w:ascii="Arial" w:hAnsi="Arial" w:cs="Arial"/>
          <w:sz w:val="24"/>
          <w:szCs w:val="24"/>
        </w:rPr>
        <w:t>.  I will develop a data workflow for collecting and processing available imagery that is reproducible and uses publicly available resources.</w:t>
      </w:r>
    </w:p>
    <w:p w14:paraId="097DF517" w14:textId="02351A23" w:rsidR="00F740BA" w:rsidRDefault="000721F4" w:rsidP="00F740BA">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31F9479A" wp14:editId="657CD392">
            <wp:simplePos x="0" y="0"/>
            <wp:positionH relativeFrom="margin">
              <wp:align>center</wp:align>
            </wp:positionH>
            <wp:positionV relativeFrom="paragraph">
              <wp:posOffset>1025525</wp:posOffset>
            </wp:positionV>
            <wp:extent cx="2713355" cy="44526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355" cy="4452620"/>
                    </a:xfrm>
                    <a:prstGeom prst="rect">
                      <a:avLst/>
                    </a:prstGeom>
                    <a:noFill/>
                    <a:ln>
                      <a:noFill/>
                    </a:ln>
                  </pic:spPr>
                </pic:pic>
              </a:graphicData>
            </a:graphic>
          </wp:anchor>
        </w:drawing>
      </w:r>
      <w:r w:rsidR="00F740BA"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169"/>
      <w:commentRangeStart w:id="170"/>
      <w:r w:rsidR="00F740BA" w:rsidRPr="0080745F">
        <w:rPr>
          <w:rFonts w:ascii="Arial" w:hAnsi="Arial" w:cs="Arial"/>
          <w:sz w:val="24"/>
          <w:szCs w:val="24"/>
        </w:rPr>
        <w:t>habitats</w:t>
      </w:r>
      <w:commentRangeEnd w:id="169"/>
      <w:r w:rsidR="00F740BA" w:rsidRPr="0080745F">
        <w:rPr>
          <w:rStyle w:val="CommentReference"/>
          <w:rFonts w:ascii="Arial" w:hAnsi="Arial" w:cs="Arial"/>
          <w:sz w:val="24"/>
          <w:szCs w:val="24"/>
        </w:rPr>
        <w:commentReference w:id="169"/>
      </w:r>
      <w:commentRangeEnd w:id="170"/>
      <w:r w:rsidR="00832F2A">
        <w:rPr>
          <w:rStyle w:val="CommentReference"/>
        </w:rPr>
        <w:commentReference w:id="170"/>
      </w:r>
      <w:r w:rsidR="00F740BA" w:rsidRPr="0080745F">
        <w:rPr>
          <w:rFonts w:ascii="Arial" w:hAnsi="Arial" w:cs="Arial"/>
          <w:sz w:val="24"/>
          <w:szCs w:val="24"/>
        </w:rPr>
        <w:t xml:space="preserve">.  </w:t>
      </w:r>
    </w:p>
    <w:p w14:paraId="44DF61D9" w14:textId="48B9AE07" w:rsidR="00B4444A" w:rsidRDefault="00B4444A" w:rsidP="00F740BA">
      <w:pPr>
        <w:rPr>
          <w:rFonts w:ascii="Arial" w:hAnsi="Arial" w:cs="Arial"/>
          <w:sz w:val="24"/>
          <w:szCs w:val="24"/>
        </w:rPr>
      </w:pPr>
    </w:p>
    <w:p w14:paraId="16562779" w14:textId="77777777" w:rsidR="00B4444A" w:rsidRDefault="00B4444A" w:rsidP="00F740BA">
      <w:pPr>
        <w:rPr>
          <w:rFonts w:ascii="Arial" w:hAnsi="Arial" w:cs="Arial"/>
          <w:sz w:val="24"/>
          <w:szCs w:val="24"/>
        </w:rPr>
      </w:pPr>
    </w:p>
    <w:p w14:paraId="08C176C6" w14:textId="3F60FE21" w:rsidR="0013269B" w:rsidRDefault="0013269B" w:rsidP="00F740BA">
      <w:pPr>
        <w:rPr>
          <w:rFonts w:ascii="Arial" w:hAnsi="Arial" w:cs="Arial"/>
          <w:sz w:val="24"/>
          <w:szCs w:val="24"/>
        </w:rPr>
      </w:pPr>
    </w:p>
    <w:p w14:paraId="027346E3" w14:textId="7A03242F" w:rsidR="0013269B" w:rsidRPr="0080745F" w:rsidRDefault="0013269B" w:rsidP="00F740BA">
      <w:pPr>
        <w:rPr>
          <w:rFonts w:ascii="Arial" w:hAnsi="Arial" w:cs="Arial"/>
          <w:sz w:val="24"/>
          <w:szCs w:val="24"/>
        </w:rPr>
      </w:pPr>
    </w:p>
    <w:p w14:paraId="41784CD5" w14:textId="5243BF4F" w:rsidR="00F740BA" w:rsidRPr="0080745F" w:rsidRDefault="0013269B"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0721F4" w:rsidRPr="000721F4">
        <w:rPr>
          <w:rFonts w:ascii="Arial" w:hAnsi="Arial" w:cs="Arial"/>
          <w:spacing w:val="2"/>
        </w:rPr>
        <w:t>Intertidal Zone Changes from 1886 to 1995 for Topographic Survey T-1700</w:t>
      </w:r>
      <w:r w:rsidR="000721F4">
        <w:rPr>
          <w:rFonts w:ascii="Arial" w:hAnsi="Arial" w:cs="Arial"/>
          <w:spacing w:val="2"/>
        </w:rPr>
        <w:t>, (Raabe et al. 2004)</w:t>
      </w:r>
      <w:ins w:id="171" w:author="Windows User" w:date="2019-03-18T06:40:00Z">
        <w:r w:rsidR="00EB4DDC">
          <w:rPr>
            <w:rFonts w:ascii="Arial" w:hAnsi="Arial" w:cs="Arial"/>
            <w:spacing w:val="2"/>
          </w:rPr>
          <w:t xml:space="preserve">.   As an </w:t>
        </w:r>
        <w:proofErr w:type="gramStart"/>
        <w:r w:rsidR="00EB4DDC">
          <w:rPr>
            <w:rFonts w:ascii="Arial" w:hAnsi="Arial" w:cs="Arial"/>
            <w:spacing w:val="2"/>
          </w:rPr>
          <w:t>example</w:t>
        </w:r>
        <w:proofErr w:type="gramEnd"/>
        <w:r w:rsidR="00EB4DDC">
          <w:rPr>
            <w:rFonts w:ascii="Arial" w:hAnsi="Arial" w:cs="Arial"/>
            <w:spacing w:val="2"/>
          </w:rPr>
          <w:t xml:space="preserve"> Raabe et al. (2004) </w:t>
        </w:r>
      </w:ins>
      <w:ins w:id="172" w:author="Windows User" w:date="2019-03-18T06:41:00Z">
        <w:r w:rsidR="00EB4DDC">
          <w:rPr>
            <w:rFonts w:ascii="Arial" w:hAnsi="Arial" w:cs="Arial"/>
            <w:spacing w:val="2"/>
          </w:rPr>
          <w:t xml:space="preserve">determined that …provide an example result </w:t>
        </w:r>
      </w:ins>
      <w:ins w:id="173" w:author="Windows User" w:date="2019-03-18T06:42:00Z">
        <w:r w:rsidR="00EB4DDC">
          <w:rPr>
            <w:rFonts w:ascii="Arial" w:hAnsi="Arial" w:cs="Arial"/>
            <w:spacing w:val="2"/>
          </w:rPr>
          <w:t>here to help in understanding the figure above.</w:t>
        </w:r>
      </w:ins>
    </w:p>
    <w:p w14:paraId="0D1BA51E" w14:textId="61C55324" w:rsidR="002B7615" w:rsidRPr="0080745F" w:rsidRDefault="002B7615"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Spatial Observational Units</w:t>
      </w:r>
    </w:p>
    <w:p w14:paraId="4BDBD097" w14:textId="0810377A" w:rsidR="002B7615" w:rsidRPr="0080745F" w:rsidRDefault="00263988"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At this time, no spatial units are defined. Selecting observation units will be established before the landscape metrics can be calculated and atmospheric </w:t>
      </w:r>
      <w:r w:rsidR="006B032D" w:rsidRPr="0080745F">
        <w:rPr>
          <w:rFonts w:ascii="Arial" w:hAnsi="Arial" w:cs="Arial"/>
          <w:spacing w:val="2"/>
        </w:rPr>
        <w:t xml:space="preserve">variables </w:t>
      </w:r>
      <w:r w:rsidRPr="0080745F">
        <w:rPr>
          <w:rFonts w:ascii="Arial" w:hAnsi="Arial" w:cs="Arial"/>
          <w:spacing w:val="2"/>
        </w:rPr>
        <w:lastRenderedPageBreak/>
        <w:t xml:space="preserve">corrected. </w:t>
      </w:r>
      <w:r w:rsidR="004F7754" w:rsidRPr="0080745F">
        <w:rPr>
          <w:rFonts w:ascii="Arial" w:hAnsi="Arial" w:cs="Arial"/>
          <w:spacing w:val="2"/>
        </w:rPr>
        <w:t>It could be possible to select shapes or predefined buffer zones (et. al Yang 2007)</w:t>
      </w:r>
      <w:r w:rsidR="006B032D" w:rsidRPr="0080745F">
        <w:rPr>
          <w:rFonts w:ascii="Arial" w:hAnsi="Arial" w:cs="Arial"/>
          <w:spacing w:val="2"/>
        </w:rPr>
        <w:t xml:space="preserve"> for the area</w:t>
      </w:r>
      <w:r w:rsidR="004F7754" w:rsidRPr="0080745F">
        <w:rPr>
          <w:rFonts w:ascii="Arial" w:hAnsi="Arial" w:cs="Arial"/>
          <w:spacing w:val="2"/>
        </w:rPr>
        <w:t xml:space="preserve">. Other spatial units could be defined by different levels of biological or human related data, which can influence shoreline </w:t>
      </w:r>
      <w:r w:rsidR="006B032D" w:rsidRPr="0080745F">
        <w:rPr>
          <w:rFonts w:ascii="Arial" w:hAnsi="Arial" w:cs="Arial"/>
          <w:spacing w:val="2"/>
        </w:rPr>
        <w:t>coastal patterns.</w:t>
      </w:r>
    </w:p>
    <w:p w14:paraId="7645F105" w14:textId="7A281784" w:rsidR="002C4430" w:rsidRPr="0080745F" w:rsidRDefault="002C4430">
      <w:pPr>
        <w:rPr>
          <w:rFonts w:ascii="Arial" w:hAnsi="Arial" w:cs="Arial"/>
          <w:b/>
          <w:sz w:val="24"/>
          <w:szCs w:val="24"/>
        </w:rPr>
      </w:pPr>
      <w:r w:rsidRPr="0080745F">
        <w:rPr>
          <w:rFonts w:ascii="Arial" w:hAnsi="Arial" w:cs="Arial"/>
          <w:b/>
          <w:sz w:val="24"/>
          <w:szCs w:val="24"/>
        </w:rPr>
        <w:t>Methods</w:t>
      </w:r>
    </w:p>
    <w:p w14:paraId="063004CE" w14:textId="18F194FE" w:rsidR="00236D6F" w:rsidRPr="0080745F" w:rsidRDefault="002C4430">
      <w:pPr>
        <w:rPr>
          <w:rFonts w:ascii="Arial" w:hAnsi="Arial" w:cs="Arial"/>
          <w:sz w:val="24"/>
          <w:szCs w:val="24"/>
        </w:rPr>
      </w:pPr>
      <w:r w:rsidRPr="0080745F">
        <w:rPr>
          <w:rFonts w:ascii="Arial" w:hAnsi="Arial" w:cs="Arial"/>
          <w:sz w:val="24"/>
          <w:szCs w:val="24"/>
        </w:rPr>
        <w:t>The</w:t>
      </w:r>
      <w:r w:rsidR="00F740BA" w:rsidRPr="0080745F">
        <w:rPr>
          <w:rFonts w:ascii="Arial" w:hAnsi="Arial" w:cs="Arial"/>
          <w:sz w:val="24"/>
          <w:szCs w:val="24"/>
        </w:rPr>
        <w:t xml:space="preserve"> proposed</w:t>
      </w:r>
      <w:r w:rsidRPr="0080745F">
        <w:rPr>
          <w:rFonts w:ascii="Arial" w:hAnsi="Arial" w:cs="Arial"/>
          <w:sz w:val="24"/>
          <w:szCs w:val="24"/>
        </w:rPr>
        <w:t xml:space="preserve"> goal of </w:t>
      </w:r>
      <w:r w:rsidR="00F740BA" w:rsidRPr="0080745F">
        <w:rPr>
          <w:rFonts w:ascii="Arial" w:hAnsi="Arial" w:cs="Arial"/>
          <w:sz w:val="24"/>
          <w:szCs w:val="24"/>
        </w:rPr>
        <w:t>my</w:t>
      </w:r>
      <w:r w:rsidRPr="0080745F">
        <w:rPr>
          <w:rFonts w:ascii="Arial" w:hAnsi="Arial" w:cs="Arial"/>
          <w:sz w:val="24"/>
          <w:szCs w:val="24"/>
        </w:rPr>
        <w:t xml:space="preserve"> research is to create an automized way to update maps, </w:t>
      </w:r>
      <w:commentRangeStart w:id="174"/>
      <w:r w:rsidRPr="0080745F">
        <w:rPr>
          <w:rFonts w:ascii="Arial" w:hAnsi="Arial" w:cs="Arial"/>
          <w:sz w:val="24"/>
          <w:szCs w:val="24"/>
        </w:rPr>
        <w:t>based</w:t>
      </w:r>
      <w:commentRangeEnd w:id="174"/>
      <w:r w:rsidR="005F32C9">
        <w:rPr>
          <w:rStyle w:val="CommentReference"/>
        </w:rPr>
        <w:commentReference w:id="174"/>
      </w:r>
      <w:r w:rsidRPr="0080745F">
        <w:rPr>
          <w:rFonts w:ascii="Arial" w:hAnsi="Arial" w:cs="Arial"/>
          <w:sz w:val="24"/>
          <w:szCs w:val="24"/>
        </w:rPr>
        <w:t xml:space="preserve"> on satellite imagery, or map data scrapping from another source. </w:t>
      </w:r>
    </w:p>
    <w:p w14:paraId="3CCCD666" w14:textId="5B61E60C" w:rsidR="00236D6F" w:rsidRPr="0080745F" w:rsidRDefault="001D3EC5">
      <w:pPr>
        <w:rPr>
          <w:rFonts w:ascii="Arial" w:hAnsi="Arial" w:cs="Arial"/>
          <w:sz w:val="24"/>
          <w:szCs w:val="24"/>
        </w:rPr>
      </w:pPr>
      <w:r w:rsidRPr="0080745F">
        <w:rPr>
          <w:rFonts w:ascii="Arial" w:hAnsi="Arial" w:cs="Arial"/>
          <w:sz w:val="24"/>
          <w:szCs w:val="24"/>
        </w:rPr>
        <w:t>An abundant amount of ecological data can be found in many R packages</w:t>
      </w:r>
      <w:r w:rsidR="00236D6F" w:rsidRPr="0080745F">
        <w:rPr>
          <w:rFonts w:ascii="Arial" w:hAnsi="Arial" w:cs="Arial"/>
          <w:sz w:val="24"/>
          <w:szCs w:val="24"/>
        </w:rPr>
        <w:t xml:space="preserve">.  </w:t>
      </w:r>
      <w:r w:rsidR="00124EEF" w:rsidRPr="0080745F">
        <w:rPr>
          <w:rFonts w:ascii="Arial" w:hAnsi="Arial" w:cs="Arial"/>
          <w:sz w:val="24"/>
          <w:szCs w:val="24"/>
        </w:rPr>
        <w:t>Some of these</w:t>
      </w:r>
      <w:r w:rsidRPr="0080745F">
        <w:rPr>
          <w:rFonts w:ascii="Arial" w:hAnsi="Arial" w:cs="Arial"/>
          <w:sz w:val="24"/>
          <w:szCs w:val="24"/>
        </w:rPr>
        <w:t xml:space="preserve"> packages </w:t>
      </w:r>
      <w:r w:rsidR="008F5847" w:rsidRPr="0080745F">
        <w:rPr>
          <w:rFonts w:ascii="Arial" w:hAnsi="Arial" w:cs="Arial"/>
          <w:sz w:val="24"/>
          <w:szCs w:val="24"/>
        </w:rPr>
        <w:t>are</w:t>
      </w:r>
      <w:r w:rsidR="00124EEF" w:rsidRPr="0080745F">
        <w:rPr>
          <w:rFonts w:ascii="Arial" w:hAnsi="Arial" w:cs="Arial"/>
          <w:sz w:val="24"/>
          <w:szCs w:val="24"/>
        </w:rPr>
        <w:t xml:space="preserve"> ran</w:t>
      </w:r>
      <w:r w:rsidRPr="0080745F">
        <w:rPr>
          <w:rFonts w:ascii="Arial" w:hAnsi="Arial" w:cs="Arial"/>
          <w:sz w:val="24"/>
          <w:szCs w:val="24"/>
        </w:rPr>
        <w:t xml:space="preserve"> by government </w:t>
      </w:r>
      <w:r w:rsidR="008F5847" w:rsidRPr="0080745F">
        <w:rPr>
          <w:rFonts w:ascii="Arial" w:hAnsi="Arial" w:cs="Arial"/>
          <w:sz w:val="24"/>
          <w:szCs w:val="24"/>
        </w:rPr>
        <w:t>agencies, and</w:t>
      </w:r>
      <w:r w:rsidRPr="0080745F">
        <w:rPr>
          <w:rFonts w:ascii="Arial" w:hAnsi="Arial" w:cs="Arial"/>
          <w:sz w:val="24"/>
          <w:szCs w:val="24"/>
        </w:rPr>
        <w:t xml:space="preserve"> updated frequently.  Government organizations such as USGS, </w:t>
      </w:r>
      <w:r w:rsidR="002A1DD5" w:rsidRPr="0080745F">
        <w:rPr>
          <w:rFonts w:ascii="Arial" w:hAnsi="Arial" w:cs="Arial"/>
          <w:sz w:val="24"/>
          <w:szCs w:val="24"/>
        </w:rPr>
        <w:t xml:space="preserve">and USDA have public APIs to access </w:t>
      </w:r>
      <w:r w:rsidR="008F5847" w:rsidRPr="0080745F">
        <w:rPr>
          <w:rFonts w:ascii="Arial" w:hAnsi="Arial" w:cs="Arial"/>
          <w:sz w:val="24"/>
          <w:szCs w:val="24"/>
        </w:rPr>
        <w:t>these data</w:t>
      </w:r>
      <w:r w:rsidR="00420C8C" w:rsidRPr="0080745F">
        <w:rPr>
          <w:rFonts w:ascii="Arial" w:hAnsi="Arial" w:cs="Arial"/>
          <w:sz w:val="24"/>
          <w:szCs w:val="24"/>
        </w:rPr>
        <w:t xml:space="preserve"> (https://sheilasaia.rbind.io/post/2019-01-04-nass-api/)</w:t>
      </w:r>
      <w:r w:rsidR="002A1DD5" w:rsidRPr="0080745F">
        <w:rPr>
          <w:rFonts w:ascii="Arial" w:hAnsi="Arial" w:cs="Arial"/>
          <w:sz w:val="24"/>
          <w:szCs w:val="24"/>
        </w:rPr>
        <w:t xml:space="preserve">. These APIs </w:t>
      </w:r>
      <w:r w:rsidR="00420C8C" w:rsidRPr="0080745F">
        <w:rPr>
          <w:rFonts w:ascii="Arial" w:hAnsi="Arial" w:cs="Arial"/>
          <w:sz w:val="24"/>
          <w:szCs w:val="24"/>
        </w:rPr>
        <w:t>can</w:t>
      </w:r>
      <w:r w:rsidR="002A1DD5" w:rsidRPr="0080745F">
        <w:rPr>
          <w:rFonts w:ascii="Arial" w:hAnsi="Arial" w:cs="Arial"/>
          <w:sz w:val="24"/>
          <w:szCs w:val="24"/>
        </w:rPr>
        <w:t xml:space="preserve"> connect </w:t>
      </w:r>
      <w:r w:rsidR="00420C8C" w:rsidRPr="0080745F">
        <w:rPr>
          <w:rFonts w:ascii="Arial" w:hAnsi="Arial" w:cs="Arial"/>
          <w:sz w:val="24"/>
          <w:szCs w:val="24"/>
        </w:rPr>
        <w:t>to</w:t>
      </w:r>
      <w:r w:rsidR="002A1DD5" w:rsidRPr="0080745F">
        <w:rPr>
          <w:rFonts w:ascii="Arial" w:hAnsi="Arial" w:cs="Arial"/>
          <w:sz w:val="24"/>
          <w:szCs w:val="24"/>
        </w:rPr>
        <w:t xml:space="preserve"> R</w:t>
      </w:r>
      <w:r w:rsidR="00420C8C" w:rsidRPr="0080745F">
        <w:rPr>
          <w:rFonts w:ascii="Arial" w:hAnsi="Arial" w:cs="Arial"/>
          <w:sz w:val="24"/>
          <w:szCs w:val="24"/>
        </w:rPr>
        <w:t xml:space="preserve"> and</w:t>
      </w:r>
      <w:r w:rsidR="00124EEF" w:rsidRPr="0080745F">
        <w:rPr>
          <w:rFonts w:ascii="Arial" w:hAnsi="Arial" w:cs="Arial"/>
          <w:sz w:val="24"/>
          <w:szCs w:val="24"/>
        </w:rPr>
        <w:t xml:space="preserve"> allow for data to be downloaded, and then be</w:t>
      </w:r>
      <w:r w:rsidR="002A1DD5" w:rsidRPr="0080745F">
        <w:rPr>
          <w:rFonts w:ascii="Arial" w:hAnsi="Arial" w:cs="Arial"/>
          <w:sz w:val="24"/>
          <w:szCs w:val="24"/>
        </w:rPr>
        <w:t xml:space="preserve"> manipulated to suit the needs of the user. I propose that spatial and temporal analysis</w:t>
      </w:r>
      <w:r w:rsidR="008F5847" w:rsidRPr="0080745F">
        <w:rPr>
          <w:rFonts w:ascii="Arial" w:hAnsi="Arial" w:cs="Arial"/>
          <w:sz w:val="24"/>
          <w:szCs w:val="24"/>
        </w:rPr>
        <w:t>,</w:t>
      </w:r>
      <w:r w:rsidR="002A1DD5" w:rsidRPr="0080745F">
        <w:rPr>
          <w:rFonts w:ascii="Arial" w:hAnsi="Arial" w:cs="Arial"/>
          <w:sz w:val="24"/>
          <w:szCs w:val="24"/>
        </w:rPr>
        <w:t xml:space="preserve"> to support the ongoing</w:t>
      </w:r>
      <w:r w:rsidR="008F5847" w:rsidRPr="0080745F">
        <w:rPr>
          <w:rFonts w:ascii="Arial" w:hAnsi="Arial" w:cs="Arial"/>
          <w:sz w:val="24"/>
          <w:szCs w:val="24"/>
        </w:rPr>
        <w:t xml:space="preserve"> shoreline</w:t>
      </w:r>
      <w:r w:rsidR="002A1DD5" w:rsidRPr="0080745F">
        <w:rPr>
          <w:rFonts w:ascii="Arial" w:hAnsi="Arial" w:cs="Arial"/>
          <w:sz w:val="24"/>
          <w:szCs w:val="24"/>
        </w:rPr>
        <w:t xml:space="preserve"> changes along the Lone Cabbage Reef, can be created using much of these </w:t>
      </w:r>
      <w:r w:rsidR="00420C8C" w:rsidRPr="0080745F">
        <w:rPr>
          <w:rFonts w:ascii="Arial" w:hAnsi="Arial" w:cs="Arial"/>
          <w:sz w:val="24"/>
          <w:szCs w:val="24"/>
        </w:rPr>
        <w:t xml:space="preserve">available </w:t>
      </w:r>
      <w:r w:rsidR="00124EEF" w:rsidRPr="0080745F">
        <w:rPr>
          <w:rFonts w:ascii="Arial" w:hAnsi="Arial" w:cs="Arial"/>
          <w:sz w:val="24"/>
          <w:szCs w:val="24"/>
        </w:rPr>
        <w:t xml:space="preserve">packaged </w:t>
      </w:r>
      <w:r w:rsidR="002A1DD5" w:rsidRPr="0080745F">
        <w:rPr>
          <w:rFonts w:ascii="Arial" w:hAnsi="Arial" w:cs="Arial"/>
          <w:sz w:val="24"/>
          <w:szCs w:val="24"/>
        </w:rPr>
        <w:t xml:space="preserve">data. </w:t>
      </w:r>
      <w:r w:rsidRPr="0080745F">
        <w:rPr>
          <w:rFonts w:ascii="Arial" w:hAnsi="Arial" w:cs="Arial"/>
          <w:sz w:val="24"/>
          <w:szCs w:val="24"/>
        </w:rPr>
        <w:t xml:space="preserve"> </w:t>
      </w:r>
      <w:r w:rsidR="00420C8C" w:rsidRPr="0080745F">
        <w:rPr>
          <w:rFonts w:ascii="Arial" w:hAnsi="Arial" w:cs="Arial"/>
          <w:sz w:val="24"/>
          <w:szCs w:val="24"/>
        </w:rPr>
        <w:t>Using the USADA quick stats, the census and survey data (</w:t>
      </w:r>
      <w:hyperlink r:id="rId10" w:history="1">
        <w:r w:rsidR="000721F4" w:rsidRPr="00B40560">
          <w:rPr>
            <w:rStyle w:val="Hyperlink"/>
            <w:rFonts w:ascii="Arial" w:hAnsi="Arial" w:cs="Arial"/>
            <w:sz w:val="24"/>
            <w:szCs w:val="24"/>
          </w:rPr>
          <w:t>https://quickstats.nass.usda.gov/</w:t>
        </w:r>
      </w:hyperlink>
      <w:r w:rsidR="00420C8C" w:rsidRPr="0080745F">
        <w:rPr>
          <w:rFonts w:ascii="Arial" w:hAnsi="Arial" w:cs="Arial"/>
          <w:sz w:val="24"/>
          <w:szCs w:val="24"/>
        </w:rPr>
        <w:t>)</w:t>
      </w:r>
      <w:r w:rsidR="000721F4">
        <w:rPr>
          <w:rFonts w:ascii="Arial" w:hAnsi="Arial" w:cs="Arial"/>
          <w:sz w:val="24"/>
          <w:szCs w:val="24"/>
        </w:rPr>
        <w:t xml:space="preserve"> for </w:t>
      </w:r>
      <w:r w:rsidR="0080745F" w:rsidRPr="0080745F">
        <w:rPr>
          <w:rFonts w:ascii="Arial" w:hAnsi="Arial" w:cs="Arial"/>
          <w:sz w:val="24"/>
          <w:szCs w:val="24"/>
        </w:rPr>
        <w:t xml:space="preserve">agriculture land, agricultural services, and improvement and construction </w:t>
      </w:r>
      <w:r w:rsidR="000721F4">
        <w:rPr>
          <w:rFonts w:ascii="Arial" w:hAnsi="Arial" w:cs="Arial"/>
          <w:sz w:val="24"/>
          <w:szCs w:val="24"/>
        </w:rPr>
        <w:t xml:space="preserve">might also be used to create dynamic maps.  </w:t>
      </w:r>
      <w:r w:rsidR="0080745F" w:rsidRPr="0080745F">
        <w:rPr>
          <w:rFonts w:ascii="Arial" w:hAnsi="Arial" w:cs="Arial"/>
          <w:sz w:val="24"/>
          <w:szCs w:val="24"/>
        </w:rPr>
        <w:t xml:space="preserve"> </w:t>
      </w:r>
    </w:p>
    <w:p w14:paraId="313848FC" w14:textId="3C322026" w:rsidR="00236D6F" w:rsidRDefault="008F5847" w:rsidP="00F740BA">
      <w:pPr>
        <w:rPr>
          <w:rFonts w:ascii="Arial" w:hAnsi="Arial" w:cs="Arial"/>
          <w:sz w:val="24"/>
          <w:szCs w:val="24"/>
        </w:rPr>
      </w:pPr>
      <w:r w:rsidRPr="0080745F">
        <w:rPr>
          <w:rFonts w:ascii="Arial" w:hAnsi="Arial" w:cs="Arial"/>
          <w:sz w:val="24"/>
          <w:szCs w:val="24"/>
        </w:rPr>
        <w:t xml:space="preserve">Another way to apply another adaptive management method for this effort would be </w:t>
      </w:r>
      <w:r w:rsidR="00F740BA" w:rsidRPr="0080745F">
        <w:rPr>
          <w:rFonts w:ascii="Arial" w:hAnsi="Arial" w:cs="Arial"/>
          <w:sz w:val="24"/>
          <w:szCs w:val="24"/>
        </w:rPr>
        <w:t>to create a set of calculations that can automatically process the same new images</w:t>
      </w:r>
      <w:r w:rsidRPr="0080745F">
        <w:rPr>
          <w:rFonts w:ascii="Arial" w:hAnsi="Arial" w:cs="Arial"/>
          <w:sz w:val="24"/>
          <w:szCs w:val="24"/>
        </w:rPr>
        <w:t>, using ENVI + IDL</w:t>
      </w:r>
      <w:r w:rsidR="00F740BA" w:rsidRPr="0080745F">
        <w:rPr>
          <w:rFonts w:ascii="Arial" w:hAnsi="Arial" w:cs="Arial"/>
          <w:sz w:val="24"/>
          <w:szCs w:val="24"/>
        </w:rPr>
        <w:t xml:space="preserve">. </w:t>
      </w:r>
      <w:r w:rsidRPr="0080745F">
        <w:rPr>
          <w:rFonts w:ascii="Arial" w:hAnsi="Arial" w:cs="Arial"/>
          <w:sz w:val="24"/>
          <w:szCs w:val="24"/>
        </w:rPr>
        <w:t xml:space="preserve">Satellite imagery are measured using a series of calculations IDL. These calculations can also create new raster types, which can be compared in ENVI. Using the combination of calculations and spatial software analysis, an adaptive management plan can easily address </w:t>
      </w:r>
      <w:r w:rsidR="00FA69A8" w:rsidRPr="0080745F">
        <w:rPr>
          <w:rFonts w:ascii="Arial" w:hAnsi="Arial" w:cs="Arial"/>
          <w:sz w:val="24"/>
          <w:szCs w:val="24"/>
        </w:rPr>
        <w:t xml:space="preserve">imagery updates. </w:t>
      </w:r>
      <w:r w:rsidR="00FC1388" w:rsidRPr="0080745F">
        <w:rPr>
          <w:rFonts w:ascii="Arial" w:hAnsi="Arial" w:cs="Arial"/>
          <w:sz w:val="24"/>
          <w:szCs w:val="24"/>
        </w:rPr>
        <w:t xml:space="preserve">This method can be easily </w:t>
      </w:r>
      <w:r w:rsidR="000721F4" w:rsidRPr="0080745F">
        <w:rPr>
          <w:rFonts w:ascii="Arial" w:hAnsi="Arial" w:cs="Arial"/>
          <w:sz w:val="24"/>
          <w:szCs w:val="24"/>
        </w:rPr>
        <w:t>reproduced but</w:t>
      </w:r>
      <w:r w:rsidR="00FC1388" w:rsidRPr="0080745F">
        <w:rPr>
          <w:rFonts w:ascii="Arial" w:hAnsi="Arial" w:cs="Arial"/>
          <w:sz w:val="24"/>
          <w:szCs w:val="24"/>
        </w:rPr>
        <w:t xml:space="preserve"> might be difficult to share with other potential users or agencies. </w:t>
      </w:r>
    </w:p>
    <w:p w14:paraId="6A0828F2" w14:textId="77777777" w:rsidR="000721F4" w:rsidRPr="0080745F" w:rsidRDefault="000721F4" w:rsidP="00F740BA">
      <w:pPr>
        <w:rPr>
          <w:rFonts w:ascii="Arial" w:hAnsi="Arial" w:cs="Arial"/>
          <w:sz w:val="24"/>
          <w:szCs w:val="24"/>
        </w:rPr>
      </w:pPr>
    </w:p>
    <w:p w14:paraId="125B4294" w14:textId="7E609594" w:rsidR="00F740BA" w:rsidRPr="0080745F" w:rsidDel="001473A6" w:rsidRDefault="00F740BA" w:rsidP="00F740BA">
      <w:pPr>
        <w:rPr>
          <w:del w:id="175" w:author="Moreno,Melissa M" w:date="2019-03-25T15:53:00Z"/>
          <w:rFonts w:ascii="Arial" w:hAnsi="Arial" w:cs="Arial"/>
          <w:b/>
          <w:sz w:val="24"/>
          <w:szCs w:val="24"/>
        </w:rPr>
      </w:pPr>
      <w:del w:id="176" w:author="Moreno,Melissa M" w:date="2019-03-25T15:53:00Z">
        <w:r w:rsidRPr="0080745F" w:rsidDel="001473A6">
          <w:rPr>
            <w:rFonts w:ascii="Arial" w:hAnsi="Arial" w:cs="Arial"/>
            <w:b/>
            <w:sz w:val="24"/>
            <w:szCs w:val="24"/>
          </w:rPr>
          <w:delText>Discussion</w:delText>
        </w:r>
      </w:del>
    </w:p>
    <w:p w14:paraId="00BDBE74" w14:textId="40C2D8A1" w:rsidR="00F740BA" w:rsidDel="001473A6" w:rsidRDefault="006E04CF">
      <w:pPr>
        <w:rPr>
          <w:del w:id="177" w:author="Moreno,Melissa M" w:date="2019-03-25T15:53:00Z"/>
          <w:rFonts w:ascii="Arial" w:hAnsi="Arial" w:cs="Arial"/>
          <w:sz w:val="24"/>
          <w:szCs w:val="24"/>
        </w:rPr>
      </w:pPr>
      <w:del w:id="178" w:author="Moreno,Melissa M" w:date="2019-03-25T15:53:00Z">
        <w:r w:rsidRPr="0080745F" w:rsidDel="001473A6">
          <w:rPr>
            <w:rFonts w:ascii="Arial" w:hAnsi="Arial" w:cs="Arial"/>
            <w:sz w:val="24"/>
            <w:szCs w:val="24"/>
          </w:rPr>
          <w:delText xml:space="preserve">Adaptive management plans can be applicable to all data types. Maps are one source of visual data that can be used to calculate patterns and trends. </w:delText>
        </w:r>
        <w:r w:rsidR="00F740BA" w:rsidRPr="0080745F" w:rsidDel="001473A6">
          <w:rPr>
            <w:rFonts w:ascii="Arial" w:hAnsi="Arial" w:cs="Arial"/>
            <w:sz w:val="24"/>
            <w:szCs w:val="24"/>
          </w:rPr>
          <w:delText xml:space="preserve"> By using maps, the </w:delText>
        </w:r>
        <w:r w:rsidR="0013269B" w:rsidDel="001473A6">
          <w:rPr>
            <w:rFonts w:ascii="Arial" w:hAnsi="Arial" w:cs="Arial"/>
            <w:sz w:val="24"/>
            <w:szCs w:val="24"/>
          </w:rPr>
          <w:delText xml:space="preserve">intended </w:delText>
        </w:r>
        <w:r w:rsidR="00F740BA" w:rsidRPr="0080745F" w:rsidDel="001473A6">
          <w:rPr>
            <w:rFonts w:ascii="Arial" w:hAnsi="Arial" w:cs="Arial"/>
            <w:sz w:val="24"/>
            <w:szCs w:val="24"/>
          </w:rPr>
          <w:delText xml:space="preserve">audience </w:delText>
        </w:r>
        <w:r w:rsidR="0013269B" w:rsidDel="001473A6">
          <w:rPr>
            <w:rFonts w:ascii="Arial" w:hAnsi="Arial" w:cs="Arial"/>
            <w:sz w:val="24"/>
            <w:szCs w:val="24"/>
          </w:rPr>
          <w:delText>has</w:delText>
        </w:r>
        <w:r w:rsidR="00F740BA" w:rsidRPr="0080745F" w:rsidDel="001473A6">
          <w:rPr>
            <w:rFonts w:ascii="Arial" w:hAnsi="Arial" w:cs="Arial"/>
            <w:sz w:val="24"/>
            <w:szCs w:val="24"/>
          </w:rPr>
          <w:delText xml:space="preser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delText>
        </w:r>
      </w:del>
    </w:p>
    <w:p w14:paraId="357FEC79" w14:textId="079FAF8F" w:rsidR="00CF222A" w:rsidRDefault="00CF222A">
      <w:pPr>
        <w:rPr>
          <w:rFonts w:ascii="Arial" w:hAnsi="Arial" w:cs="Arial"/>
          <w:sz w:val="24"/>
          <w:szCs w:val="24"/>
        </w:rPr>
      </w:pPr>
    </w:p>
    <w:p w14:paraId="141EAD03" w14:textId="7DF56146" w:rsidR="00CF222A" w:rsidDel="00B66C91" w:rsidRDefault="00CF222A">
      <w:pPr>
        <w:rPr>
          <w:del w:id="179" w:author="Moreno,Melissa M" w:date="2019-03-24T12:59:00Z"/>
          <w:rFonts w:ascii="Arial" w:hAnsi="Arial" w:cs="Arial"/>
          <w:sz w:val="24"/>
          <w:szCs w:val="24"/>
        </w:rPr>
      </w:pPr>
      <w:del w:id="180" w:author="Moreno,Melissa M" w:date="2019-03-24T12:59:00Z">
        <w:r w:rsidDel="00B66C91">
          <w:rPr>
            <w:rFonts w:ascii="Arial" w:hAnsi="Arial" w:cs="Arial"/>
            <w:sz w:val="24"/>
            <w:szCs w:val="24"/>
          </w:rPr>
          <w:delText>References</w:delText>
        </w:r>
      </w:del>
    </w:p>
    <w:customXmlInsRangeStart w:id="181" w:author="Moreno,Melissa M" w:date="2019-03-24T12:59:00Z"/>
    <w:sdt>
      <w:sdtPr>
        <w:rPr>
          <w:rFonts w:asciiTheme="minorHAnsi" w:eastAsiaTheme="minorHAnsi" w:hAnsiTheme="minorHAnsi" w:cstheme="minorBidi"/>
          <w:color w:val="auto"/>
          <w:sz w:val="22"/>
          <w:szCs w:val="22"/>
        </w:rPr>
        <w:id w:val="949199284"/>
        <w:docPartObj>
          <w:docPartGallery w:val="Bibliographies"/>
          <w:docPartUnique/>
        </w:docPartObj>
      </w:sdtPr>
      <w:sdtEndPr/>
      <w:sdtContent>
        <w:customXmlInsRangeEnd w:id="181"/>
        <w:p w14:paraId="0A6C2E8D" w14:textId="10620AEC" w:rsidR="00B77CBE" w:rsidRDefault="00B77CBE">
          <w:pPr>
            <w:pStyle w:val="Heading1"/>
            <w:rPr>
              <w:ins w:id="182" w:author="Moreno,Melissa M" w:date="2019-03-24T12:59:00Z"/>
            </w:rPr>
          </w:pPr>
          <w:ins w:id="183" w:author="Moreno,Melissa M" w:date="2019-03-24T12:59:00Z">
            <w:r>
              <w:t>Bibliography</w:t>
            </w:r>
          </w:ins>
        </w:p>
        <w:customXmlInsRangeStart w:id="184" w:author="Moreno,Melissa M" w:date="2019-03-24T12:59:00Z"/>
        <w:sdt>
          <w:sdtPr>
            <w:id w:val="111145805"/>
            <w:bibliography/>
          </w:sdtPr>
          <w:sdtEndPr/>
          <w:sdtContent>
            <w:customXmlInsRangeEnd w:id="184"/>
            <w:p w14:paraId="4A6D895B" w14:textId="77777777" w:rsidR="00B77CBE" w:rsidRDefault="00B77CBE" w:rsidP="00B77CBE">
              <w:pPr>
                <w:pStyle w:val="Bibliography"/>
                <w:ind w:left="720" w:hanging="720"/>
                <w:rPr>
                  <w:noProof/>
                  <w:sz w:val="24"/>
                  <w:szCs w:val="24"/>
                </w:rPr>
              </w:pPr>
              <w:ins w:id="185" w:author="Moreno,Melissa M" w:date="2019-03-24T12:59:00Z">
                <w:r>
                  <w:fldChar w:fldCharType="begin"/>
                </w:r>
                <w:r>
                  <w:instrText xml:space="preserve"> BIBLIOGRAPHY </w:instrText>
                </w:r>
                <w:r>
                  <w:fldChar w:fldCharType="separate"/>
                </w:r>
              </w:ins>
              <w:r>
                <w:rPr>
                  <w:noProof/>
                </w:rPr>
                <w:t xml:space="preserve">Brian G. Katz, E. A. (2005). </w:t>
              </w:r>
              <w:r>
                <w:rPr>
                  <w:i/>
                  <w:iCs/>
                  <w:noProof/>
                </w:rPr>
                <w:t>Suwannee River Basin and Estuary: An Integrated Watershed Science Program.</w:t>
              </w:r>
              <w:r>
                <w:rPr>
                  <w:noProof/>
                </w:rPr>
                <w:t xml:space="preserve"> St. Petersburg: USGS.</w:t>
              </w:r>
            </w:p>
            <w:p w14:paraId="673B324F" w14:textId="77777777" w:rsidR="00B77CBE" w:rsidRDefault="00B77CBE" w:rsidP="00B77CBE">
              <w:pPr>
                <w:pStyle w:val="Bibliography"/>
                <w:ind w:left="720" w:hanging="720"/>
                <w:rPr>
                  <w:noProof/>
                </w:rPr>
              </w:pPr>
              <w:r>
                <w:rPr>
                  <w:noProof/>
                </w:rPr>
                <w:lastRenderedPageBreak/>
                <w:t xml:space="preserve">Raabe, E. (2008). </w:t>
              </w:r>
              <w:r>
                <w:rPr>
                  <w:i/>
                  <w:iCs/>
                  <w:noProof/>
                </w:rPr>
                <w:t>Mapping of Florida's Coastal and Marine Resources: Setting Priorities Workshop.</w:t>
              </w:r>
              <w:r>
                <w:rPr>
                  <w:noProof/>
                </w:rPr>
                <w:t xml:space="preserve"> </w:t>
              </w:r>
            </w:p>
            <w:p w14:paraId="734284ED" w14:textId="32660F34" w:rsidR="00B77CBE" w:rsidRDefault="00B77CBE" w:rsidP="00B77CBE">
              <w:pPr>
                <w:rPr>
                  <w:ins w:id="186" w:author="Moreno,Melissa M" w:date="2019-03-24T12:59:00Z"/>
                </w:rPr>
              </w:pPr>
              <w:ins w:id="187" w:author="Moreno,Melissa M" w:date="2019-03-24T12:59:00Z">
                <w:r>
                  <w:rPr>
                    <w:b/>
                    <w:bCs/>
                    <w:noProof/>
                  </w:rPr>
                  <w:fldChar w:fldCharType="end"/>
                </w:r>
              </w:ins>
            </w:p>
            <w:customXmlInsRangeStart w:id="188" w:author="Moreno,Melissa M" w:date="2019-03-24T12:59:00Z"/>
          </w:sdtContent>
        </w:sdt>
        <w:customXmlInsRangeEnd w:id="188"/>
        <w:customXmlInsRangeStart w:id="189" w:author="Moreno,Melissa M" w:date="2019-03-24T12:59:00Z"/>
      </w:sdtContent>
    </w:sdt>
    <w:customXmlInsRangeEnd w:id="189"/>
    <w:p w14:paraId="6CD64B88" w14:textId="291AFD28" w:rsidR="00CF222A" w:rsidDel="00B77CBE" w:rsidRDefault="00CF222A">
      <w:pPr>
        <w:rPr>
          <w:del w:id="190" w:author="Moreno,Melissa M" w:date="2019-03-24T12:59:00Z"/>
          <w:rFonts w:ascii="Arial" w:hAnsi="Arial" w:cs="Arial"/>
          <w:sz w:val="24"/>
          <w:szCs w:val="24"/>
        </w:rPr>
      </w:pPr>
    </w:p>
    <w:p w14:paraId="04370CE1" w14:textId="47E2C837" w:rsidR="00CF222A" w:rsidDel="00B77CBE" w:rsidRDefault="00CF222A">
      <w:pPr>
        <w:rPr>
          <w:del w:id="191" w:author="Moreno,Melissa M" w:date="2019-03-24T12:59:00Z"/>
          <w:rFonts w:ascii="Arial" w:hAnsi="Arial" w:cs="Arial"/>
          <w:sz w:val="24"/>
          <w:szCs w:val="24"/>
        </w:rPr>
      </w:pPr>
      <w:del w:id="192" w:author="Moreno,Melissa M" w:date="2019-03-24T12:59:00Z">
        <w:r w:rsidRPr="00CF222A" w:rsidDel="00B77CBE">
          <w:rPr>
            <w:rFonts w:ascii="Arial" w:hAnsi="Arial" w:cs="Arial"/>
            <w:sz w:val="24"/>
            <w:szCs w:val="24"/>
          </w:rPr>
          <w:delText>Katz, Brian G., and Ellen A. Raabe. Suwannee River basin and estuary: An integrated watershed science program. No. 2005-1210. 2005.</w:delText>
        </w:r>
      </w:del>
    </w:p>
    <w:p w14:paraId="768BFAF4" w14:textId="2D004121" w:rsidR="00DC04BA" w:rsidRDefault="00DC04BA" w:rsidP="00DC04BA">
      <w:pPr>
        <w:rPr>
          <w:ins w:id="193" w:author="Moreno,Melissa M" w:date="2019-03-26T08:00:00Z"/>
          <w:rFonts w:ascii="Arial" w:hAnsi="Arial" w:cs="Arial"/>
          <w:sz w:val="24"/>
          <w:szCs w:val="24"/>
        </w:rPr>
      </w:pPr>
    </w:p>
    <w:p w14:paraId="7DCF6B99" w14:textId="195FB9E8" w:rsidR="00172211" w:rsidRDefault="00172211" w:rsidP="00DC04BA">
      <w:pPr>
        <w:rPr>
          <w:ins w:id="194" w:author="Moreno,Melissa M" w:date="2019-03-26T08:00:00Z"/>
          <w:rFonts w:ascii="Arial" w:hAnsi="Arial" w:cs="Arial"/>
          <w:sz w:val="24"/>
          <w:szCs w:val="24"/>
        </w:rPr>
      </w:pPr>
    </w:p>
    <w:p w14:paraId="086BAD5C" w14:textId="03FBB368" w:rsidR="00172211" w:rsidRDefault="00172211" w:rsidP="00DC04BA">
      <w:pPr>
        <w:rPr>
          <w:ins w:id="195" w:author="Moreno,Melissa M" w:date="2019-03-26T08:00:00Z"/>
        </w:rPr>
      </w:pPr>
      <w:ins w:id="196" w:author="Moreno,Melissa M" w:date="2019-03-26T08:00:00Z">
        <w:r>
          <w:fldChar w:fldCharType="begin"/>
        </w:r>
        <w:r>
          <w:instrText xml:space="preserve"> HYPERLINK "</w:instrText>
        </w:r>
        <w:r w:rsidRPr="00CF0A8E">
          <w:instrText>https://search.proquest.com/openview/6858bdbf8600c4fec459c65cf4f04820/1?pq-origsite=gscholar&amp;cbl=18750&amp;diss=y</w:instrText>
        </w:r>
        <w:r>
          <w:instrText xml:space="preserve">" </w:instrText>
        </w:r>
        <w:r>
          <w:fldChar w:fldCharType="separate"/>
        </w:r>
        <w:r w:rsidRPr="00F72C24">
          <w:rPr>
            <w:rStyle w:val="Hyperlink"/>
          </w:rPr>
          <w:t>https://search.proquest.com/openview/6858bdbf8600c4fec459c65cf4f04820/1?pq-origsite=gscholar&amp;cbl=18750&amp;diss=y</w:t>
        </w:r>
        <w:r>
          <w:fldChar w:fldCharType="end"/>
        </w:r>
      </w:ins>
    </w:p>
    <w:p w14:paraId="31052209" w14:textId="6A1E623D" w:rsidR="00172211" w:rsidRDefault="00172211" w:rsidP="00DC04BA">
      <w:pPr>
        <w:rPr>
          <w:ins w:id="197" w:author="Moreno,Melissa M" w:date="2019-03-26T08:00:00Z"/>
        </w:rPr>
      </w:pPr>
    </w:p>
    <w:p w14:paraId="2AABA69D" w14:textId="17DD164D" w:rsidR="00172211" w:rsidRDefault="00172211" w:rsidP="00DC04BA">
      <w:pPr>
        <w:rPr>
          <w:ins w:id="198" w:author="Moreno,Melissa M" w:date="2019-03-26T08:00:00Z"/>
          <w:rFonts w:ascii="Arial" w:hAnsi="Arial" w:cs="Arial"/>
          <w:sz w:val="24"/>
          <w:szCs w:val="24"/>
        </w:rPr>
      </w:pPr>
      <w:ins w:id="199" w:author="Moreno,Melissa M" w:date="2019-03-26T08:00:00Z">
        <w:r>
          <w:rPr>
            <w:rFonts w:ascii="Arial" w:hAnsi="Arial" w:cs="Arial"/>
            <w:sz w:val="24"/>
            <w:szCs w:val="24"/>
          </w:rPr>
          <w:fldChar w:fldCharType="begin"/>
        </w:r>
        <w:r>
          <w:rPr>
            <w:rFonts w:ascii="Arial" w:hAnsi="Arial" w:cs="Arial"/>
            <w:sz w:val="24"/>
            <w:szCs w:val="24"/>
          </w:rPr>
          <w:instrText xml:space="preserve"> HYPERLINK "</w:instrText>
        </w:r>
        <w:r w:rsidRPr="00172211">
          <w:rPr>
            <w:rFonts w:ascii="Arial" w:hAnsi="Arial" w:cs="Arial"/>
            <w:sz w:val="24"/>
            <w:szCs w:val="24"/>
          </w:rPr>
          <w:instrText>https://onlinelibrary.wiley.com/doi/full/10.1111/j.1365-2486.2007.01440.x</w:instrText>
        </w:r>
        <w:r>
          <w:rPr>
            <w:rFonts w:ascii="Arial" w:hAnsi="Arial" w:cs="Arial"/>
            <w:sz w:val="24"/>
            <w:szCs w:val="24"/>
          </w:rPr>
          <w:instrText xml:space="preserve">" </w:instrText>
        </w:r>
        <w:r>
          <w:rPr>
            <w:rFonts w:ascii="Arial" w:hAnsi="Arial" w:cs="Arial"/>
            <w:sz w:val="24"/>
            <w:szCs w:val="24"/>
          </w:rPr>
          <w:fldChar w:fldCharType="separate"/>
        </w:r>
        <w:r w:rsidRPr="00F72C24">
          <w:rPr>
            <w:rStyle w:val="Hyperlink"/>
            <w:rFonts w:ascii="Arial" w:hAnsi="Arial" w:cs="Arial"/>
            <w:sz w:val="24"/>
            <w:szCs w:val="24"/>
          </w:rPr>
          <w:t>https://onlinelibrary.wiley.com/doi/full/10.1111/j.1365-2486.2007.01440.x</w:t>
        </w:r>
        <w:r>
          <w:rPr>
            <w:rFonts w:ascii="Arial" w:hAnsi="Arial" w:cs="Arial"/>
            <w:sz w:val="24"/>
            <w:szCs w:val="24"/>
          </w:rPr>
          <w:fldChar w:fldCharType="end"/>
        </w:r>
      </w:ins>
    </w:p>
    <w:p w14:paraId="0D1773BB" w14:textId="17AD365B" w:rsidR="00172211" w:rsidRDefault="00172211" w:rsidP="00DC04BA">
      <w:pPr>
        <w:rPr>
          <w:ins w:id="200" w:author="Moreno,Melissa M" w:date="2019-03-26T08:00:00Z"/>
          <w:rFonts w:ascii="Arial" w:hAnsi="Arial" w:cs="Arial"/>
          <w:sz w:val="24"/>
          <w:szCs w:val="24"/>
        </w:rPr>
      </w:pPr>
    </w:p>
    <w:p w14:paraId="6B0B053E" w14:textId="1FF9A7A0" w:rsidR="00172211" w:rsidRDefault="00172211" w:rsidP="00DC04BA">
      <w:pPr>
        <w:rPr>
          <w:ins w:id="201" w:author="Moreno,Melissa M" w:date="2019-03-26T08:00:00Z"/>
          <w:rFonts w:ascii="Arial" w:hAnsi="Arial" w:cs="Arial"/>
          <w:sz w:val="24"/>
          <w:szCs w:val="24"/>
        </w:rPr>
      </w:pPr>
      <w:ins w:id="202" w:author="Moreno,Melissa M" w:date="2019-03-26T08:00:00Z">
        <w:r>
          <w:rPr>
            <w:rFonts w:ascii="Arial" w:hAnsi="Arial" w:cs="Arial"/>
            <w:sz w:val="24"/>
            <w:szCs w:val="24"/>
          </w:rPr>
          <w:fldChar w:fldCharType="begin"/>
        </w:r>
        <w:r>
          <w:rPr>
            <w:rFonts w:ascii="Arial" w:hAnsi="Arial" w:cs="Arial"/>
            <w:sz w:val="24"/>
            <w:szCs w:val="24"/>
          </w:rPr>
          <w:instrText xml:space="preserve"> HYPERLINK "</w:instrText>
        </w:r>
        <w:r w:rsidRPr="00172211">
          <w:rPr>
            <w:rFonts w:ascii="Arial" w:hAnsi="Arial" w:cs="Arial"/>
            <w:sz w:val="24"/>
            <w:szCs w:val="24"/>
          </w:rPr>
          <w:instrText>https://onlinelibrary.wiley.com/doi/full/10.1111/gcb.13805</w:instrText>
        </w:r>
        <w:r>
          <w:rPr>
            <w:rFonts w:ascii="Arial" w:hAnsi="Arial" w:cs="Arial"/>
            <w:sz w:val="24"/>
            <w:szCs w:val="24"/>
          </w:rPr>
          <w:instrText xml:space="preserve">" </w:instrText>
        </w:r>
        <w:r>
          <w:rPr>
            <w:rFonts w:ascii="Arial" w:hAnsi="Arial" w:cs="Arial"/>
            <w:sz w:val="24"/>
            <w:szCs w:val="24"/>
          </w:rPr>
          <w:fldChar w:fldCharType="separate"/>
        </w:r>
        <w:r w:rsidRPr="00F72C24">
          <w:rPr>
            <w:rStyle w:val="Hyperlink"/>
            <w:rFonts w:ascii="Arial" w:hAnsi="Arial" w:cs="Arial"/>
            <w:sz w:val="24"/>
            <w:szCs w:val="24"/>
          </w:rPr>
          <w:t>https://onlinelibrary.wiley.com/doi/full/10.1111/gcb.13805</w:t>
        </w:r>
        <w:r>
          <w:rPr>
            <w:rFonts w:ascii="Arial" w:hAnsi="Arial" w:cs="Arial"/>
            <w:sz w:val="24"/>
            <w:szCs w:val="24"/>
          </w:rPr>
          <w:fldChar w:fldCharType="end"/>
        </w:r>
      </w:ins>
    </w:p>
    <w:p w14:paraId="14938C2E" w14:textId="47A06843" w:rsidR="00172211" w:rsidRDefault="00172211" w:rsidP="00DC04BA">
      <w:pPr>
        <w:rPr>
          <w:ins w:id="203" w:author="Moreno,Melissa M" w:date="2019-03-26T08:00:00Z"/>
          <w:rFonts w:ascii="Arial" w:hAnsi="Arial" w:cs="Arial"/>
          <w:sz w:val="24"/>
          <w:szCs w:val="24"/>
        </w:rPr>
      </w:pPr>
    </w:p>
    <w:p w14:paraId="6FCCA296" w14:textId="6D928419" w:rsidR="00172211" w:rsidRDefault="00172211" w:rsidP="00DC04BA">
      <w:pPr>
        <w:rPr>
          <w:ins w:id="204" w:author="Moreno,Melissa M" w:date="2019-03-26T08:00:00Z"/>
          <w:rFonts w:ascii="Arial" w:hAnsi="Arial" w:cs="Arial"/>
          <w:sz w:val="24"/>
          <w:szCs w:val="24"/>
        </w:rPr>
      </w:pPr>
      <w:ins w:id="205" w:author="Moreno,Melissa M" w:date="2019-03-26T08:00:00Z">
        <w:r>
          <w:rPr>
            <w:rFonts w:ascii="Arial" w:hAnsi="Arial" w:cs="Arial"/>
            <w:sz w:val="24"/>
            <w:szCs w:val="24"/>
          </w:rPr>
          <w:fldChar w:fldCharType="begin"/>
        </w:r>
        <w:r>
          <w:rPr>
            <w:rFonts w:ascii="Arial" w:hAnsi="Arial" w:cs="Arial"/>
            <w:sz w:val="24"/>
            <w:szCs w:val="24"/>
          </w:rPr>
          <w:instrText xml:space="preserve"> HYPERLINK "</w:instrText>
        </w:r>
        <w:r w:rsidRPr="00172211">
          <w:rPr>
            <w:rFonts w:ascii="Arial" w:hAnsi="Arial" w:cs="Arial"/>
            <w:sz w:val="24"/>
            <w:szCs w:val="24"/>
          </w:rPr>
          <w:instrText>https://link.springer.com/content/pdf/10.1007%2Fs10584-011-0084-y.pdf</w:instrText>
        </w:r>
        <w:r>
          <w:rPr>
            <w:rFonts w:ascii="Arial" w:hAnsi="Arial" w:cs="Arial"/>
            <w:sz w:val="24"/>
            <w:szCs w:val="24"/>
          </w:rPr>
          <w:instrText xml:space="preserve">" </w:instrText>
        </w:r>
        <w:r>
          <w:rPr>
            <w:rFonts w:ascii="Arial" w:hAnsi="Arial" w:cs="Arial"/>
            <w:sz w:val="24"/>
            <w:szCs w:val="24"/>
          </w:rPr>
          <w:fldChar w:fldCharType="separate"/>
        </w:r>
        <w:r w:rsidRPr="00F72C24">
          <w:rPr>
            <w:rStyle w:val="Hyperlink"/>
            <w:rFonts w:ascii="Arial" w:hAnsi="Arial" w:cs="Arial"/>
            <w:sz w:val="24"/>
            <w:szCs w:val="24"/>
          </w:rPr>
          <w:t>https://link.springer.com/content/pdf/10.1007%2Fs10584-011-0084-y.pdf</w:t>
        </w:r>
        <w:r>
          <w:rPr>
            <w:rFonts w:ascii="Arial" w:hAnsi="Arial" w:cs="Arial"/>
            <w:sz w:val="24"/>
            <w:szCs w:val="24"/>
          </w:rPr>
          <w:fldChar w:fldCharType="end"/>
        </w:r>
      </w:ins>
    </w:p>
    <w:p w14:paraId="350A0FB7" w14:textId="28E2A4C0" w:rsidR="00172211" w:rsidRDefault="00172211" w:rsidP="00DC04BA">
      <w:pPr>
        <w:rPr>
          <w:ins w:id="206" w:author="Moreno,Melissa M" w:date="2019-03-26T08:00:00Z"/>
          <w:rFonts w:ascii="Arial" w:hAnsi="Arial" w:cs="Arial"/>
          <w:sz w:val="24"/>
          <w:szCs w:val="24"/>
        </w:rPr>
      </w:pPr>
    </w:p>
    <w:p w14:paraId="19D7225C" w14:textId="43021F80" w:rsidR="00172211" w:rsidRDefault="00172211" w:rsidP="00DC04BA">
      <w:pPr>
        <w:rPr>
          <w:ins w:id="207" w:author="Moreno,Melissa M" w:date="2019-03-26T08:00:00Z"/>
          <w:rFonts w:ascii="Arial" w:hAnsi="Arial" w:cs="Arial"/>
          <w:sz w:val="24"/>
          <w:szCs w:val="24"/>
        </w:rPr>
      </w:pPr>
      <w:ins w:id="208" w:author="Moreno,Melissa M" w:date="2019-03-26T08:00:00Z">
        <w:r>
          <w:rPr>
            <w:rFonts w:ascii="Arial" w:hAnsi="Arial" w:cs="Arial"/>
            <w:sz w:val="24"/>
            <w:szCs w:val="24"/>
          </w:rPr>
          <w:fldChar w:fldCharType="begin"/>
        </w:r>
        <w:r>
          <w:rPr>
            <w:rFonts w:ascii="Arial" w:hAnsi="Arial" w:cs="Arial"/>
            <w:sz w:val="24"/>
            <w:szCs w:val="24"/>
          </w:rPr>
          <w:instrText xml:space="preserve"> HYPERLINK "</w:instrText>
        </w:r>
        <w:r w:rsidRPr="00172211">
          <w:rPr>
            <w:rFonts w:ascii="Arial" w:hAnsi="Arial" w:cs="Arial"/>
            <w:sz w:val="24"/>
            <w:szCs w:val="24"/>
          </w:rPr>
          <w:instrText>https://archive.usgs.gov/archive/sites/gulfsci.er.usgs.gov/suwannee/reports/KatzRaabeWP.pdf</w:instrText>
        </w:r>
        <w:r>
          <w:rPr>
            <w:rFonts w:ascii="Arial" w:hAnsi="Arial" w:cs="Arial"/>
            <w:sz w:val="24"/>
            <w:szCs w:val="24"/>
          </w:rPr>
          <w:instrText xml:space="preserve">" </w:instrText>
        </w:r>
        <w:r>
          <w:rPr>
            <w:rFonts w:ascii="Arial" w:hAnsi="Arial" w:cs="Arial"/>
            <w:sz w:val="24"/>
            <w:szCs w:val="24"/>
          </w:rPr>
          <w:fldChar w:fldCharType="separate"/>
        </w:r>
        <w:r w:rsidRPr="00F72C24">
          <w:rPr>
            <w:rStyle w:val="Hyperlink"/>
            <w:rFonts w:ascii="Arial" w:hAnsi="Arial" w:cs="Arial"/>
            <w:sz w:val="24"/>
            <w:szCs w:val="24"/>
          </w:rPr>
          <w:t>https://archive.usgs.gov/archive/sites/gulfsci.er.usgs.gov/suwannee/reports/KatzRaabeWP.pdf</w:t>
        </w:r>
        <w:r>
          <w:rPr>
            <w:rFonts w:ascii="Arial" w:hAnsi="Arial" w:cs="Arial"/>
            <w:sz w:val="24"/>
            <w:szCs w:val="24"/>
          </w:rPr>
          <w:fldChar w:fldCharType="end"/>
        </w:r>
      </w:ins>
    </w:p>
    <w:p w14:paraId="1D81E936" w14:textId="437F57DA" w:rsidR="00172211" w:rsidRDefault="00172211" w:rsidP="00DC04BA">
      <w:pPr>
        <w:rPr>
          <w:ins w:id="209" w:author="Moreno,Melissa M" w:date="2019-03-26T08:00:00Z"/>
          <w:rFonts w:ascii="Arial" w:hAnsi="Arial" w:cs="Arial"/>
          <w:sz w:val="24"/>
          <w:szCs w:val="24"/>
        </w:rPr>
      </w:pPr>
    </w:p>
    <w:p w14:paraId="075A24AF" w14:textId="4615ED40" w:rsidR="00172211" w:rsidRDefault="00172211" w:rsidP="00DC04BA">
      <w:pPr>
        <w:rPr>
          <w:ins w:id="210" w:author="Moreno,Melissa M" w:date="2019-03-26T08:00:00Z"/>
          <w:rFonts w:ascii="Arial" w:hAnsi="Arial" w:cs="Arial"/>
          <w:sz w:val="24"/>
          <w:szCs w:val="24"/>
        </w:rPr>
      </w:pPr>
      <w:ins w:id="211" w:author="Moreno,Melissa M" w:date="2019-03-26T08:00:00Z">
        <w:r>
          <w:rPr>
            <w:rFonts w:ascii="Arial" w:hAnsi="Arial" w:cs="Arial"/>
            <w:sz w:val="24"/>
            <w:szCs w:val="24"/>
          </w:rPr>
          <w:fldChar w:fldCharType="begin"/>
        </w:r>
        <w:r>
          <w:rPr>
            <w:rFonts w:ascii="Arial" w:hAnsi="Arial" w:cs="Arial"/>
            <w:sz w:val="24"/>
            <w:szCs w:val="24"/>
          </w:rPr>
          <w:instrText xml:space="preserve"> HYPERLINK "</w:instrText>
        </w:r>
        <w:r w:rsidRPr="00172211">
          <w:rPr>
            <w:rFonts w:ascii="Arial" w:hAnsi="Arial" w:cs="Arial"/>
            <w:sz w:val="24"/>
            <w:szCs w:val="24"/>
          </w:rPr>
          <w:instrText>https://www.sciencedirect.com/science/article/pii/S0169204618300689#b0260</w:instrText>
        </w:r>
        <w:r>
          <w:rPr>
            <w:rFonts w:ascii="Arial" w:hAnsi="Arial" w:cs="Arial"/>
            <w:sz w:val="24"/>
            <w:szCs w:val="24"/>
          </w:rPr>
          <w:instrText xml:space="preserve">" </w:instrText>
        </w:r>
        <w:r>
          <w:rPr>
            <w:rFonts w:ascii="Arial" w:hAnsi="Arial" w:cs="Arial"/>
            <w:sz w:val="24"/>
            <w:szCs w:val="24"/>
          </w:rPr>
          <w:fldChar w:fldCharType="separate"/>
        </w:r>
        <w:r w:rsidRPr="00F72C24">
          <w:rPr>
            <w:rStyle w:val="Hyperlink"/>
            <w:rFonts w:ascii="Arial" w:hAnsi="Arial" w:cs="Arial"/>
            <w:sz w:val="24"/>
            <w:szCs w:val="24"/>
          </w:rPr>
          <w:t>https://www.sciencedirect.com/science/article/pii/S0169204618300689#b0260</w:t>
        </w:r>
        <w:r>
          <w:rPr>
            <w:rFonts w:ascii="Arial" w:hAnsi="Arial" w:cs="Arial"/>
            <w:sz w:val="24"/>
            <w:szCs w:val="24"/>
          </w:rPr>
          <w:fldChar w:fldCharType="end"/>
        </w:r>
      </w:ins>
    </w:p>
    <w:p w14:paraId="733A2D46" w14:textId="523B9780" w:rsidR="00172211" w:rsidRDefault="00172211" w:rsidP="00DC04BA">
      <w:pPr>
        <w:rPr>
          <w:ins w:id="212" w:author="Moreno,Melissa M" w:date="2019-03-26T08:00:00Z"/>
          <w:rFonts w:ascii="Arial" w:hAnsi="Arial" w:cs="Arial"/>
          <w:sz w:val="24"/>
          <w:szCs w:val="24"/>
        </w:rPr>
      </w:pPr>
    </w:p>
    <w:p w14:paraId="532FEEE1" w14:textId="095C5A16" w:rsidR="00172211" w:rsidRDefault="00172211" w:rsidP="00DC04BA">
      <w:pPr>
        <w:rPr>
          <w:ins w:id="213" w:author="Moreno,Melissa M" w:date="2019-03-26T08:01:00Z"/>
          <w:rFonts w:ascii="Arial" w:hAnsi="Arial" w:cs="Arial"/>
          <w:sz w:val="24"/>
          <w:szCs w:val="24"/>
        </w:rPr>
      </w:pPr>
      <w:ins w:id="214" w:author="Moreno,Melissa M" w:date="2019-03-26T08:01:00Z">
        <w:r>
          <w:rPr>
            <w:rFonts w:ascii="Arial" w:hAnsi="Arial" w:cs="Arial"/>
            <w:sz w:val="24"/>
            <w:szCs w:val="24"/>
          </w:rPr>
          <w:fldChar w:fldCharType="begin"/>
        </w:r>
        <w:r>
          <w:rPr>
            <w:rFonts w:ascii="Arial" w:hAnsi="Arial" w:cs="Arial"/>
            <w:sz w:val="24"/>
            <w:szCs w:val="24"/>
          </w:rPr>
          <w:instrText xml:space="preserve"> HYPERLINK "</w:instrText>
        </w:r>
      </w:ins>
      <w:ins w:id="215" w:author="Moreno,Melissa M" w:date="2019-03-26T08:00:00Z">
        <w:r w:rsidRPr="00172211">
          <w:rPr>
            <w:rFonts w:ascii="Arial" w:hAnsi="Arial" w:cs="Arial"/>
            <w:sz w:val="24"/>
            <w:szCs w:val="24"/>
          </w:rPr>
          <w:instrText>https://link.springer.com/article/10.1023/B:CLIM.0000024690.32682.48</w:instrText>
        </w:r>
      </w:ins>
      <w:ins w:id="216" w:author="Moreno,Melissa M" w:date="2019-03-26T08:01:00Z">
        <w:r>
          <w:rPr>
            <w:rFonts w:ascii="Arial" w:hAnsi="Arial" w:cs="Arial"/>
            <w:sz w:val="24"/>
            <w:szCs w:val="24"/>
          </w:rPr>
          <w:instrText xml:space="preserve">" </w:instrText>
        </w:r>
        <w:r>
          <w:rPr>
            <w:rFonts w:ascii="Arial" w:hAnsi="Arial" w:cs="Arial"/>
            <w:sz w:val="24"/>
            <w:szCs w:val="24"/>
          </w:rPr>
          <w:fldChar w:fldCharType="separate"/>
        </w:r>
      </w:ins>
      <w:ins w:id="217" w:author="Moreno,Melissa M" w:date="2019-03-26T08:00:00Z">
        <w:r w:rsidRPr="00F72C24">
          <w:rPr>
            <w:rStyle w:val="Hyperlink"/>
            <w:rFonts w:ascii="Arial" w:hAnsi="Arial" w:cs="Arial"/>
            <w:sz w:val="24"/>
            <w:szCs w:val="24"/>
          </w:rPr>
          <w:t>https://link.springer.com/article/10.1023/B:CLIM.0000024690.32682.48</w:t>
        </w:r>
      </w:ins>
      <w:ins w:id="218" w:author="Moreno,Melissa M" w:date="2019-03-26T08:01:00Z">
        <w:r>
          <w:rPr>
            <w:rFonts w:ascii="Arial" w:hAnsi="Arial" w:cs="Arial"/>
            <w:sz w:val="24"/>
            <w:szCs w:val="24"/>
          </w:rPr>
          <w:fldChar w:fldCharType="end"/>
        </w:r>
      </w:ins>
    </w:p>
    <w:p w14:paraId="2391FA08" w14:textId="36F8B271" w:rsidR="00172211" w:rsidRDefault="00172211" w:rsidP="00DC04BA">
      <w:pPr>
        <w:rPr>
          <w:ins w:id="219" w:author="Moreno,Melissa M" w:date="2019-03-26T08:01:00Z"/>
          <w:rFonts w:ascii="Arial" w:hAnsi="Arial" w:cs="Arial"/>
          <w:sz w:val="24"/>
          <w:szCs w:val="24"/>
        </w:rPr>
      </w:pPr>
    </w:p>
    <w:p w14:paraId="7DE27895" w14:textId="11F52948" w:rsidR="00172211" w:rsidRPr="0080745F" w:rsidRDefault="00172211" w:rsidP="00DC04BA">
      <w:pPr>
        <w:rPr>
          <w:rFonts w:ascii="Arial" w:hAnsi="Arial" w:cs="Arial"/>
          <w:sz w:val="24"/>
          <w:szCs w:val="24"/>
        </w:rPr>
      </w:pPr>
      <w:ins w:id="220" w:author="Moreno,Melissa M" w:date="2019-03-26T08:01:00Z">
        <w:r w:rsidRPr="00172211">
          <w:rPr>
            <w:rFonts w:ascii="Arial" w:hAnsi="Arial" w:cs="Arial"/>
            <w:sz w:val="24"/>
            <w:szCs w:val="24"/>
          </w:rPr>
          <w:t>http://www.tulane.edu/~bfleury/tssp/gulfcoast.pdf</w:t>
        </w:r>
      </w:ins>
      <w:bookmarkStart w:id="221" w:name="_GoBack"/>
      <w:bookmarkEnd w:id="221"/>
    </w:p>
    <w:sectPr w:rsidR="00172211" w:rsidRPr="00807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Windows User" w:date="2019-03-21T06:12:00Z" w:initials="WU">
    <w:p w14:paraId="7534B998" w14:textId="3B9B3CB3" w:rsidR="00D34081" w:rsidRDefault="00D34081">
      <w:pPr>
        <w:pStyle w:val="CommentText"/>
      </w:pPr>
      <w:r>
        <w:rPr>
          <w:rStyle w:val="CommentReference"/>
        </w:rPr>
        <w:annotationRef/>
      </w:r>
      <w:r>
        <w:t>Need a reference when you say something like this</w:t>
      </w:r>
    </w:p>
  </w:comment>
  <w:comment w:id="110" w:author="Windows User" w:date="2019-03-21T06:13:00Z" w:initials="WU">
    <w:p w14:paraId="4C67084D" w14:textId="6D3B1FC7" w:rsidR="00D34081" w:rsidRDefault="00D34081">
      <w:pPr>
        <w:pStyle w:val="CommentText"/>
      </w:pPr>
      <w:r>
        <w:rPr>
          <w:rStyle w:val="CommentReference"/>
        </w:rPr>
        <w:annotationRef/>
      </w:r>
      <w:r>
        <w:t xml:space="preserve">Great, can you give a %, such as 30% of the coastline </w:t>
      </w:r>
      <w:proofErr w:type="gramStart"/>
      <w:r>
        <w:t>is protected</w:t>
      </w:r>
      <w:proofErr w:type="gramEnd"/>
      <w:r>
        <w:t xml:space="preserve"> or 10% of the basin is in public land </w:t>
      </w:r>
      <w:proofErr w:type="spellStart"/>
      <w:r>
        <w:t>etc</w:t>
      </w:r>
      <w:proofErr w:type="spellEnd"/>
      <w:r>
        <w:t>?</w:t>
      </w:r>
    </w:p>
  </w:comment>
  <w:comment w:id="111" w:author="Windows User" w:date="2019-03-21T06:14:00Z" w:initials="WU">
    <w:p w14:paraId="20BC23B7" w14:textId="55919B4E" w:rsidR="0076110C" w:rsidRDefault="0076110C">
      <w:pPr>
        <w:pStyle w:val="CommentText"/>
      </w:pPr>
      <w:r>
        <w:rPr>
          <w:rStyle w:val="CommentReference"/>
        </w:rPr>
        <w:annotationRef/>
      </w:r>
      <w:r>
        <w:t>I’m not sure about this either, how about a reference? I would argue very little of the basin is being monitored.</w:t>
      </w:r>
    </w:p>
  </w:comment>
  <w:comment w:id="112" w:author="Windows User" w:date="2019-03-21T06:14:00Z" w:initials="WU">
    <w:p w14:paraId="4DFFDFEB" w14:textId="51F9D1F6" w:rsidR="0076110C" w:rsidRDefault="0076110C">
      <w:pPr>
        <w:pStyle w:val="CommentText"/>
      </w:pPr>
      <w:r>
        <w:rPr>
          <w:rStyle w:val="CommentReference"/>
        </w:rPr>
        <w:annotationRef/>
      </w:r>
      <w:r>
        <w:t>Not sure this paragraph fits here or is really relevant to this chapter. Maybe something for a short wrap up chapter.</w:t>
      </w:r>
    </w:p>
  </w:comment>
  <w:comment w:id="114" w:author="Windows User" w:date="2019-03-21T06:19:00Z" w:initials="WU">
    <w:p w14:paraId="2116C3A1" w14:textId="265C8BB6" w:rsidR="0076110C" w:rsidRDefault="0076110C">
      <w:pPr>
        <w:pStyle w:val="CommentText"/>
      </w:pPr>
      <w:r>
        <w:rPr>
          <w:rStyle w:val="CommentReference"/>
        </w:rPr>
        <w:annotationRef/>
      </w:r>
      <w:r>
        <w:t xml:space="preserve">Is my sentence here more what you are trying to see? If </w:t>
      </w:r>
      <w:proofErr w:type="gramStart"/>
      <w:r>
        <w:t>so</w:t>
      </w:r>
      <w:proofErr w:type="gramEnd"/>
      <w:r>
        <w:t xml:space="preserve"> you need more references than just Raabe 2008. What about some of the larger monitoring networks.  </w:t>
      </w:r>
    </w:p>
  </w:comment>
  <w:comment w:id="115" w:author="Windows User" w:date="2019-03-21T06:20:00Z" w:initials="WU">
    <w:p w14:paraId="476892AB" w14:textId="2479B4BE" w:rsidR="0076110C" w:rsidRDefault="0076110C">
      <w:pPr>
        <w:pStyle w:val="CommentText"/>
      </w:pPr>
      <w:r>
        <w:rPr>
          <w:rStyle w:val="CommentReference"/>
        </w:rPr>
        <w:annotationRef/>
      </w:r>
      <w:r>
        <w:t xml:space="preserve">I think the goal is really to document trends in key </w:t>
      </w:r>
      <w:proofErr w:type="spellStart"/>
      <w:r>
        <w:t>resrouces</w:t>
      </w:r>
      <w:proofErr w:type="spellEnd"/>
      <w:r>
        <w:t>.</w:t>
      </w:r>
    </w:p>
  </w:comment>
  <w:comment w:id="116" w:author="Windows User" w:date="2019-03-21T06:20:00Z" w:initials="WU">
    <w:p w14:paraId="6C179B49" w14:textId="5804C252" w:rsidR="0076110C" w:rsidRDefault="0076110C">
      <w:pPr>
        <w:pStyle w:val="CommentText"/>
      </w:pPr>
      <w:r>
        <w:rPr>
          <w:rStyle w:val="CommentReference"/>
        </w:rPr>
        <w:annotationRef/>
      </w:r>
      <w:r>
        <w:t>Exist for Gulf of Mexico? Or are you talking about SRB?</w:t>
      </w:r>
    </w:p>
  </w:comment>
  <w:comment w:id="117" w:author="Windows User" w:date="2019-03-21T06:21:00Z" w:initials="WU">
    <w:p w14:paraId="499FB1A2" w14:textId="484A8F53" w:rsidR="0076110C" w:rsidRDefault="0076110C">
      <w:pPr>
        <w:pStyle w:val="CommentText"/>
      </w:pPr>
      <w:r>
        <w:rPr>
          <w:rStyle w:val="CommentReference"/>
        </w:rPr>
        <w:annotationRef/>
      </w:r>
      <w:r>
        <w:t>The word data is plural.  So “these data”.  I’m also not sure what you are talking about.  I think these data are collected for specific purposes but you are synthesizing data from multiple perspectives to give a big picture idea of what is going on over longer time scales.</w:t>
      </w:r>
    </w:p>
  </w:comment>
  <w:comment w:id="167" w:author="Windows User" w:date="2019-03-17T07:08:00Z" w:initials="WU">
    <w:p w14:paraId="25AE9696" w14:textId="77777777" w:rsidR="00CF0A8E" w:rsidRDefault="00CF0A8E">
      <w:pPr>
        <w:pStyle w:val="CommentText"/>
      </w:pPr>
      <w:r>
        <w:rPr>
          <w:rStyle w:val="CommentReference"/>
        </w:rPr>
        <w:annotationRef/>
      </w:r>
      <w:r>
        <w:t xml:space="preserve">This looks </w:t>
      </w:r>
      <w:proofErr w:type="gramStart"/>
      <w:r>
        <w:t>really relevant</w:t>
      </w:r>
      <w:proofErr w:type="gramEnd"/>
    </w:p>
    <w:p w14:paraId="147EDA83" w14:textId="77777777" w:rsidR="00CF0A8E" w:rsidRDefault="00CF0A8E">
      <w:pPr>
        <w:pStyle w:val="CommentText"/>
      </w:pPr>
    </w:p>
    <w:p w14:paraId="1239D872" w14:textId="0FF8CF6A" w:rsidR="00CF0A8E" w:rsidRDefault="00CF0A8E">
      <w:pPr>
        <w:pStyle w:val="CommentText"/>
      </w:pPr>
      <w:r w:rsidRPr="00CF0A8E">
        <w:t>https://search.proquest.com/openview/6858bdbf8600c4fec459c65cf4f04820/1?pq-origsite=gscholar&amp;cbl=18750&amp;diss=y</w:t>
      </w:r>
    </w:p>
  </w:comment>
  <w:comment w:id="168" w:author="Windows User" w:date="2019-03-18T06:25:00Z" w:initials="WU">
    <w:p w14:paraId="76D393CD" w14:textId="5D0EEACE" w:rsidR="00C432D6" w:rsidRDefault="00C432D6">
      <w:pPr>
        <w:pStyle w:val="CommentText"/>
      </w:pPr>
      <w:r>
        <w:rPr>
          <w:rStyle w:val="CommentReference"/>
        </w:rPr>
        <w:annotationRef/>
      </w:r>
      <w:r>
        <w:t>This is important because the digitizing will likely have to be done by hand and you can show how repeatable it is.</w:t>
      </w:r>
    </w:p>
  </w:comment>
  <w:comment w:id="169"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 w:id="170" w:author="Pine, Bill" w:date="2019-03-18T09:51:00Z" w:initials="PB">
    <w:p w14:paraId="693B01F2" w14:textId="0CDCA568" w:rsidR="00832F2A" w:rsidRDefault="00832F2A">
      <w:pPr>
        <w:pStyle w:val="CommentText"/>
      </w:pPr>
      <w:r>
        <w:rPr>
          <w:rStyle w:val="CommentReference"/>
        </w:rPr>
        <w:annotationRef/>
      </w:r>
      <w:r>
        <w:t>See my comments above in terms of possibly using some of the USGS identified threats from some of the workshops in 2004</w:t>
      </w:r>
    </w:p>
    <w:p w14:paraId="07C24BB8" w14:textId="43DF8984" w:rsidR="00832F2A" w:rsidRDefault="00832F2A">
      <w:pPr>
        <w:pStyle w:val="CommentText"/>
      </w:pPr>
    </w:p>
    <w:p w14:paraId="71AB6537" w14:textId="58A05F65" w:rsidR="00832F2A" w:rsidRDefault="00832F2A">
      <w:pPr>
        <w:pStyle w:val="CommentText"/>
      </w:pPr>
      <w:r w:rsidRPr="00832F2A">
        <w:t>https://archive.usgs.gov/archive/sites/gulfsci.er.usgs.gov/suwannee/reports/KatzRaabeWP.pdf</w:t>
      </w:r>
    </w:p>
  </w:comment>
  <w:comment w:id="174" w:author="Windows User" w:date="2019-03-17T07:03:00Z" w:initials="WU">
    <w:p w14:paraId="09A2D42F" w14:textId="07EFB686" w:rsidR="005F32C9" w:rsidRDefault="005F32C9">
      <w:pPr>
        <w:pStyle w:val="CommentText"/>
      </w:pPr>
      <w:r>
        <w:rPr>
          <w:rStyle w:val="CommentReference"/>
        </w:rPr>
        <w:annotationRef/>
      </w:r>
      <w:r w:rsidR="00CF0A8E">
        <w:t>Make this reproducible even if hand digitization. Randomly select certain images and digitize them twice. Maybe re-digitize some of Nick’s images? Find examples double digitizing in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34B998" w15:done="1"/>
  <w15:commentEx w15:paraId="4C67084D" w15:done="0"/>
  <w15:commentEx w15:paraId="20BC23B7" w15:done="0"/>
  <w15:commentEx w15:paraId="4DFFDFEB" w15:done="0"/>
  <w15:commentEx w15:paraId="2116C3A1" w15:done="0"/>
  <w15:commentEx w15:paraId="476892AB" w15:done="0"/>
  <w15:commentEx w15:paraId="6C179B49" w15:done="0"/>
  <w15:commentEx w15:paraId="499FB1A2" w15:done="0"/>
  <w15:commentEx w15:paraId="1239D872" w15:done="0"/>
  <w15:commentEx w15:paraId="76D393CD" w15:done="0"/>
  <w15:commentEx w15:paraId="4030203D" w15:done="0"/>
  <w15:commentEx w15:paraId="71AB6537" w15:done="0"/>
  <w15:commentEx w15:paraId="09A2D4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34B998" w16cid:durableId="203DA9E5"/>
  <w16cid:commentId w16cid:paraId="4C67084D" w16cid:durableId="203DAA13"/>
  <w16cid:commentId w16cid:paraId="20BC23B7" w16cid:durableId="203DAA2E"/>
  <w16cid:commentId w16cid:paraId="4DFFDFEB" w16cid:durableId="203DAA59"/>
  <w16cid:commentId w16cid:paraId="2116C3A1" w16cid:durableId="203DAB7A"/>
  <w16cid:commentId w16cid:paraId="476892AB" w16cid:durableId="203DABA5"/>
  <w16cid:commentId w16cid:paraId="6C179B49" w16cid:durableId="203DABBB"/>
  <w16cid:commentId w16cid:paraId="499FB1A2" w16cid:durableId="203DABDB"/>
  <w16cid:commentId w16cid:paraId="1239D872" w16cid:durableId="203870DB"/>
  <w16cid:commentId w16cid:paraId="76D393CD" w16cid:durableId="2039B858"/>
  <w16cid:commentId w16cid:paraId="4030203D" w16cid:durableId="20324F3A"/>
  <w16cid:commentId w16cid:paraId="71AB6537" w16cid:durableId="203A433E"/>
  <w16cid:commentId w16cid:paraId="09A2D42F" w16cid:durableId="20386F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Windows User">
    <w15:presenceInfo w15:providerId="None" w15:userId="Windows User"/>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97"/>
    <w:rsid w:val="00007873"/>
    <w:rsid w:val="00052036"/>
    <w:rsid w:val="00070235"/>
    <w:rsid w:val="000721F4"/>
    <w:rsid w:val="000979B6"/>
    <w:rsid w:val="000D680F"/>
    <w:rsid w:val="00124EEF"/>
    <w:rsid w:val="0013269B"/>
    <w:rsid w:val="001473A6"/>
    <w:rsid w:val="00172211"/>
    <w:rsid w:val="001731E2"/>
    <w:rsid w:val="001D3EC5"/>
    <w:rsid w:val="001E07A5"/>
    <w:rsid w:val="00236D6F"/>
    <w:rsid w:val="002465C1"/>
    <w:rsid w:val="00262028"/>
    <w:rsid w:val="00263988"/>
    <w:rsid w:val="00287830"/>
    <w:rsid w:val="002A1DD5"/>
    <w:rsid w:val="002B3CBE"/>
    <w:rsid w:val="002B7615"/>
    <w:rsid w:val="002C31D3"/>
    <w:rsid w:val="002C4430"/>
    <w:rsid w:val="002E7D5B"/>
    <w:rsid w:val="00312DAF"/>
    <w:rsid w:val="003E2F2F"/>
    <w:rsid w:val="003E7B40"/>
    <w:rsid w:val="00420C8C"/>
    <w:rsid w:val="00426F10"/>
    <w:rsid w:val="00462809"/>
    <w:rsid w:val="00497CCF"/>
    <w:rsid w:val="004C0AA3"/>
    <w:rsid w:val="004E0E26"/>
    <w:rsid w:val="004E1B83"/>
    <w:rsid w:val="004F7754"/>
    <w:rsid w:val="004F7955"/>
    <w:rsid w:val="00517B6A"/>
    <w:rsid w:val="00555BA0"/>
    <w:rsid w:val="005B7548"/>
    <w:rsid w:val="005F32C9"/>
    <w:rsid w:val="006706C1"/>
    <w:rsid w:val="006A7857"/>
    <w:rsid w:val="006B032D"/>
    <w:rsid w:val="006E04CF"/>
    <w:rsid w:val="006E3F24"/>
    <w:rsid w:val="006F00D6"/>
    <w:rsid w:val="006F342B"/>
    <w:rsid w:val="006F3BD9"/>
    <w:rsid w:val="007457A8"/>
    <w:rsid w:val="00755EA1"/>
    <w:rsid w:val="0076110C"/>
    <w:rsid w:val="007D3329"/>
    <w:rsid w:val="0080745F"/>
    <w:rsid w:val="0082704C"/>
    <w:rsid w:val="00832F2A"/>
    <w:rsid w:val="00841A22"/>
    <w:rsid w:val="00865F5F"/>
    <w:rsid w:val="00871592"/>
    <w:rsid w:val="0089107A"/>
    <w:rsid w:val="008A3EAF"/>
    <w:rsid w:val="008C03E9"/>
    <w:rsid w:val="008C67B5"/>
    <w:rsid w:val="008F5847"/>
    <w:rsid w:val="0093179A"/>
    <w:rsid w:val="00984E96"/>
    <w:rsid w:val="00A16820"/>
    <w:rsid w:val="00A26B7D"/>
    <w:rsid w:val="00A477A8"/>
    <w:rsid w:val="00AA2185"/>
    <w:rsid w:val="00AA4325"/>
    <w:rsid w:val="00B42F28"/>
    <w:rsid w:val="00B4444A"/>
    <w:rsid w:val="00B66C91"/>
    <w:rsid w:val="00B77CBE"/>
    <w:rsid w:val="00BE1668"/>
    <w:rsid w:val="00BF622D"/>
    <w:rsid w:val="00C06BC4"/>
    <w:rsid w:val="00C432D6"/>
    <w:rsid w:val="00C76059"/>
    <w:rsid w:val="00CA2192"/>
    <w:rsid w:val="00CD4379"/>
    <w:rsid w:val="00CF0A8E"/>
    <w:rsid w:val="00CF222A"/>
    <w:rsid w:val="00D1749C"/>
    <w:rsid w:val="00D34081"/>
    <w:rsid w:val="00DC04BA"/>
    <w:rsid w:val="00DC6746"/>
    <w:rsid w:val="00DD2A97"/>
    <w:rsid w:val="00E02102"/>
    <w:rsid w:val="00E41DF4"/>
    <w:rsid w:val="00E77009"/>
    <w:rsid w:val="00EB4DDC"/>
    <w:rsid w:val="00EF7A38"/>
    <w:rsid w:val="00F40E57"/>
    <w:rsid w:val="00F604B8"/>
    <w:rsid w:val="00F740BA"/>
    <w:rsid w:val="00FA69A8"/>
    <w:rsid w:val="00FC1388"/>
    <w:rsid w:val="00FF12C0"/>
    <w:rsid w:val="00FF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1">
    <w:name w:val="Unresolved Mention1"/>
    <w:basedOn w:val="DefaultParagraphFont"/>
    <w:uiPriority w:val="99"/>
    <w:semiHidden/>
    <w:unhideWhenUsed/>
    <w:rsid w:val="006B032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C67B5"/>
    <w:rPr>
      <w:b/>
      <w:bCs/>
    </w:rPr>
  </w:style>
  <w:style w:type="character" w:customStyle="1" w:styleId="CommentSubjectChar">
    <w:name w:val="Comment Subject Char"/>
    <w:basedOn w:val="CommentTextChar"/>
    <w:link w:val="CommentSubject"/>
    <w:uiPriority w:val="99"/>
    <w:semiHidden/>
    <w:rsid w:val="008C67B5"/>
    <w:rPr>
      <w:b/>
      <w:bCs/>
      <w:sz w:val="20"/>
      <w:szCs w:val="20"/>
    </w:rPr>
  </w:style>
  <w:style w:type="character" w:customStyle="1" w:styleId="UnresolvedMention2">
    <w:name w:val="Unresolved Mention2"/>
    <w:basedOn w:val="DefaultParagraphFont"/>
    <w:uiPriority w:val="99"/>
    <w:semiHidden/>
    <w:unhideWhenUsed/>
    <w:rsid w:val="000721F4"/>
    <w:rPr>
      <w:color w:val="605E5C"/>
      <w:shd w:val="clear" w:color="auto" w:fill="E1DFDD"/>
    </w:rPr>
  </w:style>
  <w:style w:type="character" w:styleId="UnresolvedMention">
    <w:name w:val="Unresolved Mention"/>
    <w:basedOn w:val="DefaultParagraphFont"/>
    <w:uiPriority w:val="99"/>
    <w:semiHidden/>
    <w:unhideWhenUsed/>
    <w:rsid w:val="00B4444A"/>
    <w:rPr>
      <w:color w:val="605E5C"/>
      <w:shd w:val="clear" w:color="auto" w:fill="E1DFDD"/>
    </w:rPr>
  </w:style>
  <w:style w:type="character" w:customStyle="1" w:styleId="Heading1Char">
    <w:name w:val="Heading 1 Char"/>
    <w:basedOn w:val="DefaultParagraphFont"/>
    <w:link w:val="Heading1"/>
    <w:uiPriority w:val="9"/>
    <w:rsid w:val="00B77CB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7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8634">
      <w:bodyDiv w:val="1"/>
      <w:marLeft w:val="0"/>
      <w:marRight w:val="0"/>
      <w:marTop w:val="0"/>
      <w:marBottom w:val="0"/>
      <w:divBdr>
        <w:top w:val="none" w:sz="0" w:space="0" w:color="auto"/>
        <w:left w:val="none" w:sz="0" w:space="0" w:color="auto"/>
        <w:bottom w:val="none" w:sz="0" w:space="0" w:color="auto"/>
        <w:right w:val="none" w:sz="0" w:space="0" w:color="auto"/>
      </w:divBdr>
    </w:div>
    <w:div w:id="364718812">
      <w:bodyDiv w:val="1"/>
      <w:marLeft w:val="0"/>
      <w:marRight w:val="0"/>
      <w:marTop w:val="0"/>
      <w:marBottom w:val="0"/>
      <w:divBdr>
        <w:top w:val="none" w:sz="0" w:space="0" w:color="auto"/>
        <w:left w:val="none" w:sz="0" w:space="0" w:color="auto"/>
        <w:bottom w:val="none" w:sz="0" w:space="0" w:color="auto"/>
        <w:right w:val="none" w:sz="0" w:space="0" w:color="auto"/>
      </w:divBdr>
    </w:div>
    <w:div w:id="481628758">
      <w:bodyDiv w:val="1"/>
      <w:marLeft w:val="0"/>
      <w:marRight w:val="0"/>
      <w:marTop w:val="0"/>
      <w:marBottom w:val="0"/>
      <w:divBdr>
        <w:top w:val="none" w:sz="0" w:space="0" w:color="auto"/>
        <w:left w:val="none" w:sz="0" w:space="0" w:color="auto"/>
        <w:bottom w:val="none" w:sz="0" w:space="0" w:color="auto"/>
        <w:right w:val="none" w:sz="0" w:space="0" w:color="auto"/>
      </w:divBdr>
    </w:div>
    <w:div w:id="587080988">
      <w:bodyDiv w:val="1"/>
      <w:marLeft w:val="0"/>
      <w:marRight w:val="0"/>
      <w:marTop w:val="0"/>
      <w:marBottom w:val="0"/>
      <w:divBdr>
        <w:top w:val="none" w:sz="0" w:space="0" w:color="auto"/>
        <w:left w:val="none" w:sz="0" w:space="0" w:color="auto"/>
        <w:bottom w:val="none" w:sz="0" w:space="0" w:color="auto"/>
        <w:right w:val="none" w:sz="0" w:space="0" w:color="auto"/>
      </w:divBdr>
    </w:div>
    <w:div w:id="620647500">
      <w:bodyDiv w:val="1"/>
      <w:marLeft w:val="0"/>
      <w:marRight w:val="0"/>
      <w:marTop w:val="0"/>
      <w:marBottom w:val="0"/>
      <w:divBdr>
        <w:top w:val="none" w:sz="0" w:space="0" w:color="auto"/>
        <w:left w:val="none" w:sz="0" w:space="0" w:color="auto"/>
        <w:bottom w:val="none" w:sz="0" w:space="0" w:color="auto"/>
        <w:right w:val="none" w:sz="0" w:space="0" w:color="auto"/>
      </w:divBdr>
    </w:div>
    <w:div w:id="640884976">
      <w:bodyDiv w:val="1"/>
      <w:marLeft w:val="0"/>
      <w:marRight w:val="0"/>
      <w:marTop w:val="0"/>
      <w:marBottom w:val="0"/>
      <w:divBdr>
        <w:top w:val="none" w:sz="0" w:space="0" w:color="auto"/>
        <w:left w:val="none" w:sz="0" w:space="0" w:color="auto"/>
        <w:bottom w:val="none" w:sz="0" w:space="0" w:color="auto"/>
        <w:right w:val="none" w:sz="0" w:space="0" w:color="auto"/>
      </w:divBdr>
    </w:div>
    <w:div w:id="715659659">
      <w:bodyDiv w:val="1"/>
      <w:marLeft w:val="0"/>
      <w:marRight w:val="0"/>
      <w:marTop w:val="0"/>
      <w:marBottom w:val="0"/>
      <w:divBdr>
        <w:top w:val="none" w:sz="0" w:space="0" w:color="auto"/>
        <w:left w:val="none" w:sz="0" w:space="0" w:color="auto"/>
        <w:bottom w:val="none" w:sz="0" w:space="0" w:color="auto"/>
        <w:right w:val="none" w:sz="0" w:space="0" w:color="auto"/>
      </w:divBdr>
    </w:div>
    <w:div w:id="742221306">
      <w:bodyDiv w:val="1"/>
      <w:marLeft w:val="0"/>
      <w:marRight w:val="0"/>
      <w:marTop w:val="0"/>
      <w:marBottom w:val="0"/>
      <w:divBdr>
        <w:top w:val="none" w:sz="0" w:space="0" w:color="auto"/>
        <w:left w:val="none" w:sz="0" w:space="0" w:color="auto"/>
        <w:bottom w:val="none" w:sz="0" w:space="0" w:color="auto"/>
        <w:right w:val="none" w:sz="0" w:space="0" w:color="auto"/>
      </w:divBdr>
    </w:div>
    <w:div w:id="766465858">
      <w:bodyDiv w:val="1"/>
      <w:marLeft w:val="0"/>
      <w:marRight w:val="0"/>
      <w:marTop w:val="0"/>
      <w:marBottom w:val="0"/>
      <w:divBdr>
        <w:top w:val="none" w:sz="0" w:space="0" w:color="auto"/>
        <w:left w:val="none" w:sz="0" w:space="0" w:color="auto"/>
        <w:bottom w:val="none" w:sz="0" w:space="0" w:color="auto"/>
        <w:right w:val="none" w:sz="0" w:space="0" w:color="auto"/>
      </w:divBdr>
    </w:div>
    <w:div w:id="874737515">
      <w:bodyDiv w:val="1"/>
      <w:marLeft w:val="0"/>
      <w:marRight w:val="0"/>
      <w:marTop w:val="0"/>
      <w:marBottom w:val="0"/>
      <w:divBdr>
        <w:top w:val="none" w:sz="0" w:space="0" w:color="auto"/>
        <w:left w:val="none" w:sz="0" w:space="0" w:color="auto"/>
        <w:bottom w:val="none" w:sz="0" w:space="0" w:color="auto"/>
        <w:right w:val="none" w:sz="0" w:space="0" w:color="auto"/>
      </w:divBdr>
    </w:div>
    <w:div w:id="979186511">
      <w:bodyDiv w:val="1"/>
      <w:marLeft w:val="0"/>
      <w:marRight w:val="0"/>
      <w:marTop w:val="0"/>
      <w:marBottom w:val="0"/>
      <w:divBdr>
        <w:top w:val="none" w:sz="0" w:space="0" w:color="auto"/>
        <w:left w:val="none" w:sz="0" w:space="0" w:color="auto"/>
        <w:bottom w:val="none" w:sz="0" w:space="0" w:color="auto"/>
        <w:right w:val="none" w:sz="0" w:space="0" w:color="auto"/>
      </w:divBdr>
    </w:div>
    <w:div w:id="1082949043">
      <w:bodyDiv w:val="1"/>
      <w:marLeft w:val="0"/>
      <w:marRight w:val="0"/>
      <w:marTop w:val="0"/>
      <w:marBottom w:val="0"/>
      <w:divBdr>
        <w:top w:val="none" w:sz="0" w:space="0" w:color="auto"/>
        <w:left w:val="none" w:sz="0" w:space="0" w:color="auto"/>
        <w:bottom w:val="none" w:sz="0" w:space="0" w:color="auto"/>
        <w:right w:val="none" w:sz="0" w:space="0" w:color="auto"/>
      </w:divBdr>
    </w:div>
    <w:div w:id="1363627893">
      <w:bodyDiv w:val="1"/>
      <w:marLeft w:val="0"/>
      <w:marRight w:val="0"/>
      <w:marTop w:val="0"/>
      <w:marBottom w:val="0"/>
      <w:divBdr>
        <w:top w:val="none" w:sz="0" w:space="0" w:color="auto"/>
        <w:left w:val="none" w:sz="0" w:space="0" w:color="auto"/>
        <w:bottom w:val="none" w:sz="0" w:space="0" w:color="auto"/>
        <w:right w:val="none" w:sz="0" w:space="0" w:color="auto"/>
      </w:divBdr>
    </w:div>
    <w:div w:id="1455446198">
      <w:bodyDiv w:val="1"/>
      <w:marLeft w:val="0"/>
      <w:marRight w:val="0"/>
      <w:marTop w:val="0"/>
      <w:marBottom w:val="0"/>
      <w:divBdr>
        <w:top w:val="none" w:sz="0" w:space="0" w:color="auto"/>
        <w:left w:val="none" w:sz="0" w:space="0" w:color="auto"/>
        <w:bottom w:val="none" w:sz="0" w:space="0" w:color="auto"/>
        <w:right w:val="none" w:sz="0" w:space="0" w:color="auto"/>
      </w:divBdr>
    </w:div>
    <w:div w:id="1508984025">
      <w:bodyDiv w:val="1"/>
      <w:marLeft w:val="0"/>
      <w:marRight w:val="0"/>
      <w:marTop w:val="0"/>
      <w:marBottom w:val="0"/>
      <w:divBdr>
        <w:top w:val="none" w:sz="0" w:space="0" w:color="auto"/>
        <w:left w:val="none" w:sz="0" w:space="0" w:color="auto"/>
        <w:bottom w:val="none" w:sz="0" w:space="0" w:color="auto"/>
        <w:right w:val="none" w:sz="0" w:space="0" w:color="auto"/>
      </w:divBdr>
    </w:div>
    <w:div w:id="1537042278">
      <w:bodyDiv w:val="1"/>
      <w:marLeft w:val="0"/>
      <w:marRight w:val="0"/>
      <w:marTop w:val="0"/>
      <w:marBottom w:val="0"/>
      <w:divBdr>
        <w:top w:val="none" w:sz="0" w:space="0" w:color="auto"/>
        <w:left w:val="none" w:sz="0" w:space="0" w:color="auto"/>
        <w:bottom w:val="none" w:sz="0" w:space="0" w:color="auto"/>
        <w:right w:val="none" w:sz="0" w:space="0" w:color="auto"/>
      </w:divBdr>
    </w:div>
    <w:div w:id="16025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uickstats.nass.usda.gov/"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6</b:RefOrder>
  </b:Source>
  <b:Source>
    <b:Tag>Bri05</b:Tag>
    <b:SourceType>Report</b:SourceType>
    <b:Guid>{AC8CE5E6-31C5-4B31-B414-BCC8962E0389}</b:Guid>
    <b:Title>Suwannee River Basin and Estuary: An Integrated Watershed Science Program</b:Title>
    <b:Year>2005</b:Year>
    <b:Publisher>USGS</b:Publisher>
    <b:City>St. Petersburg</b:City>
    <b:Author>
      <b:Author>
        <b:NameList>
          <b:Person>
            <b:Last>Brian G. Katz</b:Last>
            <b:First>Ellen.</b:First>
            <b:Middle>A. Raabe</b:Middle>
          </b:Person>
        </b:NameList>
      </b:Author>
    </b:Author>
    <b:RefOrder>5</b:RefOrder>
  </b:Source>
  <b:Source>
    <b:Tag>Aca17</b:Tag>
    <b:SourceType>JournalArticle</b:SourceType>
    <b:Guid>{8BE9905C-9C97-455C-AC65-9BB3B316B359}</b:Guid>
    <b:Title>Amy K. Langston  David A. Kaplan</b:Title>
    <b:Year>2017</b:Year>
    <b:Author>
      <b:Author>
        <b:NameList>
          <b:Person>
            <b:Last>Coast</b:Last>
            <b:First>A</b:First>
            <b:Middle>casualty of climate change? Loss of freshwater forest islands on Florida's Gulf</b:Middle>
          </b:Person>
        </b:NameList>
      </b:Author>
    </b:Author>
    <b:JournalName>Global Change Biology</b:JournalName>
    <b:Pages>5383-5397</b:Pages>
    <b:RefOrder>7</b:RefOrder>
  </b:Source>
  <b:Source>
    <b:Tag>Lau11</b:Tag>
    <b:SourceType>JournalArticle</b:SourceType>
    <b:Guid>{ED9A97C4-FE38-49EF-9561-E92BAF148534}</b:Guid>
    <b:Author>
      <b:Author>
        <b:NameList>
          <b:Person>
            <b:Last>Laura Geselbracht</b:Last>
            <b:First>Kathleen</b:First>
            <b:Middle>Freeman, Eugene Kelly, Doria R. Gordon, Francis E. Putz</b:Middle>
          </b:Person>
        </b:NameList>
      </b:Author>
    </b:Author>
    <b:Title>Retrospective and prospective model simulations of sea level rise impacts on Gulf of Mexico coastal marshes and forests in Waccasassa Bay, Florida</b:Title>
    <b:JournalName>Climate Change</b:JournalName>
    <b:Year>2011</b:Year>
    <b:Pages>35–57</b:Pages>
    <b:RefOrder>4</b:RefOrder>
  </b:Source>
  <b:Source>
    <b:Tag>Sea07</b:Tag>
    <b:SourceType>JournalArticle</b:SourceType>
    <b:Guid>{38C52549-7C4E-4201-A309-1495BE0FF866}</b:Guid>
    <b:Author>
      <b:Author>
        <b:NameList>
          <b:Person>
            <b:Last>Sea‐level rise and drought interactions accelerate forest decline on the Gulf Coast of Florida</b:Last>
            <b:First>USA</b:First>
          </b:Person>
        </b:NameList>
      </b:Author>
    </b:Author>
    <b:Title>2007</b:Title>
    <b:JournalName>Global Change Biology</b:JournalName>
    <b:Year>2007</b:Year>
    <b:Pages>2349-2360</b:Pages>
    <b:RefOrder>8</b:RefOrder>
  </b:Source>
  <b:Source>
    <b:Tag>HCa07</b:Tag>
    <b:SourceType>JournalArticle</b:SourceType>
    <b:Guid>{42C248DD-DD83-4568-B979-408C7181280E}</b:Guid>
    <b:Author>
      <b:Author>
        <b:NameList>
          <b:Person>
            <b:Last>H. Castaneda</b:Last>
            <b:First>F.</b:First>
            <b:Middle>E. Putz</b:Middle>
          </b:Person>
        </b:NameList>
      </b:Author>
    </b:Author>
    <b:Title>PREDICTING SEA-LEVEL RISE EFFECTS ON A NATURE PRESERVE ON THE GULF COAST OF FLORIDA: A LANDSCAPE PERSPECTIVE</b:Title>
    <b:JournalName>Florida Scientist</b:JournalName>
    <b:Year>2007</b:Year>
    <b:Pages>166-175</b:Pages>
    <b:RefOrder>9</b:RefOrder>
  </b:Source>
  <b:Source>
    <b:Tag>YiC18</b:Tag>
    <b:SourceType>JournalArticle</b:SourceType>
    <b:Guid>{80DF8683-1A0B-4AC9-B055-7739BC450C2C}</b:Guid>
    <b:Author>
      <b:Author>
        <b:NameList>
          <b:Person>
            <b:Last>Yi Chang</b:Last>
            <b:First>Ka-waiChuL,</b:First>
            <b:Middle>aurence Zsu-HsinChuang</b:Middle>
          </b:Person>
        </b:NameList>
      </b:Author>
    </b:Author>
    <b:Title>Sustainable coastal zone planning based on historical coastline changes: A model from case study in Tainan, Taiwan</b:Title>
    <b:JournalName>ScienceDirect</b:JournalName>
    <b:Year>2018</b:Year>
    <b:Pages>24-32</b:Pages>
    <b:RefOrder>10</b:RefOrder>
  </b:Source>
  <b:Source>
    <b:Tag>Abi09</b:Tag>
    <b:SourceType>Misc</b:SourceType>
    <b:Guid>{F9C083A4-3402-4DA7-BAE6-F97D1FEC60AC}</b:Guid>
    <b:Title>Coastal Lagoons and Climate Change: Ecological and Social Ramifications in the U.S. Atlantic and Gulf Coast Ecosystems</b:Title>
    <b:JournalName>The University of Rhode Island </b:JournalName>
    <b:Year>2009</b:Year>
    <b:Publisher>Biological Sciences Faculty Publications</b:Publisher>
    <b:Author>
      <b:Author>
        <b:NameList>
          <b:Person>
            <b:Last>Abigail Anthony</b:Last>
            <b:First>Joshua</b:First>
            <b:Middle>Atwood</b:Middle>
          </b:Person>
        </b:NameList>
      </b:Author>
    </b:Author>
    <b:RefOrder>1</b:RefOrder>
  </b:Source>
  <b:Source>
    <b:Tag>Keq04</b:Tag>
    <b:SourceType>JournalArticle</b:SourceType>
    <b:Guid>{7625E43F-9668-4190-8708-29F508E573E7}</b:Guid>
    <b:Title>Global Warming and Coastal Erosion</b:Title>
    <b:Year>2004</b:Year>
    <b:Author>
      <b:Author>
        <b:NameList>
          <b:Person>
            <b:Last>Leatherman</b:Last>
            <b:First>Keqi</b:First>
            <b:Middle>ZhangBruce C. DouglasStephen P.</b:Middle>
          </b:Person>
        </b:NameList>
      </b:Author>
    </b:Author>
    <b:JournalName>Climate Change</b:JournalName>
    <b:Pages>64-41</b:Pages>
    <b:RefOrder>2</b:RefOrder>
  </b:Source>
  <b:Source>
    <b:Tag>Twi01</b:Tag>
    <b:SourceType>Report</b:SourceType>
    <b:Guid>{428222D0-5C5C-49F8-9B17-F6BF1B4A9299}</b:Guid>
    <b:Author>
      <b:Author>
        <b:NameList>
          <b:Person>
            <b:Last>Twilley RR</b:Last>
            <b:First>Barron</b:First>
            <b:Middle>EJ, Gholz HL</b:Middle>
          </b:Person>
        </b:NameList>
      </b:Author>
    </b:Author>
    <b:Title>Confronting Climate Change in the Gulf Coast Region: Prospects for Sustaining Our Ecological Heritage</b:Title>
    <b:Year>2001</b:Year>
    <b:Publisher>Union of Concerned Scientists and The Ecological Society of America UCS Publication</b:Publisher>
    <b:City>Cambridge, MA</b:City>
    <b:RefOrder>3</b:RefOrder>
  </b:Source>
</b:Sources>
</file>

<file path=customXml/itemProps1.xml><?xml version="1.0" encoding="utf-8"?>
<ds:datastoreItem xmlns:ds="http://schemas.openxmlformats.org/officeDocument/2006/customXml" ds:itemID="{7848C2A0-6015-407F-9372-93BA27EF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cp:revision>
  <dcterms:created xsi:type="dcterms:W3CDTF">2019-03-24T19:35:00Z</dcterms:created>
  <dcterms:modified xsi:type="dcterms:W3CDTF">2019-03-26T12:01:00Z</dcterms:modified>
</cp:coreProperties>
</file>