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A6BBC" w14:textId="06E0222B" w:rsidR="00767C3E" w:rsidRPr="00994DCA" w:rsidRDefault="00767C3E">
      <w:pPr>
        <w:rPr>
          <w:rFonts w:ascii="Arial" w:hAnsi="Arial" w:cs="Arial"/>
          <w:b/>
          <w:sz w:val="24"/>
          <w:szCs w:val="24"/>
          <w:rPrChange w:id="0" w:author="Moreno,Melissa M" w:date="2019-03-11T09:11:00Z">
            <w:rPr>
              <w:b/>
            </w:rPr>
          </w:rPrChange>
        </w:rPr>
      </w:pPr>
      <w:r w:rsidRPr="00994DCA">
        <w:rPr>
          <w:rFonts w:ascii="Arial" w:hAnsi="Arial" w:cs="Arial"/>
          <w:b/>
          <w:sz w:val="24"/>
          <w:szCs w:val="24"/>
          <w:rPrChange w:id="1" w:author="Moreno,Melissa M" w:date="2019-03-11T09:11:00Z">
            <w:rPr>
              <w:b/>
            </w:rPr>
          </w:rPrChange>
        </w:rPr>
        <w:t>Chapter 2</w:t>
      </w:r>
    </w:p>
    <w:p w14:paraId="4C63235B" w14:textId="0F44FFBF" w:rsidR="00646F20" w:rsidRPr="00994DCA" w:rsidRDefault="00646F20" w:rsidP="00646F20">
      <w:pPr>
        <w:rPr>
          <w:rFonts w:ascii="Arial" w:hAnsi="Arial" w:cs="Arial"/>
          <w:b/>
          <w:sz w:val="24"/>
          <w:szCs w:val="24"/>
          <w:rPrChange w:id="2" w:author="Moreno,Melissa M" w:date="2019-03-11T09:11:00Z">
            <w:rPr>
              <w:b/>
            </w:rPr>
          </w:rPrChange>
        </w:rPr>
      </w:pPr>
      <w:r w:rsidRPr="00994DCA">
        <w:rPr>
          <w:rFonts w:ascii="Arial" w:hAnsi="Arial" w:cs="Arial"/>
          <w:b/>
          <w:sz w:val="24"/>
          <w:szCs w:val="24"/>
          <w:rPrChange w:id="3" w:author="Moreno,Melissa M" w:date="2019-03-11T09:11:00Z">
            <w:rPr>
              <w:b/>
            </w:rPr>
          </w:rPrChange>
        </w:rPr>
        <w:t>Proposal Outline</w:t>
      </w:r>
    </w:p>
    <w:p w14:paraId="12502644" w14:textId="2AD01614" w:rsidR="00646F20" w:rsidRDefault="00646F20" w:rsidP="00646F20">
      <w:pPr>
        <w:rPr>
          <w:ins w:id="4" w:author="Moreno,Melissa M" w:date="2019-03-11T09:12:00Z"/>
          <w:rFonts w:ascii="Arial" w:hAnsi="Arial" w:cs="Arial"/>
          <w:sz w:val="24"/>
          <w:szCs w:val="24"/>
        </w:rPr>
      </w:pPr>
    </w:p>
    <w:p w14:paraId="0BEBCF2A" w14:textId="73CBB0C5" w:rsidR="00994DCA" w:rsidRDefault="00994DCA" w:rsidP="00646F20">
      <w:pPr>
        <w:rPr>
          <w:ins w:id="5" w:author="Moreno,Melissa M" w:date="2019-03-11T10:34:00Z"/>
          <w:rFonts w:ascii="Arial" w:hAnsi="Arial" w:cs="Arial"/>
          <w:b/>
          <w:sz w:val="24"/>
          <w:szCs w:val="24"/>
        </w:rPr>
      </w:pPr>
      <w:ins w:id="6" w:author="Moreno,Melissa M" w:date="2019-03-11T09:12:00Z">
        <w:r w:rsidRPr="00994DCA">
          <w:rPr>
            <w:rFonts w:ascii="Arial" w:hAnsi="Arial" w:cs="Arial"/>
            <w:b/>
            <w:sz w:val="24"/>
            <w:szCs w:val="24"/>
            <w:rPrChange w:id="7" w:author="Moreno,Melissa M" w:date="2019-03-11T09:12:00Z">
              <w:rPr>
                <w:rFonts w:ascii="Arial" w:hAnsi="Arial" w:cs="Arial"/>
                <w:sz w:val="24"/>
                <w:szCs w:val="24"/>
              </w:rPr>
            </w:rPrChange>
          </w:rPr>
          <w:t>Introduction</w:t>
        </w:r>
      </w:ins>
    </w:p>
    <w:p w14:paraId="68497C10" w14:textId="66294D73" w:rsidR="008B7C11" w:rsidRDefault="008B7C11" w:rsidP="00646F20">
      <w:pPr>
        <w:rPr>
          <w:ins w:id="8" w:author="Moreno,Melissa M" w:date="2019-03-11T10:34:00Z"/>
          <w:rFonts w:ascii="Arial" w:hAnsi="Arial" w:cs="Arial"/>
          <w:b/>
          <w:sz w:val="24"/>
          <w:szCs w:val="24"/>
        </w:rPr>
      </w:pPr>
    </w:p>
    <w:p w14:paraId="598D143C" w14:textId="0E4FF371" w:rsidR="008B7C11" w:rsidRPr="008B7C11" w:rsidRDefault="008B7C11" w:rsidP="00646F20">
      <w:pPr>
        <w:rPr>
          <w:ins w:id="9" w:author="Moreno,Melissa M" w:date="2019-03-11T09:12:00Z"/>
          <w:rFonts w:ascii="Arial" w:hAnsi="Arial" w:cs="Arial"/>
          <w:sz w:val="24"/>
          <w:szCs w:val="24"/>
          <w:rPrChange w:id="10" w:author="Moreno,Melissa M" w:date="2019-03-11T10:34:00Z">
            <w:rPr>
              <w:ins w:id="11" w:author="Moreno,Melissa M" w:date="2019-03-11T09:12:00Z"/>
              <w:rFonts w:ascii="Arial" w:hAnsi="Arial" w:cs="Arial"/>
              <w:sz w:val="24"/>
              <w:szCs w:val="24"/>
            </w:rPr>
          </w:rPrChange>
        </w:rPr>
      </w:pPr>
    </w:p>
    <w:p w14:paraId="2ACC87AA" w14:textId="5128418B" w:rsidR="00994DCA" w:rsidRPr="00994DCA" w:rsidDel="007A7023" w:rsidRDefault="00994DCA" w:rsidP="00646F20">
      <w:pPr>
        <w:rPr>
          <w:ins w:id="12" w:author="Pine, Bill" w:date="2019-03-04T08:56:00Z"/>
          <w:del w:id="13" w:author="Moreno,Melissa M" w:date="2019-03-11T11:16:00Z"/>
          <w:rFonts w:ascii="Arial" w:hAnsi="Arial" w:cs="Arial"/>
          <w:sz w:val="24"/>
          <w:szCs w:val="24"/>
          <w:rPrChange w:id="14" w:author="Moreno,Melissa M" w:date="2019-03-11T09:11:00Z">
            <w:rPr>
              <w:ins w:id="15" w:author="Pine, Bill" w:date="2019-03-04T08:56:00Z"/>
              <w:del w:id="16" w:author="Moreno,Melissa M" w:date="2019-03-11T11:16:00Z"/>
            </w:rPr>
          </w:rPrChange>
        </w:rPr>
      </w:pPr>
    </w:p>
    <w:p w14:paraId="4146A5BF" w14:textId="6914CDA2" w:rsidR="009B6D73" w:rsidRPr="00994DCA" w:rsidDel="007A7023" w:rsidRDefault="009B6D73" w:rsidP="00646F20">
      <w:pPr>
        <w:rPr>
          <w:ins w:id="17" w:author="Pine, Bill" w:date="2019-03-04T08:56:00Z"/>
          <w:del w:id="18" w:author="Moreno,Melissa M" w:date="2019-03-11T11:16:00Z"/>
          <w:rFonts w:ascii="Arial" w:hAnsi="Arial" w:cs="Arial"/>
          <w:sz w:val="24"/>
          <w:szCs w:val="24"/>
          <w:rPrChange w:id="19" w:author="Moreno,Melissa M" w:date="2019-03-11T09:11:00Z">
            <w:rPr>
              <w:ins w:id="20" w:author="Pine, Bill" w:date="2019-03-04T08:56:00Z"/>
              <w:del w:id="21" w:author="Moreno,Melissa M" w:date="2019-03-11T11:16:00Z"/>
            </w:rPr>
          </w:rPrChange>
        </w:rPr>
      </w:pPr>
      <w:ins w:id="22" w:author="Pine, Bill" w:date="2019-03-04T08:56:00Z">
        <w:del w:id="23" w:author="Moreno,Melissa M" w:date="2019-03-11T11:16:00Z">
          <w:r w:rsidRPr="00994DCA" w:rsidDel="007A7023">
            <w:rPr>
              <w:rFonts w:ascii="Arial" w:hAnsi="Arial" w:cs="Arial"/>
              <w:sz w:val="24"/>
              <w:szCs w:val="24"/>
              <w:rPrChange w:id="24" w:author="Moreno,Melissa M" w:date="2019-03-11T09:11:00Z">
                <w:rPr/>
              </w:rPrChange>
            </w:rPr>
            <w:delText>OK I think this should focus more on what we discussed “big changes in the Big Bend”</w:delText>
          </w:r>
        </w:del>
      </w:ins>
    </w:p>
    <w:p w14:paraId="3AA126C8" w14:textId="42F4222E" w:rsidR="009B6D73" w:rsidRPr="00994DCA" w:rsidRDefault="00994DCA" w:rsidP="00646F20">
      <w:pPr>
        <w:rPr>
          <w:ins w:id="25" w:author="Pine, Bill" w:date="2019-03-04T08:56:00Z"/>
          <w:rFonts w:ascii="Arial" w:hAnsi="Arial" w:cs="Arial"/>
          <w:b/>
          <w:sz w:val="24"/>
          <w:szCs w:val="24"/>
          <w:rPrChange w:id="26" w:author="Moreno,Melissa M" w:date="2019-03-11T09:12:00Z">
            <w:rPr>
              <w:ins w:id="27" w:author="Pine, Bill" w:date="2019-03-04T08:56:00Z"/>
            </w:rPr>
          </w:rPrChange>
        </w:rPr>
      </w:pPr>
      <w:ins w:id="28" w:author="Moreno,Melissa M" w:date="2019-03-11T09:11:00Z">
        <w:r w:rsidRPr="00994DCA">
          <w:rPr>
            <w:rFonts w:ascii="Arial" w:hAnsi="Arial" w:cs="Arial"/>
            <w:b/>
            <w:sz w:val="24"/>
            <w:szCs w:val="24"/>
            <w:rPrChange w:id="29" w:author="Moreno,Melissa M" w:date="2019-03-11T09:12:00Z">
              <w:rPr>
                <w:rFonts w:ascii="Arial" w:hAnsi="Arial" w:cs="Arial"/>
                <w:sz w:val="24"/>
                <w:szCs w:val="24"/>
              </w:rPr>
            </w:rPrChange>
          </w:rPr>
          <w:t xml:space="preserve">Background </w:t>
        </w:r>
      </w:ins>
    </w:p>
    <w:p w14:paraId="30BC9651" w14:textId="3EB49561" w:rsidR="009B6D73" w:rsidRPr="00994DCA" w:rsidRDefault="009B6D73" w:rsidP="00646F20">
      <w:pPr>
        <w:rPr>
          <w:ins w:id="30" w:author="Pine, Bill" w:date="2019-03-04T08:56:00Z"/>
          <w:rFonts w:ascii="Arial" w:hAnsi="Arial" w:cs="Arial"/>
          <w:sz w:val="24"/>
          <w:szCs w:val="24"/>
          <w:rPrChange w:id="31" w:author="Moreno,Melissa M" w:date="2019-03-11T09:11:00Z">
            <w:rPr>
              <w:ins w:id="32" w:author="Pine, Bill" w:date="2019-03-04T08:56:00Z"/>
            </w:rPr>
          </w:rPrChange>
        </w:rPr>
      </w:pPr>
      <w:ins w:id="33" w:author="Pine, Bill" w:date="2019-03-04T08:56:00Z">
        <w:r w:rsidRPr="00994DCA">
          <w:rPr>
            <w:rFonts w:ascii="Arial" w:hAnsi="Arial" w:cs="Arial"/>
            <w:sz w:val="24"/>
            <w:szCs w:val="24"/>
            <w:rPrChange w:id="34" w:author="Moreno,Melissa M" w:date="2019-03-11T09:11:00Z">
              <w:rPr/>
            </w:rPrChange>
          </w:rPr>
          <w:t xml:space="preserve">Using publicly available data I will assess trends in several key characteristics of the Big Bend of </w:t>
        </w:r>
      </w:ins>
      <w:ins w:id="35" w:author="Pine, Bill" w:date="2019-03-04T08:59:00Z">
        <w:r w:rsidRPr="00994DCA">
          <w:rPr>
            <w:rFonts w:ascii="Arial" w:hAnsi="Arial" w:cs="Arial"/>
            <w:sz w:val="24"/>
            <w:szCs w:val="24"/>
            <w:rPrChange w:id="36" w:author="Moreno,Melissa M" w:date="2019-03-11T09:11:00Z">
              <w:rPr/>
            </w:rPrChange>
          </w:rPr>
          <w:t>Florida</w:t>
        </w:r>
      </w:ins>
      <w:ins w:id="37" w:author="Pine, Bill" w:date="2019-03-04T08:56:00Z">
        <w:r w:rsidRPr="00994DCA">
          <w:rPr>
            <w:rFonts w:ascii="Arial" w:hAnsi="Arial" w:cs="Arial"/>
            <w:sz w:val="24"/>
            <w:szCs w:val="24"/>
            <w:rPrChange w:id="38" w:author="Moreno,Melissa M" w:date="2019-03-11T09:11:00Z">
              <w:rPr/>
            </w:rPrChange>
          </w:rPr>
          <w:t>.</w:t>
        </w:r>
      </w:ins>
    </w:p>
    <w:p w14:paraId="4E0A4A24" w14:textId="34A633B0" w:rsidR="00F03255" w:rsidRPr="00994DCA" w:rsidRDefault="009B6D73" w:rsidP="00646F20">
      <w:pPr>
        <w:rPr>
          <w:ins w:id="39" w:author="Pine, Bill" w:date="2019-03-04T09:06:00Z"/>
          <w:rFonts w:ascii="Arial" w:hAnsi="Arial" w:cs="Arial"/>
          <w:sz w:val="24"/>
          <w:szCs w:val="24"/>
          <w:rPrChange w:id="40" w:author="Moreno,Melissa M" w:date="2019-03-11T09:11:00Z">
            <w:rPr>
              <w:ins w:id="41" w:author="Pine, Bill" w:date="2019-03-04T09:06:00Z"/>
            </w:rPr>
          </w:rPrChange>
        </w:rPr>
      </w:pPr>
      <w:ins w:id="42" w:author="Pine, Bill" w:date="2019-03-04T08:58:00Z">
        <w:r w:rsidRPr="00994DCA">
          <w:rPr>
            <w:rFonts w:ascii="Arial" w:hAnsi="Arial" w:cs="Arial"/>
            <w:sz w:val="24"/>
            <w:szCs w:val="24"/>
            <w:rPrChange w:id="43" w:author="Moreno,Melissa M" w:date="2019-03-11T09:11:00Z">
              <w:rPr/>
            </w:rPrChange>
          </w:rPr>
          <w:t xml:space="preserve">(1) Using information from </w:t>
        </w:r>
        <w:proofErr w:type="spellStart"/>
        <w:r w:rsidRPr="00994DCA">
          <w:rPr>
            <w:rFonts w:ascii="Arial" w:hAnsi="Arial" w:cs="Arial"/>
            <w:sz w:val="24"/>
            <w:szCs w:val="24"/>
            <w:rPrChange w:id="44" w:author="Moreno,Melissa M" w:date="2019-03-11T09:11:00Z">
              <w:rPr/>
            </w:rPrChange>
          </w:rPr>
          <w:t>Raabe</w:t>
        </w:r>
        <w:proofErr w:type="spellEnd"/>
        <w:r w:rsidRPr="00994DCA">
          <w:rPr>
            <w:rFonts w:ascii="Arial" w:hAnsi="Arial" w:cs="Arial"/>
            <w:sz w:val="24"/>
            <w:szCs w:val="24"/>
            <w:rPrChange w:id="45" w:author="Moreno,Melissa M" w:date="2019-03-11T09:11:00Z">
              <w:rPr/>
            </w:rPrChange>
          </w:rPr>
          <w:t xml:space="preserve"> et al. 2004, I will use 19</w:t>
        </w:r>
        <w:r w:rsidRPr="00994DCA">
          <w:rPr>
            <w:rFonts w:ascii="Arial" w:hAnsi="Arial" w:cs="Arial"/>
            <w:sz w:val="24"/>
            <w:szCs w:val="24"/>
            <w:vertAlign w:val="superscript"/>
            <w:rPrChange w:id="46" w:author="Moreno,Melissa M" w:date="2019-03-11T09:11:00Z">
              <w:rPr/>
            </w:rPrChange>
          </w:rPr>
          <w:t>th</w:t>
        </w:r>
        <w:r w:rsidRPr="00994DCA">
          <w:rPr>
            <w:rFonts w:ascii="Arial" w:hAnsi="Arial" w:cs="Arial"/>
            <w:sz w:val="24"/>
            <w:szCs w:val="24"/>
            <w:rPrChange w:id="47" w:author="Moreno,Melissa M" w:date="2019-03-11T09:11:00Z">
              <w:rPr/>
            </w:rPrChange>
          </w:rPr>
          <w:t xml:space="preserve"> </w:t>
        </w:r>
      </w:ins>
      <w:ins w:id="48" w:author="Pine, Bill" w:date="2019-03-04T09:00:00Z">
        <w:r w:rsidRPr="00994DCA">
          <w:rPr>
            <w:rFonts w:ascii="Arial" w:hAnsi="Arial" w:cs="Arial"/>
            <w:sz w:val="24"/>
            <w:szCs w:val="24"/>
            <w:rPrChange w:id="49" w:author="Moreno,Melissa M" w:date="2019-03-11T09:11:00Z">
              <w:rPr/>
            </w:rPrChange>
          </w:rPr>
          <w:t>century topographic sheets digitized by USGS for the Big Bend region of Florida and update the comparisons made between the 19</w:t>
        </w:r>
        <w:r w:rsidRPr="00994DCA">
          <w:rPr>
            <w:rFonts w:ascii="Arial" w:hAnsi="Arial" w:cs="Arial"/>
            <w:sz w:val="24"/>
            <w:szCs w:val="24"/>
            <w:vertAlign w:val="superscript"/>
            <w:rPrChange w:id="50" w:author="Moreno,Melissa M" w:date="2019-03-11T09:11:00Z">
              <w:rPr/>
            </w:rPrChange>
          </w:rPr>
          <w:t>th</w:t>
        </w:r>
        <w:r w:rsidRPr="00994DCA">
          <w:rPr>
            <w:rFonts w:ascii="Arial" w:hAnsi="Arial" w:cs="Arial"/>
            <w:sz w:val="24"/>
            <w:szCs w:val="24"/>
            <w:rPrChange w:id="51" w:author="Moreno,Melissa M" w:date="2019-03-11T09:11:00Z">
              <w:rPr/>
            </w:rPrChange>
          </w:rPr>
          <w:t xml:space="preserve"> </w:t>
        </w:r>
      </w:ins>
      <w:ins w:id="52" w:author="Pine, Bill" w:date="2019-03-04T09:01:00Z">
        <w:r w:rsidRPr="00994DCA">
          <w:rPr>
            <w:rFonts w:ascii="Arial" w:hAnsi="Arial" w:cs="Arial"/>
            <w:sz w:val="24"/>
            <w:szCs w:val="24"/>
            <w:rPrChange w:id="53" w:author="Moreno,Melissa M" w:date="2019-03-11T09:11:00Z">
              <w:rPr/>
            </w:rPrChange>
          </w:rPr>
          <w:t xml:space="preserve">century assessments, 1995 satellite imagery used in </w:t>
        </w:r>
        <w:proofErr w:type="spellStart"/>
        <w:r w:rsidRPr="00994DCA">
          <w:rPr>
            <w:rFonts w:ascii="Arial" w:hAnsi="Arial" w:cs="Arial"/>
            <w:sz w:val="24"/>
            <w:szCs w:val="24"/>
            <w:rPrChange w:id="54" w:author="Moreno,Melissa M" w:date="2019-03-11T09:11:00Z">
              <w:rPr/>
            </w:rPrChange>
          </w:rPr>
          <w:t>Raabe</w:t>
        </w:r>
        <w:proofErr w:type="spellEnd"/>
        <w:r w:rsidRPr="00994DCA">
          <w:rPr>
            <w:rFonts w:ascii="Arial" w:hAnsi="Arial" w:cs="Arial"/>
            <w:sz w:val="24"/>
            <w:szCs w:val="24"/>
            <w:rPrChange w:id="55" w:author="Moreno,Melissa M" w:date="2019-03-11T09:11:00Z">
              <w:rPr/>
            </w:rPrChange>
          </w:rPr>
          <w:t xml:space="preserve"> et al. (2004), and more recent imagery available since 1995.  I will follow guidelines from </w:t>
        </w:r>
        <w:proofErr w:type="spellStart"/>
        <w:r w:rsidRPr="00994DCA">
          <w:rPr>
            <w:rFonts w:ascii="Arial" w:hAnsi="Arial" w:cs="Arial"/>
            <w:sz w:val="24"/>
            <w:szCs w:val="24"/>
            <w:rPrChange w:id="56" w:author="Moreno,Melissa M" w:date="2019-03-11T09:11:00Z">
              <w:rPr/>
            </w:rPrChange>
          </w:rPr>
          <w:t>Raabe</w:t>
        </w:r>
        <w:proofErr w:type="spellEnd"/>
        <w:r w:rsidRPr="00994DCA">
          <w:rPr>
            <w:rFonts w:ascii="Arial" w:hAnsi="Arial" w:cs="Arial"/>
            <w:sz w:val="24"/>
            <w:szCs w:val="24"/>
            <w:rPrChange w:id="57" w:author="Moreno,Melissa M" w:date="2019-03-11T09:11:00Z">
              <w:rPr/>
            </w:rPrChange>
          </w:rPr>
          <w:t xml:space="preserve"> et al. (2004) to focus on overall trends in large-scale geographic features and not focus on site specific changes due to variation in survey methods.  My initial efforts will focus on geographic region surveyed as part of Seavey et al. </w:t>
        </w:r>
      </w:ins>
      <w:ins w:id="58" w:author="Pine, Bill" w:date="2019-03-04T09:05:00Z">
        <w:r w:rsidRPr="00994DCA">
          <w:rPr>
            <w:rFonts w:ascii="Arial" w:hAnsi="Arial" w:cs="Arial"/>
            <w:sz w:val="24"/>
            <w:szCs w:val="24"/>
            <w:rPrChange w:id="59" w:author="Moreno,Melissa M" w:date="2019-03-11T09:11:00Z">
              <w:rPr/>
            </w:rPrChange>
          </w:rPr>
          <w:t xml:space="preserve">(2011) from approximately the </w:t>
        </w:r>
        <w:proofErr w:type="spellStart"/>
        <w:r w:rsidRPr="00994DCA">
          <w:rPr>
            <w:rFonts w:ascii="Arial" w:hAnsi="Arial" w:cs="Arial"/>
            <w:sz w:val="24"/>
            <w:szCs w:val="24"/>
            <w:rPrChange w:id="60" w:author="Moreno,Melissa M" w:date="2019-03-11T09:11:00Z">
              <w:rPr/>
            </w:rPrChange>
          </w:rPr>
          <w:t>Waccas</w:t>
        </w:r>
      </w:ins>
      <w:ins w:id="61" w:author="Pine, Bill" w:date="2019-03-04T09:06:00Z">
        <w:r w:rsidRPr="00994DCA">
          <w:rPr>
            <w:rFonts w:ascii="Arial" w:hAnsi="Arial" w:cs="Arial"/>
            <w:sz w:val="24"/>
            <w:szCs w:val="24"/>
            <w:rPrChange w:id="62" w:author="Moreno,Melissa M" w:date="2019-03-11T09:11:00Z">
              <w:rPr/>
            </w:rPrChange>
          </w:rPr>
          <w:t>as</w:t>
        </w:r>
      </w:ins>
      <w:ins w:id="63" w:author="Pine, Bill" w:date="2019-03-04T09:05:00Z">
        <w:r w:rsidRPr="00994DCA">
          <w:rPr>
            <w:rFonts w:ascii="Arial" w:hAnsi="Arial" w:cs="Arial"/>
            <w:sz w:val="24"/>
            <w:szCs w:val="24"/>
            <w:rPrChange w:id="64" w:author="Moreno,Melissa M" w:date="2019-03-11T09:11:00Z">
              <w:rPr/>
            </w:rPrChange>
          </w:rPr>
          <w:t>sa</w:t>
        </w:r>
        <w:proofErr w:type="spellEnd"/>
        <w:r w:rsidRPr="00994DCA">
          <w:rPr>
            <w:rFonts w:ascii="Arial" w:hAnsi="Arial" w:cs="Arial"/>
            <w:sz w:val="24"/>
            <w:szCs w:val="24"/>
            <w:rPrChange w:id="65" w:author="Moreno,Melissa M" w:date="2019-03-11T09:11:00Z">
              <w:rPr/>
            </w:rPrChange>
          </w:rPr>
          <w:t xml:space="preserve"> River</w:t>
        </w:r>
      </w:ins>
      <w:ins w:id="66" w:author="Pine, Bill" w:date="2019-03-04T09:06:00Z">
        <w:r w:rsidR="00F03255" w:rsidRPr="00994DCA">
          <w:rPr>
            <w:rFonts w:ascii="Arial" w:hAnsi="Arial" w:cs="Arial"/>
            <w:sz w:val="24"/>
            <w:szCs w:val="24"/>
            <w:rPrChange w:id="67" w:author="Moreno,Melissa M" w:date="2019-03-11T09:11:00Z">
              <w:rPr/>
            </w:rPrChange>
          </w:rPr>
          <w:t>, Florida to Horseshoe Beach, Florida.  I will develop a data workflow for collecting and processing available imagery that is reproducible and uses publicly available resources.</w:t>
        </w:r>
      </w:ins>
    </w:p>
    <w:p w14:paraId="64AFE474" w14:textId="2C3AF55E" w:rsidR="00F03255" w:rsidRDefault="00E53487" w:rsidP="00646F20">
      <w:pPr>
        <w:rPr>
          <w:ins w:id="68" w:author="Moreno,Melissa M" w:date="2019-03-11T10:35:00Z"/>
          <w:rFonts w:ascii="Arial" w:hAnsi="Arial" w:cs="Arial"/>
          <w:sz w:val="24"/>
          <w:szCs w:val="24"/>
        </w:rPr>
      </w:pPr>
      <w:ins w:id="69" w:author="Pine, Bill" w:date="2019-03-04T09:07:00Z">
        <w:r w:rsidRPr="00994DCA">
          <w:rPr>
            <w:rFonts w:ascii="Arial" w:hAnsi="Arial" w:cs="Arial"/>
            <w:sz w:val="24"/>
            <w:szCs w:val="24"/>
            <w:rPrChange w:id="70" w:author="Moreno,Melissa M" w:date="2019-03-11T09:11:00Z">
              <w:rPr/>
            </w:rPrChange>
          </w:rPr>
          <w:t xml:space="preserve">(2) I will </w:t>
        </w:r>
      </w:ins>
      <w:ins w:id="71" w:author="Pine, Bill" w:date="2019-03-04T09:33:00Z">
        <w:r w:rsidRPr="00994DCA">
          <w:rPr>
            <w:rFonts w:ascii="Arial" w:hAnsi="Arial" w:cs="Arial"/>
            <w:sz w:val="24"/>
            <w:szCs w:val="24"/>
            <w:rPrChange w:id="72" w:author="Moreno,Melissa M" w:date="2019-03-11T09:11:00Z">
              <w:rPr/>
            </w:rPrChange>
          </w:rPr>
          <w:t xml:space="preserve">identify </w:t>
        </w:r>
        <w:r w:rsidR="00387045" w:rsidRPr="00994DCA">
          <w:rPr>
            <w:rFonts w:ascii="Arial" w:hAnsi="Arial" w:cs="Arial"/>
            <w:sz w:val="24"/>
            <w:szCs w:val="24"/>
            <w:rPrChange w:id="73" w:author="Moreno,Melissa M" w:date="2019-03-11T09:11:00Z">
              <w:rPr/>
            </w:rPrChange>
          </w:rPr>
          <w:t>a set of watershed metrics</w:t>
        </w:r>
      </w:ins>
      <w:ins w:id="74" w:author="Pine, Bill" w:date="2019-03-04T09:35:00Z">
        <w:r w:rsidR="00387045" w:rsidRPr="00994DCA">
          <w:rPr>
            <w:rFonts w:ascii="Arial" w:hAnsi="Arial" w:cs="Arial"/>
            <w:sz w:val="24"/>
            <w:szCs w:val="24"/>
            <w:rPrChange w:id="75" w:author="Moreno,Melissa M" w:date="2019-03-11T09:11:00Z">
              <w:rPr/>
            </w:rPrChange>
          </w:rPr>
          <w:t xml:space="preserve"> for the Suwannee River basin</w:t>
        </w:r>
      </w:ins>
      <w:ins w:id="76" w:author="Pine, Bill" w:date="2019-03-04T09:33:00Z">
        <w:r w:rsidR="00387045" w:rsidRPr="00994DCA">
          <w:rPr>
            <w:rFonts w:ascii="Arial" w:hAnsi="Arial" w:cs="Arial"/>
            <w:sz w:val="24"/>
            <w:szCs w:val="24"/>
            <w:rPrChange w:id="77" w:author="Moreno,Melissa M" w:date="2019-03-11T09:11:00Z">
              <w:rPr/>
            </w:rPrChange>
          </w:rPr>
          <w:t xml:space="preserve"> from public data repositories that are useful for understanding trends in variables that are known to correlate with changes in river discharge, nutrient levels, or aquatic biodiversity and </w:t>
        </w:r>
        <w:commentRangeStart w:id="78"/>
        <w:r w:rsidR="00387045" w:rsidRPr="00994DCA">
          <w:rPr>
            <w:rFonts w:ascii="Arial" w:hAnsi="Arial" w:cs="Arial"/>
            <w:sz w:val="24"/>
            <w:szCs w:val="24"/>
            <w:rPrChange w:id="79" w:author="Moreno,Melissa M" w:date="2019-03-11T09:11:00Z">
              <w:rPr/>
            </w:rPrChange>
          </w:rPr>
          <w:t>habitats</w:t>
        </w:r>
      </w:ins>
      <w:commentRangeEnd w:id="78"/>
      <w:ins w:id="80" w:author="Pine, Bill" w:date="2019-03-04T09:35:00Z">
        <w:r w:rsidR="00387045" w:rsidRPr="00994DCA">
          <w:rPr>
            <w:rStyle w:val="CommentReference"/>
            <w:rFonts w:ascii="Arial" w:hAnsi="Arial" w:cs="Arial"/>
            <w:sz w:val="24"/>
            <w:szCs w:val="24"/>
            <w:rPrChange w:id="81" w:author="Moreno,Melissa M" w:date="2019-03-11T09:11:00Z">
              <w:rPr>
                <w:rStyle w:val="CommentReference"/>
              </w:rPr>
            </w:rPrChange>
          </w:rPr>
          <w:commentReference w:id="78"/>
        </w:r>
        <w:r w:rsidR="00387045" w:rsidRPr="00994DCA">
          <w:rPr>
            <w:rFonts w:ascii="Arial" w:hAnsi="Arial" w:cs="Arial"/>
            <w:sz w:val="24"/>
            <w:szCs w:val="24"/>
            <w:rPrChange w:id="82" w:author="Moreno,Melissa M" w:date="2019-03-11T09:11:00Z">
              <w:rPr/>
            </w:rPrChange>
          </w:rPr>
          <w:t xml:space="preserve">.  </w:t>
        </w:r>
      </w:ins>
    </w:p>
    <w:p w14:paraId="6CE3DD47" w14:textId="7CACED97" w:rsidR="008B7C11" w:rsidRDefault="008B7C11" w:rsidP="00646F20">
      <w:pPr>
        <w:rPr>
          <w:ins w:id="83" w:author="Moreno,Melissa M" w:date="2019-03-11T10:35:00Z"/>
          <w:rFonts w:ascii="Arial" w:hAnsi="Arial" w:cs="Arial"/>
          <w:sz w:val="24"/>
          <w:szCs w:val="24"/>
        </w:rPr>
      </w:pPr>
    </w:p>
    <w:p w14:paraId="1123C35A" w14:textId="2089C14E" w:rsidR="008B7C11" w:rsidRPr="008B7C11" w:rsidRDefault="008B7C11" w:rsidP="00646F20">
      <w:pPr>
        <w:rPr>
          <w:ins w:id="84" w:author="Pine, Bill" w:date="2019-03-04T08:56:00Z"/>
          <w:rFonts w:ascii="Arial" w:hAnsi="Arial" w:cs="Arial"/>
          <w:b/>
          <w:sz w:val="24"/>
          <w:szCs w:val="24"/>
          <w:rPrChange w:id="85" w:author="Moreno,Melissa M" w:date="2019-03-11T10:35:00Z">
            <w:rPr>
              <w:ins w:id="86" w:author="Pine, Bill" w:date="2019-03-04T08:56:00Z"/>
            </w:rPr>
          </w:rPrChange>
        </w:rPr>
      </w:pPr>
      <w:ins w:id="87" w:author="Moreno,Melissa M" w:date="2019-03-11T10:35:00Z">
        <w:r w:rsidRPr="008B7C11">
          <w:rPr>
            <w:rFonts w:ascii="Arial" w:hAnsi="Arial" w:cs="Arial"/>
            <w:b/>
            <w:sz w:val="24"/>
            <w:szCs w:val="24"/>
            <w:rPrChange w:id="88" w:author="Moreno,Melissa M" w:date="2019-03-11T10:35:00Z">
              <w:rPr>
                <w:rFonts w:ascii="Arial" w:hAnsi="Arial" w:cs="Arial"/>
                <w:sz w:val="24"/>
                <w:szCs w:val="24"/>
              </w:rPr>
            </w:rPrChange>
          </w:rPr>
          <w:t>Objectives</w:t>
        </w:r>
      </w:ins>
    </w:p>
    <w:p w14:paraId="2533FB6F" w14:textId="09928A9D" w:rsidR="009B6D73" w:rsidRPr="00994DCA" w:rsidRDefault="009B6D73" w:rsidP="00646F20">
      <w:pPr>
        <w:rPr>
          <w:ins w:id="89" w:author="Pine, Bill" w:date="2019-03-04T09:15:00Z"/>
          <w:rFonts w:ascii="Arial" w:hAnsi="Arial" w:cs="Arial"/>
          <w:sz w:val="24"/>
          <w:szCs w:val="24"/>
          <w:rPrChange w:id="90" w:author="Moreno,Melissa M" w:date="2019-03-11T09:11:00Z">
            <w:rPr>
              <w:ins w:id="91" w:author="Pine, Bill" w:date="2019-03-04T09:15:00Z"/>
            </w:rPr>
          </w:rPrChange>
        </w:rPr>
      </w:pPr>
    </w:p>
    <w:p w14:paraId="47BB1091" w14:textId="779C9380" w:rsidR="00E10A78" w:rsidRPr="00994DCA" w:rsidRDefault="00E10A78" w:rsidP="00646F20">
      <w:pPr>
        <w:rPr>
          <w:ins w:id="92" w:author="Pine, Bill" w:date="2019-03-04T09:15:00Z"/>
          <w:rFonts w:ascii="Arial" w:hAnsi="Arial" w:cs="Arial"/>
          <w:sz w:val="24"/>
          <w:szCs w:val="24"/>
          <w:rPrChange w:id="93" w:author="Moreno,Melissa M" w:date="2019-03-11T09:11:00Z">
            <w:rPr>
              <w:ins w:id="94" w:author="Pine, Bill" w:date="2019-03-04T09:15:00Z"/>
            </w:rPr>
          </w:rPrChange>
        </w:rPr>
      </w:pPr>
      <w:ins w:id="95" w:author="Pine, Bill" w:date="2019-03-04T09:15:00Z">
        <w:r w:rsidRPr="00994DCA">
          <w:rPr>
            <w:rFonts w:ascii="Arial" w:hAnsi="Arial" w:cs="Arial"/>
            <w:sz w:val="24"/>
            <w:szCs w:val="24"/>
            <w:rPrChange w:id="96" w:author="Moreno,Melissa M" w:date="2019-03-11T09:11:00Z">
              <w:rPr/>
            </w:rPrChange>
          </w:rPr>
          <w:t>This is the type of paper that can be important because they show a set of watershed scale metrics that relate to changes in freshwater mussel diversity</w:t>
        </w:r>
      </w:ins>
      <w:ins w:id="97" w:author="Pine, Bill" w:date="2019-03-04T09:17:00Z">
        <w:r w:rsidRPr="00994DCA">
          <w:rPr>
            <w:rFonts w:ascii="Arial" w:hAnsi="Arial" w:cs="Arial"/>
            <w:sz w:val="24"/>
            <w:szCs w:val="24"/>
            <w:rPrChange w:id="98" w:author="Moreno,Melissa M" w:date="2019-03-11T09:11:00Z">
              <w:rPr/>
            </w:rPrChange>
          </w:rPr>
          <w:t xml:space="preserve"> (as an example of a group of species impacted)</w:t>
        </w:r>
      </w:ins>
    </w:p>
    <w:p w14:paraId="0B28117E" w14:textId="6C81F862" w:rsidR="00E10A78" w:rsidRPr="00994DCA" w:rsidRDefault="00E10A78" w:rsidP="00646F20">
      <w:pPr>
        <w:rPr>
          <w:ins w:id="99" w:author="Pine, Bill" w:date="2019-03-04T09:15:00Z"/>
          <w:rFonts w:ascii="Arial" w:hAnsi="Arial" w:cs="Arial"/>
          <w:sz w:val="24"/>
          <w:szCs w:val="24"/>
          <w:rPrChange w:id="100" w:author="Moreno,Melissa M" w:date="2019-03-11T09:11:00Z">
            <w:rPr>
              <w:ins w:id="101" w:author="Pine, Bill" w:date="2019-03-04T09:15:00Z"/>
            </w:rPr>
          </w:rPrChange>
        </w:rPr>
      </w:pPr>
      <w:ins w:id="102" w:author="Pine, Bill" w:date="2019-03-04T09:15:00Z">
        <w:r w:rsidRPr="00994DCA">
          <w:rPr>
            <w:rFonts w:ascii="Arial" w:hAnsi="Arial" w:cs="Arial"/>
            <w:sz w:val="24"/>
            <w:szCs w:val="24"/>
            <w:rPrChange w:id="103" w:author="Moreno,Melissa M" w:date="2019-03-11T09:11:00Z">
              <w:rPr/>
            </w:rPrChange>
          </w:rPr>
          <w:fldChar w:fldCharType="begin"/>
        </w:r>
        <w:r w:rsidRPr="00994DCA">
          <w:rPr>
            <w:rFonts w:ascii="Arial" w:hAnsi="Arial" w:cs="Arial"/>
            <w:sz w:val="24"/>
            <w:szCs w:val="24"/>
            <w:rPrChange w:id="104" w:author="Moreno,Melissa M" w:date="2019-03-11T09:11:00Z">
              <w:rPr/>
            </w:rPrChange>
          </w:rPr>
          <w:instrText xml:space="preserve"> HYPERLINK "https://www.journals.uchicago.edu/doi/abs/10.1899/0887-3593(2004)023%3C0114%3ARODMBT%3E2.0.CO%3B2" </w:instrText>
        </w:r>
        <w:r w:rsidRPr="00994DCA">
          <w:rPr>
            <w:rFonts w:ascii="Arial" w:hAnsi="Arial" w:cs="Arial"/>
            <w:sz w:val="24"/>
            <w:szCs w:val="24"/>
            <w:rPrChange w:id="105" w:author="Moreno,Melissa M" w:date="2019-03-11T09:11:00Z">
              <w:rPr/>
            </w:rPrChange>
          </w:rPr>
          <w:fldChar w:fldCharType="separate"/>
        </w:r>
        <w:r w:rsidRPr="00994DCA">
          <w:rPr>
            <w:rStyle w:val="Hyperlink"/>
            <w:rFonts w:ascii="Arial" w:hAnsi="Arial" w:cs="Arial"/>
            <w:sz w:val="24"/>
            <w:szCs w:val="24"/>
            <w:rPrChange w:id="106" w:author="Moreno,Melissa M" w:date="2019-03-11T09:11:00Z">
              <w:rPr>
                <w:rStyle w:val="Hyperlink"/>
              </w:rPr>
            </w:rPrChange>
          </w:rPr>
          <w:t>https://www.journals.uchicago.edu/doi/abs/10.1899/0887-3593(2004)023%3C0114%3ARODMBT%3E2.0.CO%3B2</w:t>
        </w:r>
        <w:r w:rsidRPr="00994DCA">
          <w:rPr>
            <w:rFonts w:ascii="Arial" w:hAnsi="Arial" w:cs="Arial"/>
            <w:sz w:val="24"/>
            <w:szCs w:val="24"/>
            <w:rPrChange w:id="107" w:author="Moreno,Melissa M" w:date="2019-03-11T09:11:00Z">
              <w:rPr/>
            </w:rPrChange>
          </w:rPr>
          <w:fldChar w:fldCharType="end"/>
        </w:r>
      </w:ins>
    </w:p>
    <w:p w14:paraId="2E0EA833" w14:textId="37C08ADA" w:rsidR="00E10A78" w:rsidRPr="00994DCA" w:rsidRDefault="00E10A78" w:rsidP="00646F20">
      <w:pPr>
        <w:rPr>
          <w:ins w:id="108" w:author="Pine, Bill" w:date="2019-03-04T09:17:00Z"/>
          <w:rFonts w:ascii="Arial" w:hAnsi="Arial" w:cs="Arial"/>
          <w:sz w:val="24"/>
          <w:szCs w:val="24"/>
          <w:rPrChange w:id="109" w:author="Moreno,Melissa M" w:date="2019-03-11T09:11:00Z">
            <w:rPr>
              <w:ins w:id="110" w:author="Pine, Bill" w:date="2019-03-04T09:17:00Z"/>
            </w:rPr>
          </w:rPrChange>
        </w:rPr>
      </w:pPr>
      <w:ins w:id="111" w:author="Pine, Bill" w:date="2019-03-04T09:17:00Z">
        <w:r w:rsidRPr="00994DCA">
          <w:rPr>
            <w:rFonts w:ascii="Arial" w:hAnsi="Arial" w:cs="Arial"/>
            <w:sz w:val="24"/>
            <w:szCs w:val="24"/>
            <w:rPrChange w:id="112" w:author="Moreno,Melissa M" w:date="2019-03-11T09:11:00Z">
              <w:rPr/>
            </w:rPrChange>
          </w:rPr>
          <w:fldChar w:fldCharType="begin"/>
        </w:r>
        <w:r w:rsidRPr="00994DCA">
          <w:rPr>
            <w:rFonts w:ascii="Arial" w:hAnsi="Arial" w:cs="Arial"/>
            <w:sz w:val="24"/>
            <w:szCs w:val="24"/>
            <w:rPrChange w:id="113" w:author="Moreno,Melissa M" w:date="2019-03-11T09:11:00Z">
              <w:rPr/>
            </w:rPrChange>
          </w:rPr>
          <w:instrText xml:space="preserve"> HYPERLINK "</w:instrText>
        </w:r>
      </w:ins>
      <w:ins w:id="114" w:author="Pine, Bill" w:date="2019-03-04T09:16:00Z">
        <w:r w:rsidRPr="00994DCA">
          <w:rPr>
            <w:rFonts w:ascii="Arial" w:hAnsi="Arial" w:cs="Arial"/>
            <w:sz w:val="24"/>
            <w:szCs w:val="24"/>
            <w:rPrChange w:id="115" w:author="Moreno,Melissa M" w:date="2019-03-11T09:11:00Z">
              <w:rPr/>
            </w:rPrChange>
          </w:rPr>
          <w:instrText>https://www.tandfonline.com/doi/abs/10.1080/10643380801977966</w:instrText>
        </w:r>
      </w:ins>
      <w:ins w:id="116" w:author="Pine, Bill" w:date="2019-03-04T09:17:00Z">
        <w:r w:rsidRPr="00994DCA">
          <w:rPr>
            <w:rFonts w:ascii="Arial" w:hAnsi="Arial" w:cs="Arial"/>
            <w:sz w:val="24"/>
            <w:szCs w:val="24"/>
            <w:rPrChange w:id="117" w:author="Moreno,Melissa M" w:date="2019-03-11T09:11:00Z">
              <w:rPr/>
            </w:rPrChange>
          </w:rPr>
          <w:instrText xml:space="preserve">" </w:instrText>
        </w:r>
        <w:r w:rsidRPr="00994DCA">
          <w:rPr>
            <w:rFonts w:ascii="Arial" w:hAnsi="Arial" w:cs="Arial"/>
            <w:sz w:val="24"/>
            <w:szCs w:val="24"/>
            <w:rPrChange w:id="118" w:author="Moreno,Melissa M" w:date="2019-03-11T09:11:00Z">
              <w:rPr/>
            </w:rPrChange>
          </w:rPr>
          <w:fldChar w:fldCharType="separate"/>
        </w:r>
      </w:ins>
      <w:ins w:id="119" w:author="Pine, Bill" w:date="2019-03-04T09:16:00Z">
        <w:r w:rsidRPr="00994DCA">
          <w:rPr>
            <w:rStyle w:val="Hyperlink"/>
            <w:rFonts w:ascii="Arial" w:hAnsi="Arial" w:cs="Arial"/>
            <w:sz w:val="24"/>
            <w:szCs w:val="24"/>
            <w:rPrChange w:id="120" w:author="Moreno,Melissa M" w:date="2019-03-11T09:11:00Z">
              <w:rPr>
                <w:rStyle w:val="Hyperlink"/>
              </w:rPr>
            </w:rPrChange>
          </w:rPr>
          <w:t>https://www.tandfonline.com/doi/abs/10.1080/10643380801977966</w:t>
        </w:r>
      </w:ins>
      <w:ins w:id="121" w:author="Pine, Bill" w:date="2019-03-04T09:17:00Z">
        <w:r w:rsidRPr="00994DCA">
          <w:rPr>
            <w:rFonts w:ascii="Arial" w:hAnsi="Arial" w:cs="Arial"/>
            <w:sz w:val="24"/>
            <w:szCs w:val="24"/>
            <w:rPrChange w:id="122" w:author="Moreno,Melissa M" w:date="2019-03-11T09:11:00Z">
              <w:rPr/>
            </w:rPrChange>
          </w:rPr>
          <w:fldChar w:fldCharType="end"/>
        </w:r>
      </w:ins>
    </w:p>
    <w:p w14:paraId="6C13D071" w14:textId="0044AE30" w:rsidR="00E10A78" w:rsidRPr="00994DCA" w:rsidRDefault="00E10A78" w:rsidP="00646F20">
      <w:pPr>
        <w:rPr>
          <w:ins w:id="123" w:author="Pine, Bill" w:date="2019-03-04T09:18:00Z"/>
          <w:rFonts w:ascii="Arial" w:hAnsi="Arial" w:cs="Arial"/>
          <w:sz w:val="24"/>
          <w:szCs w:val="24"/>
          <w:rPrChange w:id="124" w:author="Moreno,Melissa M" w:date="2019-03-11T09:11:00Z">
            <w:rPr>
              <w:ins w:id="125" w:author="Pine, Bill" w:date="2019-03-04T09:18:00Z"/>
            </w:rPr>
          </w:rPrChange>
        </w:rPr>
      </w:pPr>
      <w:ins w:id="126" w:author="Pine, Bill" w:date="2019-03-04T09:18:00Z">
        <w:r w:rsidRPr="00994DCA">
          <w:rPr>
            <w:rFonts w:ascii="Arial" w:hAnsi="Arial" w:cs="Arial"/>
            <w:sz w:val="24"/>
            <w:szCs w:val="24"/>
            <w:rPrChange w:id="127" w:author="Moreno,Melissa M" w:date="2019-03-11T09:11:00Z">
              <w:rPr/>
            </w:rPrChange>
          </w:rPr>
          <w:t xml:space="preserve">The first </w:t>
        </w:r>
        <w:r w:rsidR="00E53487" w:rsidRPr="00994DCA">
          <w:rPr>
            <w:rFonts w:ascii="Arial" w:hAnsi="Arial" w:cs="Arial"/>
            <w:sz w:val="24"/>
            <w:szCs w:val="24"/>
            <w:rPrChange w:id="128" w:author="Moreno,Melissa M" w:date="2019-03-11T09:11:00Z">
              <w:rPr/>
            </w:rPrChange>
          </w:rPr>
          <w:t xml:space="preserve">couple of </w:t>
        </w:r>
        <w:r w:rsidRPr="00994DCA">
          <w:rPr>
            <w:rFonts w:ascii="Arial" w:hAnsi="Arial" w:cs="Arial"/>
            <w:sz w:val="24"/>
            <w:szCs w:val="24"/>
            <w:rPrChange w:id="129" w:author="Moreno,Melissa M" w:date="2019-03-11T09:11:00Z">
              <w:rPr/>
            </w:rPrChange>
          </w:rPr>
          <w:t>paragraph</w:t>
        </w:r>
        <w:r w:rsidR="00E53487" w:rsidRPr="00994DCA">
          <w:rPr>
            <w:rFonts w:ascii="Arial" w:hAnsi="Arial" w:cs="Arial"/>
            <w:sz w:val="24"/>
            <w:szCs w:val="24"/>
            <w:rPrChange w:id="130" w:author="Moreno,Melissa M" w:date="2019-03-11T09:11:00Z">
              <w:rPr/>
            </w:rPrChange>
          </w:rPr>
          <w:t>s</w:t>
        </w:r>
        <w:r w:rsidRPr="00994DCA">
          <w:rPr>
            <w:rFonts w:ascii="Arial" w:hAnsi="Arial" w:cs="Arial"/>
            <w:sz w:val="24"/>
            <w:szCs w:val="24"/>
            <w:rPrChange w:id="131" w:author="Moreno,Melissa M" w:date="2019-03-11T09:11:00Z">
              <w:rPr/>
            </w:rPrChange>
          </w:rPr>
          <w:t xml:space="preserve"> of this is good</w:t>
        </w:r>
      </w:ins>
    </w:p>
    <w:p w14:paraId="34E3C75F" w14:textId="44DD3209" w:rsidR="00E10A78" w:rsidRPr="00994DCA" w:rsidRDefault="00E10A78" w:rsidP="00646F20">
      <w:pPr>
        <w:rPr>
          <w:ins w:id="132" w:author="Pine, Bill" w:date="2019-03-04T09:17:00Z"/>
          <w:rFonts w:ascii="Arial" w:hAnsi="Arial" w:cs="Arial"/>
          <w:sz w:val="24"/>
          <w:szCs w:val="24"/>
          <w:rPrChange w:id="133" w:author="Moreno,Melissa M" w:date="2019-03-11T09:11:00Z">
            <w:rPr>
              <w:ins w:id="134" w:author="Pine, Bill" w:date="2019-03-04T09:17:00Z"/>
            </w:rPr>
          </w:rPrChange>
        </w:rPr>
      </w:pPr>
      <w:ins w:id="135" w:author="Pine, Bill" w:date="2019-03-04T09:18:00Z">
        <w:r w:rsidRPr="00994DCA">
          <w:rPr>
            <w:rFonts w:ascii="Arial" w:hAnsi="Arial" w:cs="Arial"/>
            <w:sz w:val="24"/>
            <w:szCs w:val="24"/>
            <w:rPrChange w:id="136" w:author="Moreno,Melissa M" w:date="2019-03-11T09:11:00Z">
              <w:rPr/>
            </w:rPrChange>
          </w:rPr>
          <w:t>https://onlinelibrary.wiley.com/doi/full/10.1002/hyp.10057</w:t>
        </w:r>
      </w:ins>
    </w:p>
    <w:p w14:paraId="1FFC0394" w14:textId="1AE330FE" w:rsidR="00E10A78" w:rsidRPr="00994DCA" w:rsidRDefault="00E53487" w:rsidP="00646F20">
      <w:pPr>
        <w:rPr>
          <w:ins w:id="137" w:author="Pine, Bill" w:date="2019-03-04T09:21:00Z"/>
          <w:rFonts w:ascii="Arial" w:hAnsi="Arial" w:cs="Arial"/>
          <w:sz w:val="24"/>
          <w:szCs w:val="24"/>
          <w:rPrChange w:id="138" w:author="Moreno,Melissa M" w:date="2019-03-11T09:11:00Z">
            <w:rPr>
              <w:ins w:id="139" w:author="Pine, Bill" w:date="2019-03-04T09:21:00Z"/>
            </w:rPr>
          </w:rPrChange>
        </w:rPr>
      </w:pPr>
      <w:proofErr w:type="gramStart"/>
      <w:ins w:id="140" w:author="Pine, Bill" w:date="2019-03-04T09:18:00Z">
        <w:r w:rsidRPr="00994DCA">
          <w:rPr>
            <w:rFonts w:ascii="Arial" w:hAnsi="Arial" w:cs="Arial"/>
            <w:sz w:val="24"/>
            <w:szCs w:val="24"/>
            <w:rPrChange w:id="141" w:author="Moreno,Melissa M" w:date="2019-03-11T09:11:00Z">
              <w:rPr/>
            </w:rPrChange>
          </w:rPr>
          <w:lastRenderedPageBreak/>
          <w:t>what</w:t>
        </w:r>
        <w:proofErr w:type="gramEnd"/>
        <w:r w:rsidRPr="00994DCA">
          <w:rPr>
            <w:rFonts w:ascii="Arial" w:hAnsi="Arial" w:cs="Arial"/>
            <w:sz w:val="24"/>
            <w:szCs w:val="24"/>
            <w:rPrChange w:id="142" w:author="Moreno,Melissa M" w:date="2019-03-11T09:11:00Z">
              <w:rPr/>
            </w:rPrChange>
          </w:rPr>
          <w:t xml:space="preserve"> is important is that these papers give you some variables that </w:t>
        </w:r>
      </w:ins>
      <w:ins w:id="143" w:author="Pine, Bill" w:date="2019-03-04T09:19:00Z">
        <w:r w:rsidRPr="00994DCA">
          <w:rPr>
            <w:rFonts w:ascii="Arial" w:hAnsi="Arial" w:cs="Arial"/>
            <w:sz w:val="24"/>
            <w:szCs w:val="24"/>
            <w:rPrChange w:id="144" w:author="Moreno,Melissa M" w:date="2019-03-11T09:11:00Z">
              <w:rPr/>
            </w:rPrChange>
          </w:rPr>
          <w:t>you may</w:t>
        </w:r>
      </w:ins>
      <w:ins w:id="145" w:author="Pine, Bill" w:date="2019-03-04T09:18:00Z">
        <w:r w:rsidRPr="00994DCA">
          <w:rPr>
            <w:rFonts w:ascii="Arial" w:hAnsi="Arial" w:cs="Arial"/>
            <w:sz w:val="24"/>
            <w:szCs w:val="24"/>
            <w:rPrChange w:id="146" w:author="Moreno,Melissa M" w:date="2019-03-11T09:11:00Z">
              <w:rPr/>
            </w:rPrChange>
          </w:rPr>
          <w:t xml:space="preserve"> </w:t>
        </w:r>
      </w:ins>
      <w:ins w:id="147" w:author="Pine, Bill" w:date="2019-03-04T09:19:00Z">
        <w:r w:rsidRPr="00994DCA">
          <w:rPr>
            <w:rFonts w:ascii="Arial" w:hAnsi="Arial" w:cs="Arial"/>
            <w:sz w:val="24"/>
            <w:szCs w:val="24"/>
            <w:rPrChange w:id="148" w:author="Moreno,Melissa M" w:date="2019-03-11T09:11:00Z">
              <w:rPr/>
            </w:rPrChange>
          </w:rPr>
          <w:t xml:space="preserve">use publicly available data to track changes in the Suwannee basin.  </w:t>
        </w:r>
      </w:ins>
    </w:p>
    <w:p w14:paraId="18DB4549" w14:textId="3F36A9BC" w:rsidR="00E53487" w:rsidRPr="00994DCA" w:rsidRDefault="00E53487" w:rsidP="00646F20">
      <w:pPr>
        <w:rPr>
          <w:ins w:id="149" w:author="Pine, Bill" w:date="2019-03-04T09:22:00Z"/>
          <w:rFonts w:ascii="Arial" w:hAnsi="Arial" w:cs="Arial"/>
          <w:sz w:val="24"/>
          <w:szCs w:val="24"/>
          <w:rPrChange w:id="150" w:author="Moreno,Melissa M" w:date="2019-03-11T09:11:00Z">
            <w:rPr>
              <w:ins w:id="151" w:author="Pine, Bill" w:date="2019-03-04T09:22:00Z"/>
            </w:rPr>
          </w:rPrChange>
        </w:rPr>
      </w:pPr>
      <w:ins w:id="152" w:author="Pine, Bill" w:date="2019-03-04T09:22:00Z">
        <w:r w:rsidRPr="00994DCA">
          <w:rPr>
            <w:rFonts w:ascii="Arial" w:hAnsi="Arial" w:cs="Arial"/>
            <w:sz w:val="24"/>
            <w:szCs w:val="24"/>
            <w:rPrChange w:id="153" w:author="Moreno,Melissa M" w:date="2019-03-11T09:11:00Z">
              <w:rPr/>
            </w:rPrChange>
          </w:rPr>
          <w:t>Example for Florida</w:t>
        </w:r>
      </w:ins>
    </w:p>
    <w:p w14:paraId="57C1B90A" w14:textId="582F398D" w:rsidR="00E53487" w:rsidRPr="00994DCA" w:rsidRDefault="00387045" w:rsidP="00646F20">
      <w:pPr>
        <w:rPr>
          <w:ins w:id="154" w:author="Pine, Bill" w:date="2019-03-04T09:36:00Z"/>
          <w:rFonts w:ascii="Arial" w:hAnsi="Arial" w:cs="Arial"/>
          <w:sz w:val="24"/>
          <w:szCs w:val="24"/>
          <w:rPrChange w:id="155" w:author="Moreno,Melissa M" w:date="2019-03-11T09:11:00Z">
            <w:rPr>
              <w:ins w:id="156" w:author="Pine, Bill" w:date="2019-03-04T09:36:00Z"/>
            </w:rPr>
          </w:rPrChange>
        </w:rPr>
      </w:pPr>
      <w:ins w:id="157" w:author="Pine, Bill" w:date="2019-03-04T09:36:00Z">
        <w:r w:rsidRPr="00994DCA">
          <w:rPr>
            <w:rFonts w:ascii="Arial" w:hAnsi="Arial" w:cs="Arial"/>
            <w:sz w:val="24"/>
            <w:szCs w:val="24"/>
            <w:rPrChange w:id="158" w:author="Moreno,Melissa M" w:date="2019-03-11T09:11:00Z">
              <w:rPr/>
            </w:rPrChange>
          </w:rPr>
          <w:fldChar w:fldCharType="begin"/>
        </w:r>
        <w:r w:rsidRPr="00994DCA">
          <w:rPr>
            <w:rFonts w:ascii="Arial" w:hAnsi="Arial" w:cs="Arial"/>
            <w:sz w:val="24"/>
            <w:szCs w:val="24"/>
            <w:rPrChange w:id="159" w:author="Moreno,Melissa M" w:date="2019-03-11T09:11:00Z">
              <w:rPr/>
            </w:rPrChange>
          </w:rPr>
          <w:instrText xml:space="preserve"> HYPERLINK "</w:instrText>
        </w:r>
      </w:ins>
      <w:ins w:id="160" w:author="Pine, Bill" w:date="2019-03-04T09:22:00Z">
        <w:r w:rsidRPr="00994DCA">
          <w:rPr>
            <w:rFonts w:ascii="Arial" w:hAnsi="Arial" w:cs="Arial"/>
            <w:sz w:val="24"/>
            <w:szCs w:val="24"/>
            <w:rPrChange w:id="161" w:author="Moreno,Melissa M" w:date="2019-03-11T09:11:00Z">
              <w:rPr/>
            </w:rPrChange>
          </w:rPr>
          <w:instrText>https://www.tandfonline.com/doi/abs/10.1080/01431160500219273</w:instrText>
        </w:r>
      </w:ins>
      <w:ins w:id="162" w:author="Pine, Bill" w:date="2019-03-04T09:36:00Z">
        <w:r w:rsidRPr="00994DCA">
          <w:rPr>
            <w:rFonts w:ascii="Arial" w:hAnsi="Arial" w:cs="Arial"/>
            <w:sz w:val="24"/>
            <w:szCs w:val="24"/>
            <w:rPrChange w:id="163" w:author="Moreno,Melissa M" w:date="2019-03-11T09:11:00Z">
              <w:rPr/>
            </w:rPrChange>
          </w:rPr>
          <w:instrText xml:space="preserve">" </w:instrText>
        </w:r>
        <w:r w:rsidRPr="00994DCA">
          <w:rPr>
            <w:rFonts w:ascii="Arial" w:hAnsi="Arial" w:cs="Arial"/>
            <w:sz w:val="24"/>
            <w:szCs w:val="24"/>
            <w:rPrChange w:id="164" w:author="Moreno,Melissa M" w:date="2019-03-11T09:11:00Z">
              <w:rPr/>
            </w:rPrChange>
          </w:rPr>
          <w:fldChar w:fldCharType="separate"/>
        </w:r>
      </w:ins>
      <w:ins w:id="165" w:author="Pine, Bill" w:date="2019-03-04T09:22:00Z">
        <w:r w:rsidRPr="00994DCA">
          <w:rPr>
            <w:rStyle w:val="Hyperlink"/>
            <w:rFonts w:ascii="Arial" w:hAnsi="Arial" w:cs="Arial"/>
            <w:sz w:val="24"/>
            <w:szCs w:val="24"/>
            <w:rPrChange w:id="166" w:author="Moreno,Melissa M" w:date="2019-03-11T09:11:00Z">
              <w:rPr>
                <w:rStyle w:val="Hyperlink"/>
              </w:rPr>
            </w:rPrChange>
          </w:rPr>
          <w:t>https://www.tandfonline.com/doi/abs/10.1080/01431160500219273</w:t>
        </w:r>
      </w:ins>
      <w:ins w:id="167" w:author="Pine, Bill" w:date="2019-03-04T09:36:00Z">
        <w:r w:rsidRPr="00994DCA">
          <w:rPr>
            <w:rFonts w:ascii="Arial" w:hAnsi="Arial" w:cs="Arial"/>
            <w:sz w:val="24"/>
            <w:szCs w:val="24"/>
            <w:rPrChange w:id="168" w:author="Moreno,Melissa M" w:date="2019-03-11T09:11:00Z">
              <w:rPr/>
            </w:rPrChange>
          </w:rPr>
          <w:fldChar w:fldCharType="end"/>
        </w:r>
      </w:ins>
    </w:p>
    <w:p w14:paraId="34C6714F" w14:textId="26BFA978" w:rsidR="00387045" w:rsidRPr="00994DCA" w:rsidRDefault="00387045" w:rsidP="00646F20">
      <w:pPr>
        <w:rPr>
          <w:ins w:id="169" w:author="Pine, Bill" w:date="2019-03-04T09:36:00Z"/>
          <w:rFonts w:ascii="Arial" w:hAnsi="Arial" w:cs="Arial"/>
          <w:sz w:val="24"/>
          <w:szCs w:val="24"/>
          <w:rPrChange w:id="170" w:author="Moreno,Melissa M" w:date="2019-03-11T09:11:00Z">
            <w:rPr>
              <w:ins w:id="171" w:author="Pine, Bill" w:date="2019-03-04T09:36:00Z"/>
            </w:rPr>
          </w:rPrChange>
        </w:rPr>
      </w:pPr>
    </w:p>
    <w:p w14:paraId="21D532DE" w14:textId="2B1B4ACA" w:rsidR="00387045" w:rsidRPr="00994DCA" w:rsidRDefault="00387045" w:rsidP="00646F20">
      <w:pPr>
        <w:rPr>
          <w:ins w:id="172" w:author="Pine, Bill" w:date="2019-03-04T09:36:00Z"/>
          <w:rFonts w:ascii="Arial" w:hAnsi="Arial" w:cs="Arial"/>
          <w:sz w:val="24"/>
          <w:szCs w:val="24"/>
          <w:rPrChange w:id="173" w:author="Moreno,Melissa M" w:date="2019-03-11T09:11:00Z">
            <w:rPr>
              <w:ins w:id="174" w:author="Pine, Bill" w:date="2019-03-04T09:36:00Z"/>
            </w:rPr>
          </w:rPrChange>
        </w:rPr>
      </w:pPr>
      <w:ins w:id="175" w:author="Pine, Bill" w:date="2019-03-04T09:36:00Z">
        <w:r w:rsidRPr="00994DCA">
          <w:rPr>
            <w:rFonts w:ascii="Arial" w:hAnsi="Arial" w:cs="Arial"/>
            <w:sz w:val="24"/>
            <w:szCs w:val="24"/>
            <w:rPrChange w:id="176" w:author="Moreno,Melissa M" w:date="2019-03-11T09:11:00Z">
              <w:rPr/>
            </w:rPrChange>
          </w:rPr>
          <w:t>Example of something I’ve been a part of</w:t>
        </w:r>
      </w:ins>
    </w:p>
    <w:p w14:paraId="5110F109" w14:textId="1A0E1DEB" w:rsidR="00387045" w:rsidRPr="00994DCA" w:rsidRDefault="00387045" w:rsidP="00646F20">
      <w:pPr>
        <w:rPr>
          <w:ins w:id="177" w:author="Pine, Bill" w:date="2019-03-04T09:15:00Z"/>
          <w:rFonts w:ascii="Arial" w:hAnsi="Arial" w:cs="Arial"/>
          <w:sz w:val="24"/>
          <w:szCs w:val="24"/>
          <w:rPrChange w:id="178" w:author="Moreno,Melissa M" w:date="2019-03-11T09:11:00Z">
            <w:rPr>
              <w:ins w:id="179" w:author="Pine, Bill" w:date="2019-03-04T09:15:00Z"/>
            </w:rPr>
          </w:rPrChange>
        </w:rPr>
      </w:pPr>
      <w:ins w:id="180" w:author="Pine, Bill" w:date="2019-03-04T09:36:00Z">
        <w:r w:rsidRPr="00994DCA">
          <w:rPr>
            <w:rFonts w:ascii="Arial" w:hAnsi="Arial" w:cs="Arial"/>
            <w:sz w:val="24"/>
            <w:szCs w:val="24"/>
            <w:rPrChange w:id="181" w:author="Moreno,Melissa M" w:date="2019-03-11T09:11:00Z">
              <w:rPr/>
            </w:rPrChange>
          </w:rPr>
          <w:t>https://afspubs.onlinelibrary.wiley.com/doi/full/10.1002/tafs.10110</w:t>
        </w:r>
      </w:ins>
    </w:p>
    <w:p w14:paraId="3235DE97" w14:textId="77777777" w:rsidR="00E10A78" w:rsidRPr="00994DCA" w:rsidRDefault="00E10A78" w:rsidP="00646F20">
      <w:pPr>
        <w:rPr>
          <w:ins w:id="182" w:author="Pine, Bill" w:date="2019-03-04T09:12:00Z"/>
          <w:rFonts w:ascii="Arial" w:hAnsi="Arial" w:cs="Arial"/>
          <w:sz w:val="24"/>
          <w:szCs w:val="24"/>
          <w:rPrChange w:id="183" w:author="Moreno,Melissa M" w:date="2019-03-11T09:11:00Z">
            <w:rPr>
              <w:ins w:id="184" w:author="Pine, Bill" w:date="2019-03-04T09:12:00Z"/>
            </w:rPr>
          </w:rPrChange>
        </w:rPr>
      </w:pPr>
    </w:p>
    <w:p w14:paraId="7ED0DFC6" w14:textId="2E259BCD" w:rsidR="00E10A78" w:rsidRPr="00994DCA" w:rsidRDefault="00E10A78" w:rsidP="00646F20">
      <w:pPr>
        <w:rPr>
          <w:ins w:id="185" w:author="Pine, Bill" w:date="2019-03-04T09:12:00Z"/>
          <w:rFonts w:ascii="Arial" w:hAnsi="Arial" w:cs="Arial"/>
          <w:sz w:val="24"/>
          <w:szCs w:val="24"/>
          <w:rPrChange w:id="186" w:author="Moreno,Melissa M" w:date="2019-03-11T09:11:00Z">
            <w:rPr>
              <w:ins w:id="187" w:author="Pine, Bill" w:date="2019-03-04T09:12:00Z"/>
            </w:rPr>
          </w:rPrChange>
        </w:rPr>
      </w:pPr>
    </w:p>
    <w:p w14:paraId="73D6DE76" w14:textId="316265F5" w:rsidR="00E10A78" w:rsidRPr="00994DCA" w:rsidRDefault="00E10A78" w:rsidP="00646F20">
      <w:pPr>
        <w:rPr>
          <w:ins w:id="188" w:author="Pine, Bill" w:date="2019-03-04T09:12:00Z"/>
          <w:rFonts w:ascii="Arial" w:hAnsi="Arial" w:cs="Arial"/>
          <w:sz w:val="24"/>
          <w:szCs w:val="24"/>
          <w:rPrChange w:id="189" w:author="Moreno,Melissa M" w:date="2019-03-11T09:11:00Z">
            <w:rPr>
              <w:ins w:id="190" w:author="Pine, Bill" w:date="2019-03-04T09:12:00Z"/>
            </w:rPr>
          </w:rPrChange>
        </w:rPr>
      </w:pPr>
      <w:ins w:id="191" w:author="Pine, Bill" w:date="2019-03-04T09:12:00Z">
        <w:r w:rsidRPr="00994DCA">
          <w:rPr>
            <w:rFonts w:ascii="Arial" w:hAnsi="Arial" w:cs="Arial"/>
            <w:sz w:val="24"/>
            <w:szCs w:val="24"/>
            <w:rPrChange w:id="192" w:author="Moreno,Melissa M" w:date="2019-03-11T09:11:00Z">
              <w:rPr/>
            </w:rPrChange>
          </w:rPr>
          <w:t>Here is a key paper you should read that can help stitch together both chapters</w:t>
        </w:r>
      </w:ins>
    </w:p>
    <w:p w14:paraId="26EE473D" w14:textId="0EC3D36C" w:rsidR="00E10A78" w:rsidRPr="00994DCA" w:rsidRDefault="00E10A78" w:rsidP="00646F20">
      <w:pPr>
        <w:rPr>
          <w:rFonts w:ascii="Arial" w:hAnsi="Arial" w:cs="Arial"/>
          <w:sz w:val="24"/>
          <w:szCs w:val="24"/>
          <w:rPrChange w:id="193" w:author="Moreno,Melissa M" w:date="2019-03-11T09:11:00Z">
            <w:rPr/>
          </w:rPrChange>
        </w:rPr>
      </w:pPr>
      <w:ins w:id="194" w:author="Pine, Bill" w:date="2019-03-04T09:12:00Z">
        <w:r w:rsidRPr="00994DCA">
          <w:rPr>
            <w:rFonts w:ascii="Arial" w:hAnsi="Arial" w:cs="Arial"/>
            <w:sz w:val="24"/>
            <w:szCs w:val="24"/>
            <w:rPrChange w:id="195" w:author="Moreno,Melissa M" w:date="2019-03-11T09:11:00Z">
              <w:rPr/>
            </w:rPrChange>
          </w:rPr>
          <w:t>https://link.springer.com/article/10.1007/s12237-016-0162-5</w:t>
        </w:r>
      </w:ins>
    </w:p>
    <w:p w14:paraId="2572FAF9" w14:textId="77777777" w:rsidR="00E10A78" w:rsidRPr="00994DCA" w:rsidRDefault="00E10A78" w:rsidP="00646F20">
      <w:pPr>
        <w:rPr>
          <w:ins w:id="196" w:author="Pine, Bill" w:date="2019-03-04T09:10:00Z"/>
          <w:rFonts w:ascii="Arial" w:hAnsi="Arial" w:cs="Arial"/>
          <w:sz w:val="24"/>
          <w:szCs w:val="24"/>
          <w:rPrChange w:id="197" w:author="Moreno,Melissa M" w:date="2019-03-11T09:11:00Z">
            <w:rPr>
              <w:ins w:id="198" w:author="Pine, Bill" w:date="2019-03-04T09:10:00Z"/>
            </w:rPr>
          </w:rPrChange>
        </w:rPr>
      </w:pPr>
    </w:p>
    <w:p w14:paraId="3D82AB80" w14:textId="6DD6961C" w:rsidR="00E10A78" w:rsidRPr="00994DCA" w:rsidRDefault="00E10A78" w:rsidP="00646F20">
      <w:pPr>
        <w:rPr>
          <w:ins w:id="199" w:author="Pine, Bill" w:date="2019-03-04T09:11:00Z"/>
          <w:rFonts w:ascii="Arial" w:hAnsi="Arial" w:cs="Arial"/>
          <w:sz w:val="24"/>
          <w:szCs w:val="24"/>
          <w:rPrChange w:id="200" w:author="Moreno,Melissa M" w:date="2019-03-11T09:11:00Z">
            <w:rPr>
              <w:ins w:id="201" w:author="Pine, Bill" w:date="2019-03-04T09:11:00Z"/>
            </w:rPr>
          </w:rPrChange>
        </w:rPr>
      </w:pPr>
      <w:ins w:id="202" w:author="Pine, Bill" w:date="2019-03-04T09:11:00Z">
        <w:r w:rsidRPr="00994DCA">
          <w:rPr>
            <w:rFonts w:ascii="Arial" w:hAnsi="Arial" w:cs="Arial"/>
            <w:sz w:val="24"/>
            <w:szCs w:val="24"/>
            <w:rPrChange w:id="203" w:author="Moreno,Melissa M" w:date="2019-03-11T09:11:00Z">
              <w:rPr/>
            </w:rPrChange>
          </w:rPr>
          <w:t>Here are results for searching for papers/reports that cite Ellen’s work</w:t>
        </w:r>
      </w:ins>
    </w:p>
    <w:p w14:paraId="5C499EB1" w14:textId="0F59C325" w:rsidR="00E10A78" w:rsidRPr="00994DCA" w:rsidRDefault="00E10A78" w:rsidP="00646F20">
      <w:pPr>
        <w:rPr>
          <w:ins w:id="204" w:author="Pine, Bill" w:date="2019-03-04T09:11:00Z"/>
          <w:rFonts w:ascii="Arial" w:hAnsi="Arial" w:cs="Arial"/>
          <w:sz w:val="24"/>
          <w:szCs w:val="24"/>
          <w:rPrChange w:id="205" w:author="Moreno,Melissa M" w:date="2019-03-11T09:11:00Z">
            <w:rPr>
              <w:ins w:id="206" w:author="Pine, Bill" w:date="2019-03-04T09:11:00Z"/>
            </w:rPr>
          </w:rPrChange>
        </w:rPr>
      </w:pPr>
    </w:p>
    <w:p w14:paraId="01A029ED" w14:textId="4131B8E3" w:rsidR="00E10A78" w:rsidRPr="00994DCA" w:rsidRDefault="00E10A78" w:rsidP="00646F20">
      <w:pPr>
        <w:rPr>
          <w:ins w:id="207" w:author="Pine, Bill" w:date="2019-03-04T09:11:00Z"/>
          <w:rFonts w:ascii="Arial" w:hAnsi="Arial" w:cs="Arial"/>
          <w:sz w:val="24"/>
          <w:szCs w:val="24"/>
          <w:rPrChange w:id="208" w:author="Moreno,Melissa M" w:date="2019-03-11T09:11:00Z">
            <w:rPr>
              <w:ins w:id="209" w:author="Pine, Bill" w:date="2019-03-04T09:11:00Z"/>
            </w:rPr>
          </w:rPrChange>
        </w:rPr>
      </w:pPr>
      <w:ins w:id="210" w:author="Pine, Bill" w:date="2019-03-04T09:11:00Z">
        <w:r w:rsidRPr="00994DCA">
          <w:rPr>
            <w:rFonts w:ascii="Arial" w:hAnsi="Arial" w:cs="Arial"/>
            <w:sz w:val="24"/>
            <w:szCs w:val="24"/>
            <w:rPrChange w:id="211" w:author="Moreno,Melissa M" w:date="2019-03-11T09:11:00Z">
              <w:rPr/>
            </w:rPrChange>
          </w:rPr>
          <w:fldChar w:fldCharType="begin"/>
        </w:r>
        <w:r w:rsidRPr="00994DCA">
          <w:rPr>
            <w:rFonts w:ascii="Arial" w:hAnsi="Arial" w:cs="Arial"/>
            <w:sz w:val="24"/>
            <w:szCs w:val="24"/>
            <w:rPrChange w:id="212" w:author="Moreno,Melissa M" w:date="2019-03-11T09:11:00Z">
              <w:rPr/>
            </w:rPrChange>
          </w:rPr>
          <w:instrText xml:space="preserve"> HYPERLINK "https://scholar.google.com/scholar?start=0&amp;hl=en&amp;as_sdt=40005&amp;sciodt=0,10&amp;cites=11772616080432062962&amp;scipsc" </w:instrText>
        </w:r>
        <w:r w:rsidRPr="00994DCA">
          <w:rPr>
            <w:rFonts w:ascii="Arial" w:hAnsi="Arial" w:cs="Arial"/>
            <w:sz w:val="24"/>
            <w:szCs w:val="24"/>
            <w:rPrChange w:id="213" w:author="Moreno,Melissa M" w:date="2019-03-11T09:11:00Z">
              <w:rPr/>
            </w:rPrChange>
          </w:rPr>
          <w:fldChar w:fldCharType="separate"/>
        </w:r>
        <w:r w:rsidRPr="00994DCA">
          <w:rPr>
            <w:rStyle w:val="Hyperlink"/>
            <w:rFonts w:ascii="Arial" w:hAnsi="Arial" w:cs="Arial"/>
            <w:sz w:val="24"/>
            <w:szCs w:val="24"/>
            <w:rPrChange w:id="214" w:author="Moreno,Melissa M" w:date="2019-03-11T09:11:00Z">
              <w:rPr>
                <w:rStyle w:val="Hyperlink"/>
              </w:rPr>
            </w:rPrChange>
          </w:rPr>
          <w:t>https://scholar.google.com/scholar?start=0&amp;hl=en&amp;as_sdt=40005&amp;sciodt=0,10&amp;cites=11772616080432062962&amp;scipsc</w:t>
        </w:r>
        <w:r w:rsidRPr="00994DCA">
          <w:rPr>
            <w:rFonts w:ascii="Arial" w:hAnsi="Arial" w:cs="Arial"/>
            <w:sz w:val="24"/>
            <w:szCs w:val="24"/>
            <w:rPrChange w:id="215" w:author="Moreno,Melissa M" w:date="2019-03-11T09:11:00Z">
              <w:rPr/>
            </w:rPrChange>
          </w:rPr>
          <w:fldChar w:fldCharType="end"/>
        </w:r>
        <w:r w:rsidRPr="00994DCA">
          <w:rPr>
            <w:rFonts w:ascii="Arial" w:hAnsi="Arial" w:cs="Arial"/>
            <w:sz w:val="24"/>
            <w:szCs w:val="24"/>
            <w:rPrChange w:id="216" w:author="Moreno,Melissa M" w:date="2019-03-11T09:11:00Z">
              <w:rPr/>
            </w:rPrChange>
          </w:rPr>
          <w:t>=</w:t>
        </w:r>
      </w:ins>
    </w:p>
    <w:p w14:paraId="67E7C4A9" w14:textId="2B8EAB97" w:rsidR="00E10A78" w:rsidRPr="00994DCA" w:rsidRDefault="00E10A78" w:rsidP="00646F20">
      <w:pPr>
        <w:rPr>
          <w:ins w:id="217" w:author="Pine, Bill" w:date="2019-03-04T09:11:00Z"/>
          <w:rFonts w:ascii="Arial" w:hAnsi="Arial" w:cs="Arial"/>
          <w:sz w:val="24"/>
          <w:szCs w:val="24"/>
          <w:rPrChange w:id="218" w:author="Moreno,Melissa M" w:date="2019-03-11T09:11:00Z">
            <w:rPr>
              <w:ins w:id="219" w:author="Pine, Bill" w:date="2019-03-04T09:11:00Z"/>
            </w:rPr>
          </w:rPrChange>
        </w:rPr>
      </w:pPr>
    </w:p>
    <w:p w14:paraId="1B599281" w14:textId="2818389D" w:rsidR="00E10A78" w:rsidRPr="00994DCA" w:rsidRDefault="00E10A78" w:rsidP="00646F20">
      <w:pPr>
        <w:rPr>
          <w:ins w:id="220" w:author="Pine, Bill" w:date="2019-03-04T09:10:00Z"/>
          <w:rFonts w:ascii="Arial" w:hAnsi="Arial" w:cs="Arial"/>
          <w:sz w:val="24"/>
          <w:szCs w:val="24"/>
          <w:rPrChange w:id="221" w:author="Moreno,Melissa M" w:date="2019-03-11T09:11:00Z">
            <w:rPr>
              <w:ins w:id="222" w:author="Pine, Bill" w:date="2019-03-04T09:10:00Z"/>
            </w:rPr>
          </w:rPrChange>
        </w:rPr>
      </w:pPr>
      <w:ins w:id="223" w:author="Pine, Bill" w:date="2019-03-04T09:11:00Z">
        <w:r w:rsidRPr="00994DCA">
          <w:rPr>
            <w:rFonts w:ascii="Arial" w:hAnsi="Arial" w:cs="Arial"/>
            <w:sz w:val="24"/>
            <w:szCs w:val="24"/>
            <w:rPrChange w:id="224" w:author="Moreno,Melissa M" w:date="2019-03-11T09:11:00Z">
              <w:rPr/>
            </w:rPrChange>
          </w:rPr>
          <w:t>https://scholar.google.com/scholar?cites=10625390634339797700&amp;as_sdt=40005&amp;sciodt=0,10&amp;hl=en</w:t>
        </w:r>
      </w:ins>
    </w:p>
    <w:p w14:paraId="0CBEC912" w14:textId="2CE169AB" w:rsidR="00E10A78" w:rsidRDefault="00E10A78" w:rsidP="00646F20">
      <w:pPr>
        <w:rPr>
          <w:ins w:id="225" w:author="Moreno,Melissa M" w:date="2019-03-11T12:05:00Z"/>
          <w:rFonts w:ascii="Arial" w:hAnsi="Arial" w:cs="Arial"/>
          <w:sz w:val="24"/>
          <w:szCs w:val="24"/>
        </w:rPr>
      </w:pPr>
    </w:p>
    <w:p w14:paraId="5E9F9A63" w14:textId="2BF2BCEE" w:rsidR="00CB4DC8" w:rsidRDefault="00CB4DC8" w:rsidP="00646F20">
      <w:pPr>
        <w:rPr>
          <w:ins w:id="226" w:author="Moreno,Melissa M" w:date="2019-03-11T12:05:00Z"/>
          <w:rFonts w:ascii="Arial" w:hAnsi="Arial" w:cs="Arial"/>
          <w:sz w:val="24"/>
          <w:szCs w:val="24"/>
        </w:rPr>
      </w:pPr>
    </w:p>
    <w:p w14:paraId="1A46BEB2" w14:textId="270E6A0A" w:rsidR="00CB4DC8" w:rsidRDefault="00CB4DC8" w:rsidP="00646F20">
      <w:pPr>
        <w:rPr>
          <w:ins w:id="227" w:author="Moreno,Melissa M" w:date="2019-03-11T12:05:00Z"/>
          <w:rFonts w:ascii="Arial" w:hAnsi="Arial" w:cs="Arial"/>
          <w:sz w:val="24"/>
          <w:szCs w:val="24"/>
        </w:rPr>
      </w:pPr>
    </w:p>
    <w:p w14:paraId="7C0C1B39" w14:textId="77777777" w:rsidR="00CB4DC8" w:rsidRDefault="00CB4DC8" w:rsidP="00CB4DC8">
      <w:pPr>
        <w:pStyle w:val="para"/>
        <w:shd w:val="clear" w:color="auto" w:fill="FCFCFC"/>
        <w:spacing w:before="240" w:beforeAutospacing="0" w:after="288" w:afterAutospacing="0"/>
        <w:rPr>
          <w:ins w:id="228" w:author="Moreno,Melissa M" w:date="2019-03-11T12:05:00Z"/>
          <w:rFonts w:ascii="Georgia" w:hAnsi="Georgia"/>
          <w:color w:val="333333"/>
          <w:spacing w:val="2"/>
          <w:sz w:val="26"/>
          <w:szCs w:val="26"/>
        </w:rPr>
      </w:pPr>
      <w:ins w:id="229" w:author="Moreno,Melissa M" w:date="2019-03-11T12:05:00Z">
        <w:r>
          <w:rPr>
            <w:rFonts w:ascii="Georgia" w:hAnsi="Georgia"/>
            <w:color w:val="333333"/>
            <w:spacing w:val="2"/>
            <w:sz w:val="26"/>
            <w:szCs w:val="26"/>
          </w:rPr>
          <w:t>Most recently, the Comprehensive Restoration Plan for the Gulf of Mexico mandates AM as part of the $8.8 billion settlement with BP to restore ecosystems damaged by the Deep Horizon Oil Spill (PDARP/PEIS </w:t>
        </w:r>
        <w:r>
          <w:rPr>
            <w:rStyle w:val="citationref"/>
            <w:rFonts w:ascii="Helvetica" w:hAnsi="Helvetica" w:cs="Helvetica"/>
            <w:color w:val="333333"/>
            <w:spacing w:val="2"/>
            <w:sz w:val="26"/>
            <w:szCs w:val="26"/>
          </w:rPr>
          <w:fldChar w:fldCharType="begin"/>
        </w:r>
        <w:r>
          <w:rPr>
            <w:rStyle w:val="citationref"/>
            <w:rFonts w:ascii="Helvetica" w:hAnsi="Helvetica" w:cs="Helvetica"/>
            <w:color w:val="333333"/>
            <w:spacing w:val="2"/>
            <w:sz w:val="26"/>
            <w:szCs w:val="26"/>
          </w:rPr>
          <w:instrText xml:space="preserve"> HYPERLINK "https://link.springer.com/article/10.1007/s12237-016-0162-5" \l "CR121" \o "View reference" </w:instrText>
        </w:r>
        <w:r>
          <w:rPr>
            <w:rStyle w:val="citationref"/>
            <w:rFonts w:ascii="Helvetica" w:hAnsi="Helvetica" w:cs="Helvetica"/>
            <w:color w:val="333333"/>
            <w:spacing w:val="2"/>
            <w:sz w:val="26"/>
            <w:szCs w:val="26"/>
          </w:rPr>
          <w:fldChar w:fldCharType="separate"/>
        </w:r>
        <w:r>
          <w:rPr>
            <w:rStyle w:val="Hyperlink"/>
            <w:rFonts w:ascii="Helvetica" w:hAnsi="Helvetica" w:cs="Helvetica"/>
            <w:color w:val="8E2555"/>
            <w:spacing w:val="2"/>
            <w:sz w:val="26"/>
            <w:szCs w:val="26"/>
          </w:rPr>
          <w:t>2016</w:t>
        </w:r>
        <w:r>
          <w:rPr>
            <w:rStyle w:val="citationref"/>
            <w:rFonts w:ascii="Helvetica" w:hAnsi="Helvetica" w:cs="Helvetica"/>
            <w:color w:val="333333"/>
            <w:spacing w:val="2"/>
            <w:sz w:val="26"/>
            <w:szCs w:val="26"/>
          </w:rPr>
          <w:fldChar w:fldCharType="end"/>
        </w:r>
        <w:r>
          <w:rPr>
            <w:rFonts w:ascii="Georgia" w:hAnsi="Georgia"/>
            <w:color w:val="333333"/>
            <w:spacing w:val="2"/>
            <w:sz w:val="26"/>
            <w:szCs w:val="26"/>
          </w:rPr>
          <w:t xml:space="preserve">). Each of the five Gulf </w:t>
        </w:r>
        <w:proofErr w:type="gramStart"/>
        <w:r>
          <w:rPr>
            <w:rFonts w:ascii="Georgia" w:hAnsi="Georgia"/>
            <w:color w:val="333333"/>
            <w:spacing w:val="2"/>
            <w:sz w:val="26"/>
            <w:szCs w:val="26"/>
          </w:rPr>
          <w:t>states</w:t>
        </w:r>
        <w:proofErr w:type="gramEnd"/>
        <w:r>
          <w:rPr>
            <w:rFonts w:ascii="Georgia" w:hAnsi="Georgia"/>
            <w:color w:val="333333"/>
            <w:spacing w:val="2"/>
            <w:sz w:val="26"/>
            <w:szCs w:val="26"/>
          </w:rPr>
          <w:t xml:space="preserve"> will have a restoration team reporting to an overarching Trustee Council (including three federal resource agencies). AM will include data management infrastructure, coordination with other research, and monitoring in the region plus frequent reports and program reviews (</w:t>
        </w:r>
        <w:proofErr w:type="gramStart"/>
        <w:r>
          <w:rPr>
            <w:rFonts w:ascii="Georgia" w:hAnsi="Georgia"/>
            <w:color w:val="333333"/>
            <w:spacing w:val="2"/>
            <w:sz w:val="26"/>
            <w:szCs w:val="26"/>
          </w:rPr>
          <w:t>ibid.,</w:t>
        </w:r>
        <w:proofErr w:type="gramEnd"/>
        <w:r>
          <w:rPr>
            <w:rFonts w:ascii="Georgia" w:hAnsi="Georgia"/>
            <w:color w:val="333333"/>
            <w:spacing w:val="2"/>
            <w:sz w:val="26"/>
            <w:szCs w:val="26"/>
          </w:rPr>
          <w:t xml:space="preserve"> Section 7.5). Guidance on restoring ecosystems and species is extensive, and the goal for conserving and protecting marine, coastal, estuarine, and riparian habitats includes </w:t>
        </w:r>
        <w:r>
          <w:rPr>
            <w:rStyle w:val="Emphasis"/>
            <w:rFonts w:ascii="Georgia" w:hAnsi="Georgia"/>
            <w:color w:val="333333"/>
            <w:spacing w:val="2"/>
            <w:sz w:val="26"/>
            <w:szCs w:val="26"/>
          </w:rPr>
          <w:t>land acquisition</w:t>
        </w:r>
        <w:r>
          <w:rPr>
            <w:rFonts w:ascii="Georgia" w:hAnsi="Georgia"/>
            <w:color w:val="333333"/>
            <w:spacing w:val="2"/>
            <w:sz w:val="26"/>
            <w:szCs w:val="26"/>
          </w:rPr>
          <w:t xml:space="preserve">, invasive species control, debris removal, and improved water quality (Chapter 5; Appendix D.1.7, p. 5.239f.). AM should </w:t>
        </w:r>
        <w:r>
          <w:rPr>
            <w:rFonts w:ascii="Georgia" w:hAnsi="Georgia"/>
            <w:color w:val="333333"/>
            <w:spacing w:val="2"/>
            <w:sz w:val="26"/>
            <w:szCs w:val="26"/>
          </w:rPr>
          <w:lastRenderedPageBreak/>
          <w:t>allow managers to achieve restoration goals, given this long-term, large-scale, and well-funded project. The world will be watching to learn how AM is applied to improve restoration.</w:t>
        </w:r>
      </w:ins>
    </w:p>
    <w:p w14:paraId="777D64B2" w14:textId="77777777" w:rsidR="00CB4DC8" w:rsidRDefault="00CB4DC8" w:rsidP="00CB4DC8">
      <w:pPr>
        <w:pStyle w:val="para"/>
        <w:shd w:val="clear" w:color="auto" w:fill="FCFCFC"/>
        <w:spacing w:before="240" w:beforeAutospacing="0" w:after="288" w:afterAutospacing="0"/>
        <w:rPr>
          <w:ins w:id="230" w:author="Moreno,Melissa M" w:date="2019-03-11T12:05:00Z"/>
          <w:rFonts w:ascii="Georgia" w:hAnsi="Georgia"/>
          <w:color w:val="333333"/>
          <w:spacing w:val="2"/>
          <w:sz w:val="26"/>
          <w:szCs w:val="26"/>
        </w:rPr>
      </w:pPr>
      <w:ins w:id="231" w:author="Moreno,Melissa M" w:date="2019-03-11T12:05:00Z">
        <w:r>
          <w:rPr>
            <w:rFonts w:ascii="Georgia" w:hAnsi="Georgia"/>
            <w:color w:val="333333"/>
            <w:spacing w:val="2"/>
            <w:sz w:val="26"/>
            <w:szCs w:val="26"/>
          </w:rPr>
          <w:t>Is any guidance missing? Yes. Cause–effect relationships become clearer when restoration is undertaken with experiments to test the functional value of vegetation along shorelines. Despite the opportunity to set up restoration experiments and test approaches within and among five Gulf of Mexico states, the guidance documents focus on monitoring and “scientific support activities” rather than AR (large phased field experiments). While the Plan (PDARP/PEIS </w:t>
        </w:r>
        <w:r>
          <w:rPr>
            <w:rStyle w:val="citationref"/>
            <w:rFonts w:ascii="Helvetica" w:hAnsi="Helvetica" w:cs="Helvetica"/>
            <w:color w:val="333333"/>
            <w:spacing w:val="2"/>
            <w:sz w:val="26"/>
            <w:szCs w:val="26"/>
          </w:rPr>
          <w:fldChar w:fldCharType="begin"/>
        </w:r>
        <w:r>
          <w:rPr>
            <w:rStyle w:val="citationref"/>
            <w:rFonts w:ascii="Helvetica" w:hAnsi="Helvetica" w:cs="Helvetica"/>
            <w:color w:val="333333"/>
            <w:spacing w:val="2"/>
            <w:sz w:val="26"/>
            <w:szCs w:val="26"/>
          </w:rPr>
          <w:instrText xml:space="preserve"> HYPERLINK "https://link.springer.com/article/10.1007/s12237-016-0162-5" \l "CR121" \o "View reference" </w:instrText>
        </w:r>
        <w:r>
          <w:rPr>
            <w:rStyle w:val="citationref"/>
            <w:rFonts w:ascii="Helvetica" w:hAnsi="Helvetica" w:cs="Helvetica"/>
            <w:color w:val="333333"/>
            <w:spacing w:val="2"/>
            <w:sz w:val="26"/>
            <w:szCs w:val="26"/>
          </w:rPr>
          <w:fldChar w:fldCharType="separate"/>
        </w:r>
        <w:r>
          <w:rPr>
            <w:rStyle w:val="Hyperlink"/>
            <w:rFonts w:ascii="Helvetica" w:hAnsi="Helvetica" w:cs="Helvetica"/>
            <w:color w:val="8E2555"/>
            <w:spacing w:val="2"/>
            <w:sz w:val="26"/>
            <w:szCs w:val="26"/>
          </w:rPr>
          <w:t>2016</w:t>
        </w:r>
        <w:r>
          <w:rPr>
            <w:rStyle w:val="citationref"/>
            <w:rFonts w:ascii="Helvetica" w:hAnsi="Helvetica" w:cs="Helvetica"/>
            <w:color w:val="333333"/>
            <w:spacing w:val="2"/>
            <w:sz w:val="26"/>
            <w:szCs w:val="26"/>
          </w:rPr>
          <w:fldChar w:fldCharType="end"/>
        </w:r>
        <w:r>
          <w:rPr>
            <w:rFonts w:ascii="Georgia" w:hAnsi="Georgia"/>
            <w:color w:val="333333"/>
            <w:spacing w:val="2"/>
            <w:sz w:val="26"/>
            <w:szCs w:val="26"/>
          </w:rPr>
          <w:t>) acknowledged that uncertainties might influence restoration outcomes, there was no call to address unknowns experimentally. In this multi-state effort, enormous opportunities exist to begin large </w:t>
        </w:r>
        <w:r>
          <w:rPr>
            <w:rStyle w:val="Emphasis"/>
            <w:rFonts w:ascii="Georgia" w:hAnsi="Georgia"/>
            <w:color w:val="333333"/>
            <w:spacing w:val="2"/>
            <w:sz w:val="26"/>
            <w:szCs w:val="26"/>
          </w:rPr>
          <w:t>manipulative</w:t>
        </w:r>
        <w:r>
          <w:rPr>
            <w:rFonts w:ascii="Georgia" w:hAnsi="Georgia"/>
            <w:color w:val="333333"/>
            <w:spacing w:val="2"/>
            <w:sz w:val="26"/>
            <w:szCs w:val="26"/>
          </w:rPr>
          <w:t> experiments to test alternative approaches to ecosystem restoration. Also, monitoring can support </w:t>
        </w:r>
        <w:r>
          <w:rPr>
            <w:rStyle w:val="Emphasis"/>
            <w:rFonts w:ascii="Georgia" w:hAnsi="Georgia"/>
            <w:color w:val="333333"/>
            <w:spacing w:val="2"/>
            <w:sz w:val="26"/>
            <w:szCs w:val="26"/>
          </w:rPr>
          <w:t>observational</w:t>
        </w:r>
        <w:r>
          <w:rPr>
            <w:rFonts w:ascii="Georgia" w:hAnsi="Georgia"/>
            <w:color w:val="333333"/>
            <w:spacing w:val="2"/>
            <w:sz w:val="26"/>
            <w:szCs w:val="26"/>
          </w:rPr>
          <w:t> experiments by assessing the effect of the same action in multiple contexts. As evidence, the most common attribute of </w:t>
        </w:r>
        <w:r>
          <w:rPr>
            <w:rStyle w:val="Emphasis"/>
            <w:rFonts w:ascii="Georgia" w:hAnsi="Georgia"/>
            <w:color w:val="333333"/>
            <w:spacing w:val="2"/>
            <w:sz w:val="26"/>
            <w:szCs w:val="26"/>
          </w:rPr>
          <w:t>effective restoration</w:t>
        </w:r>
        <w:r>
          <w:rPr>
            <w:rFonts w:ascii="Georgia" w:hAnsi="Georgia"/>
            <w:color w:val="333333"/>
            <w:spacing w:val="2"/>
            <w:sz w:val="26"/>
            <w:szCs w:val="26"/>
          </w:rPr>
          <w:t> that emerged from a recent compendium on large river restoration was an AM approach with learning by experimentation and monitoring (</w:t>
        </w:r>
        <w:proofErr w:type="spellStart"/>
        <w:r>
          <w:rPr>
            <w:rFonts w:ascii="Georgia" w:hAnsi="Georgia"/>
            <w:color w:val="333333"/>
            <w:spacing w:val="2"/>
            <w:sz w:val="26"/>
            <w:szCs w:val="26"/>
          </w:rPr>
          <w:t>DeBruyne</w:t>
        </w:r>
        <w:proofErr w:type="spellEnd"/>
        <w:r>
          <w:rPr>
            <w:rFonts w:ascii="Georgia" w:hAnsi="Georgia"/>
            <w:color w:val="333333"/>
            <w:spacing w:val="2"/>
            <w:sz w:val="26"/>
            <w:szCs w:val="26"/>
          </w:rPr>
          <w:t xml:space="preserve"> and </w:t>
        </w:r>
        <w:proofErr w:type="spellStart"/>
        <w:r>
          <w:rPr>
            <w:rFonts w:ascii="Georgia" w:hAnsi="Georgia"/>
            <w:color w:val="333333"/>
            <w:spacing w:val="2"/>
            <w:sz w:val="26"/>
            <w:szCs w:val="26"/>
          </w:rPr>
          <w:t>Roseman</w:t>
        </w:r>
        <w:proofErr w:type="spellEnd"/>
        <w:r>
          <w:rPr>
            <w:rFonts w:ascii="Georgia" w:hAnsi="Georgia"/>
            <w:color w:val="333333"/>
            <w:spacing w:val="2"/>
            <w:sz w:val="26"/>
            <w:szCs w:val="26"/>
          </w:rPr>
          <w:t> </w:t>
        </w:r>
        <w:r>
          <w:rPr>
            <w:rStyle w:val="citationref"/>
            <w:rFonts w:ascii="Helvetica" w:hAnsi="Helvetica" w:cs="Helvetica"/>
            <w:color w:val="333333"/>
            <w:spacing w:val="2"/>
            <w:sz w:val="26"/>
            <w:szCs w:val="26"/>
          </w:rPr>
          <w:fldChar w:fldCharType="begin"/>
        </w:r>
        <w:r>
          <w:rPr>
            <w:rStyle w:val="citationref"/>
            <w:rFonts w:ascii="Helvetica" w:hAnsi="Helvetica" w:cs="Helvetica"/>
            <w:color w:val="333333"/>
            <w:spacing w:val="2"/>
            <w:sz w:val="26"/>
            <w:szCs w:val="26"/>
          </w:rPr>
          <w:instrText xml:space="preserve"> HYPERLINK "https://link.springer.com/article/10.1007/s12237-016-0162-5" \l "CR37" \o "View reference" </w:instrText>
        </w:r>
        <w:r>
          <w:rPr>
            <w:rStyle w:val="citationref"/>
            <w:rFonts w:ascii="Helvetica" w:hAnsi="Helvetica" w:cs="Helvetica"/>
            <w:color w:val="333333"/>
            <w:spacing w:val="2"/>
            <w:sz w:val="26"/>
            <w:szCs w:val="26"/>
          </w:rPr>
          <w:fldChar w:fldCharType="separate"/>
        </w:r>
        <w:r>
          <w:rPr>
            <w:rStyle w:val="Hyperlink"/>
            <w:rFonts w:ascii="Helvetica" w:hAnsi="Helvetica" w:cs="Helvetica"/>
            <w:color w:val="8E2555"/>
            <w:spacing w:val="2"/>
            <w:sz w:val="26"/>
            <w:szCs w:val="26"/>
          </w:rPr>
          <w:t>2015</w:t>
        </w:r>
        <w:r>
          <w:rPr>
            <w:rStyle w:val="citationref"/>
            <w:rFonts w:ascii="Helvetica" w:hAnsi="Helvetica" w:cs="Helvetica"/>
            <w:color w:val="333333"/>
            <w:spacing w:val="2"/>
            <w:sz w:val="26"/>
            <w:szCs w:val="26"/>
          </w:rPr>
          <w:fldChar w:fldCharType="end"/>
        </w:r>
        <w:r>
          <w:rPr>
            <w:rFonts w:ascii="Georgia" w:hAnsi="Georgia"/>
            <w:color w:val="333333"/>
            <w:spacing w:val="2"/>
            <w:sz w:val="26"/>
            <w:szCs w:val="26"/>
          </w:rPr>
          <w:t>).</w:t>
        </w:r>
      </w:ins>
    </w:p>
    <w:p w14:paraId="6F06BE06" w14:textId="70B4D574" w:rsidR="00CB4DC8" w:rsidRDefault="00CB4DC8" w:rsidP="00646F20">
      <w:pPr>
        <w:rPr>
          <w:ins w:id="232" w:author="Moreno,Melissa M" w:date="2019-03-11T12:05:00Z"/>
          <w:rFonts w:ascii="Arial" w:hAnsi="Arial" w:cs="Arial"/>
          <w:sz w:val="24"/>
          <w:szCs w:val="24"/>
        </w:rPr>
      </w:pPr>
      <w:bookmarkStart w:id="233" w:name="_GoBack"/>
      <w:bookmarkEnd w:id="233"/>
    </w:p>
    <w:p w14:paraId="646DA4EC" w14:textId="5D5CCD38" w:rsidR="00CB4DC8" w:rsidRDefault="00CB4DC8" w:rsidP="00646F20">
      <w:pPr>
        <w:rPr>
          <w:ins w:id="234" w:author="Moreno,Melissa M" w:date="2019-03-11T12:05:00Z"/>
          <w:rFonts w:ascii="Arial" w:hAnsi="Arial" w:cs="Arial"/>
          <w:sz w:val="24"/>
          <w:szCs w:val="24"/>
        </w:rPr>
      </w:pPr>
    </w:p>
    <w:p w14:paraId="4C39D53B" w14:textId="61B603E2" w:rsidR="00CB4DC8" w:rsidRDefault="00CB4DC8" w:rsidP="00646F20">
      <w:pPr>
        <w:rPr>
          <w:ins w:id="235" w:author="Moreno,Melissa M" w:date="2019-03-11T12:05:00Z"/>
          <w:rFonts w:ascii="Arial" w:hAnsi="Arial" w:cs="Arial"/>
          <w:sz w:val="24"/>
          <w:szCs w:val="24"/>
        </w:rPr>
      </w:pPr>
    </w:p>
    <w:p w14:paraId="1EBFF1EF" w14:textId="44B128D4" w:rsidR="00CB4DC8" w:rsidRDefault="00CB4DC8" w:rsidP="00646F20">
      <w:pPr>
        <w:rPr>
          <w:ins w:id="236" w:author="Moreno,Melissa M" w:date="2019-03-11T12:05:00Z"/>
          <w:rFonts w:ascii="Arial" w:hAnsi="Arial" w:cs="Arial"/>
          <w:sz w:val="24"/>
          <w:szCs w:val="24"/>
        </w:rPr>
      </w:pPr>
    </w:p>
    <w:p w14:paraId="5B782009" w14:textId="2A71DD00" w:rsidR="00CB4DC8" w:rsidRDefault="00CB4DC8" w:rsidP="00646F20">
      <w:pPr>
        <w:rPr>
          <w:ins w:id="237" w:author="Moreno,Melissa M" w:date="2019-03-11T12:05:00Z"/>
          <w:rFonts w:ascii="Arial" w:hAnsi="Arial" w:cs="Arial"/>
          <w:sz w:val="24"/>
          <w:szCs w:val="24"/>
        </w:rPr>
      </w:pPr>
    </w:p>
    <w:p w14:paraId="6D3819C5" w14:textId="1C41936E" w:rsidR="00CB4DC8" w:rsidRDefault="00CB4DC8" w:rsidP="00646F20">
      <w:pPr>
        <w:rPr>
          <w:ins w:id="238" w:author="Moreno,Melissa M" w:date="2019-03-11T12:05:00Z"/>
          <w:rFonts w:ascii="Arial" w:hAnsi="Arial" w:cs="Arial"/>
          <w:sz w:val="24"/>
          <w:szCs w:val="24"/>
        </w:rPr>
      </w:pPr>
    </w:p>
    <w:p w14:paraId="1AC195FD" w14:textId="0FA3D923" w:rsidR="00CB4DC8" w:rsidRDefault="00CB4DC8" w:rsidP="00646F20">
      <w:pPr>
        <w:rPr>
          <w:ins w:id="239" w:author="Moreno,Melissa M" w:date="2019-03-11T12:05:00Z"/>
          <w:rFonts w:ascii="Arial" w:hAnsi="Arial" w:cs="Arial"/>
          <w:sz w:val="24"/>
          <w:szCs w:val="24"/>
        </w:rPr>
      </w:pPr>
    </w:p>
    <w:p w14:paraId="1BCDDF78" w14:textId="4402CA92" w:rsidR="00CB4DC8" w:rsidRDefault="00CB4DC8" w:rsidP="00646F20">
      <w:pPr>
        <w:rPr>
          <w:ins w:id="240" w:author="Moreno,Melissa M" w:date="2019-03-11T12:05:00Z"/>
          <w:rFonts w:ascii="Arial" w:hAnsi="Arial" w:cs="Arial"/>
          <w:sz w:val="24"/>
          <w:szCs w:val="24"/>
        </w:rPr>
      </w:pPr>
    </w:p>
    <w:p w14:paraId="3A2223EC" w14:textId="4AC8E941" w:rsidR="00CB4DC8" w:rsidRDefault="00CB4DC8" w:rsidP="00646F20">
      <w:pPr>
        <w:rPr>
          <w:ins w:id="241" w:author="Moreno,Melissa M" w:date="2019-03-11T12:05:00Z"/>
          <w:rFonts w:ascii="Arial" w:hAnsi="Arial" w:cs="Arial"/>
          <w:sz w:val="24"/>
          <w:szCs w:val="24"/>
        </w:rPr>
      </w:pPr>
    </w:p>
    <w:p w14:paraId="18A93842" w14:textId="77777777" w:rsidR="00CB4DC8" w:rsidRPr="00994DCA" w:rsidRDefault="00CB4DC8" w:rsidP="00646F20">
      <w:pPr>
        <w:rPr>
          <w:ins w:id="242" w:author="Pine, Bill" w:date="2019-03-04T09:10:00Z"/>
          <w:rFonts w:ascii="Arial" w:hAnsi="Arial" w:cs="Arial"/>
          <w:sz w:val="24"/>
          <w:szCs w:val="24"/>
          <w:rPrChange w:id="243" w:author="Moreno,Melissa M" w:date="2019-03-11T09:11:00Z">
            <w:rPr>
              <w:ins w:id="244" w:author="Pine, Bill" w:date="2019-03-04T09:10:00Z"/>
            </w:rPr>
          </w:rPrChange>
        </w:rPr>
      </w:pPr>
    </w:p>
    <w:p w14:paraId="27D8A7C4" w14:textId="58FA132F" w:rsidR="00646F20" w:rsidRPr="00994DCA" w:rsidRDefault="00646F20" w:rsidP="00646F20">
      <w:pPr>
        <w:rPr>
          <w:rFonts w:ascii="Arial" w:hAnsi="Arial" w:cs="Arial"/>
          <w:sz w:val="24"/>
          <w:szCs w:val="24"/>
          <w:rPrChange w:id="245" w:author="Moreno,Melissa M" w:date="2019-03-11T09:11:00Z">
            <w:rPr/>
          </w:rPrChange>
        </w:rPr>
      </w:pPr>
      <w:r w:rsidRPr="00994DCA">
        <w:rPr>
          <w:rFonts w:ascii="Arial" w:hAnsi="Arial" w:cs="Arial"/>
          <w:sz w:val="24"/>
          <w:szCs w:val="24"/>
          <w:rPrChange w:id="246" w:author="Moreno,Melissa M" w:date="2019-03-11T09:11:00Z">
            <w:rPr/>
          </w:rPrChange>
        </w:rPr>
        <w:t>Outline</w:t>
      </w:r>
    </w:p>
    <w:p w14:paraId="3DA8D25C" w14:textId="77777777" w:rsidR="00646F20" w:rsidRPr="00994DCA" w:rsidRDefault="00646F20" w:rsidP="00646F20">
      <w:pPr>
        <w:rPr>
          <w:rFonts w:ascii="Arial" w:hAnsi="Arial" w:cs="Arial"/>
          <w:sz w:val="24"/>
          <w:szCs w:val="24"/>
          <w:rPrChange w:id="247" w:author="Moreno,Melissa M" w:date="2019-03-11T09:11:00Z">
            <w:rPr/>
          </w:rPrChange>
        </w:rPr>
      </w:pPr>
      <w:r w:rsidRPr="00994DCA">
        <w:rPr>
          <w:rFonts w:ascii="Arial" w:hAnsi="Arial" w:cs="Arial"/>
          <w:sz w:val="24"/>
          <w:szCs w:val="24"/>
          <w:rPrChange w:id="248" w:author="Moreno,Melissa M" w:date="2019-03-11T09:11:00Z">
            <w:rPr/>
          </w:rPrChange>
        </w:rPr>
        <w:t>Intro</w:t>
      </w:r>
    </w:p>
    <w:p w14:paraId="7CE2C695" w14:textId="5C5AC690" w:rsidR="00CF0690" w:rsidRPr="00994DCA" w:rsidRDefault="00646F20" w:rsidP="00646F20">
      <w:pPr>
        <w:rPr>
          <w:rFonts w:ascii="Arial" w:hAnsi="Arial" w:cs="Arial"/>
          <w:sz w:val="24"/>
          <w:szCs w:val="24"/>
          <w:rPrChange w:id="249" w:author="Moreno,Melissa M" w:date="2019-03-11T09:11:00Z">
            <w:rPr/>
          </w:rPrChange>
        </w:rPr>
      </w:pPr>
      <w:r w:rsidRPr="00994DCA">
        <w:rPr>
          <w:rFonts w:ascii="Arial" w:hAnsi="Arial" w:cs="Arial"/>
          <w:sz w:val="24"/>
          <w:szCs w:val="24"/>
          <w:rPrChange w:id="250" w:author="Moreno,Melissa M" w:date="2019-03-11T09:11:00Z">
            <w:rPr/>
          </w:rPrChange>
        </w:rPr>
        <w:t>-</w:t>
      </w:r>
      <w:r w:rsidR="00CF0690" w:rsidRPr="00994DCA">
        <w:rPr>
          <w:rFonts w:ascii="Arial" w:hAnsi="Arial" w:cs="Arial"/>
          <w:sz w:val="24"/>
          <w:szCs w:val="24"/>
          <w:rPrChange w:id="251" w:author="Moreno,Melissa M" w:date="2019-03-11T09:11:00Z">
            <w:rPr/>
          </w:rPrChange>
        </w:rPr>
        <w:t xml:space="preserve"> Multiple ways to create dynamic and informative maps</w:t>
      </w:r>
      <w:r w:rsidR="008762AF" w:rsidRPr="00994DCA">
        <w:rPr>
          <w:rFonts w:ascii="Arial" w:hAnsi="Arial" w:cs="Arial"/>
          <w:sz w:val="24"/>
          <w:szCs w:val="24"/>
          <w:rPrChange w:id="252" w:author="Moreno,Melissa M" w:date="2019-03-11T09:11:00Z">
            <w:rPr/>
          </w:rPrChange>
        </w:rPr>
        <w:t xml:space="preserve">, interactive, static, animation, </w:t>
      </w:r>
      <w:proofErr w:type="spellStart"/>
      <w:r w:rsidR="008762AF" w:rsidRPr="00994DCA">
        <w:rPr>
          <w:rFonts w:ascii="Arial" w:hAnsi="Arial" w:cs="Arial"/>
          <w:sz w:val="24"/>
          <w:szCs w:val="24"/>
          <w:rPrChange w:id="253" w:author="Moreno,Melissa M" w:date="2019-03-11T09:11:00Z">
            <w:rPr/>
          </w:rPrChange>
        </w:rPr>
        <w:t>etc</w:t>
      </w:r>
      <w:proofErr w:type="spellEnd"/>
    </w:p>
    <w:p w14:paraId="22171A51" w14:textId="53F08660" w:rsidR="00646F20" w:rsidRPr="00994DCA" w:rsidRDefault="00CF0690" w:rsidP="00646F20">
      <w:pPr>
        <w:rPr>
          <w:rFonts w:ascii="Arial" w:hAnsi="Arial" w:cs="Arial"/>
          <w:sz w:val="24"/>
          <w:szCs w:val="24"/>
          <w:rPrChange w:id="254" w:author="Moreno,Melissa M" w:date="2019-03-11T09:11:00Z">
            <w:rPr/>
          </w:rPrChange>
        </w:rPr>
      </w:pPr>
      <w:r w:rsidRPr="00994DCA">
        <w:rPr>
          <w:rFonts w:ascii="Arial" w:hAnsi="Arial" w:cs="Arial"/>
          <w:sz w:val="24"/>
          <w:szCs w:val="24"/>
          <w:rPrChange w:id="255" w:author="Moreno,Melissa M" w:date="2019-03-11T09:11:00Z">
            <w:rPr/>
          </w:rPrChange>
        </w:rPr>
        <w:t>- More accurate and complete history of an area are being created with modern technological advancements.</w:t>
      </w:r>
    </w:p>
    <w:p w14:paraId="7634A3B3" w14:textId="77777777" w:rsidR="008762AF" w:rsidRPr="00994DCA" w:rsidRDefault="008762AF" w:rsidP="00646F20">
      <w:pPr>
        <w:rPr>
          <w:rFonts w:ascii="Arial" w:hAnsi="Arial" w:cs="Arial"/>
          <w:sz w:val="24"/>
          <w:szCs w:val="24"/>
          <w:rPrChange w:id="256" w:author="Moreno,Melissa M" w:date="2019-03-11T09:11:00Z">
            <w:rPr/>
          </w:rPrChange>
        </w:rPr>
      </w:pPr>
    </w:p>
    <w:p w14:paraId="6B5957F6" w14:textId="4D5FFB33" w:rsidR="00646F20" w:rsidRPr="00994DCA" w:rsidRDefault="00646F20" w:rsidP="00646F20">
      <w:pPr>
        <w:rPr>
          <w:rFonts w:ascii="Arial" w:hAnsi="Arial" w:cs="Arial"/>
          <w:sz w:val="24"/>
          <w:szCs w:val="24"/>
          <w:rPrChange w:id="257" w:author="Moreno,Melissa M" w:date="2019-03-11T09:11:00Z">
            <w:rPr/>
          </w:rPrChange>
        </w:rPr>
      </w:pPr>
      <w:r w:rsidRPr="00994DCA">
        <w:rPr>
          <w:rFonts w:ascii="Arial" w:hAnsi="Arial" w:cs="Arial"/>
          <w:sz w:val="24"/>
          <w:szCs w:val="24"/>
          <w:rPrChange w:id="258" w:author="Moreno,Melissa M" w:date="2019-03-11T09:11:00Z">
            <w:rPr/>
          </w:rPrChange>
        </w:rPr>
        <w:t>Objective</w:t>
      </w:r>
    </w:p>
    <w:p w14:paraId="5D905D98" w14:textId="01BF22EB" w:rsidR="00646F20" w:rsidRPr="00994DCA" w:rsidRDefault="00646F20" w:rsidP="00646F20">
      <w:pPr>
        <w:rPr>
          <w:rFonts w:ascii="Arial" w:hAnsi="Arial" w:cs="Arial"/>
          <w:sz w:val="24"/>
          <w:szCs w:val="24"/>
          <w:rPrChange w:id="259" w:author="Moreno,Melissa M" w:date="2019-03-11T09:11:00Z">
            <w:rPr/>
          </w:rPrChange>
        </w:rPr>
      </w:pPr>
      <w:r w:rsidRPr="00994DCA">
        <w:rPr>
          <w:rFonts w:ascii="Arial" w:hAnsi="Arial" w:cs="Arial"/>
          <w:sz w:val="24"/>
          <w:szCs w:val="24"/>
          <w:rPrChange w:id="260" w:author="Moreno,Melissa M" w:date="2019-03-11T09:11:00Z">
            <w:rPr/>
          </w:rPrChange>
        </w:rPr>
        <w:t>- Assess change in topographic shoreline features, by generating an analysis of physical changes through satellite imagery.</w:t>
      </w:r>
    </w:p>
    <w:p w14:paraId="1CAB4659" w14:textId="62E6DA22" w:rsidR="0083699D" w:rsidRPr="00994DCA" w:rsidRDefault="0083699D" w:rsidP="00646F20">
      <w:pPr>
        <w:rPr>
          <w:rFonts w:ascii="Arial" w:hAnsi="Arial" w:cs="Arial"/>
          <w:sz w:val="24"/>
          <w:szCs w:val="24"/>
          <w:rPrChange w:id="261" w:author="Moreno,Melissa M" w:date="2019-03-11T09:11:00Z">
            <w:rPr/>
          </w:rPrChange>
        </w:rPr>
      </w:pPr>
      <w:r w:rsidRPr="00994DCA">
        <w:rPr>
          <w:rFonts w:ascii="Arial" w:hAnsi="Arial" w:cs="Arial"/>
          <w:sz w:val="24"/>
          <w:szCs w:val="24"/>
          <w:rPrChange w:id="262" w:author="Moreno,Melissa M" w:date="2019-03-11T09:11:00Z">
            <w:rPr/>
          </w:rPrChange>
        </w:rPr>
        <w:t xml:space="preserve">-Will be an analysis showing coastline loss or gained over time, and up to this this current time. </w:t>
      </w:r>
    </w:p>
    <w:p w14:paraId="06637959" w14:textId="77777777" w:rsidR="00646F20" w:rsidRPr="00994DCA" w:rsidRDefault="00646F20" w:rsidP="00646F20">
      <w:pPr>
        <w:rPr>
          <w:rFonts w:ascii="Arial" w:hAnsi="Arial" w:cs="Arial"/>
          <w:sz w:val="24"/>
          <w:szCs w:val="24"/>
          <w:rPrChange w:id="263" w:author="Moreno,Melissa M" w:date="2019-03-11T09:11:00Z">
            <w:rPr/>
          </w:rPrChange>
        </w:rPr>
      </w:pPr>
    </w:p>
    <w:p w14:paraId="39136B6D" w14:textId="5C78F180" w:rsidR="00CF0690" w:rsidRPr="00994DCA" w:rsidRDefault="00646F20" w:rsidP="00646F20">
      <w:pPr>
        <w:rPr>
          <w:rFonts w:ascii="Arial" w:hAnsi="Arial" w:cs="Arial"/>
          <w:sz w:val="24"/>
          <w:szCs w:val="24"/>
          <w:rPrChange w:id="264" w:author="Moreno,Melissa M" w:date="2019-03-11T09:11:00Z">
            <w:rPr/>
          </w:rPrChange>
        </w:rPr>
      </w:pPr>
      <w:r w:rsidRPr="00994DCA">
        <w:rPr>
          <w:rFonts w:ascii="Arial" w:hAnsi="Arial" w:cs="Arial"/>
          <w:sz w:val="24"/>
          <w:szCs w:val="24"/>
          <w:rPrChange w:id="265" w:author="Moreno,Melissa M" w:date="2019-03-11T09:11:00Z">
            <w:rPr/>
          </w:rPrChange>
        </w:rPr>
        <w:t>Methods</w:t>
      </w:r>
    </w:p>
    <w:p w14:paraId="26D5B5DC" w14:textId="076BE60F" w:rsidR="008762AF" w:rsidRPr="00994DCA" w:rsidRDefault="008762AF" w:rsidP="00646F20">
      <w:pPr>
        <w:rPr>
          <w:rFonts w:ascii="Arial" w:hAnsi="Arial" w:cs="Arial"/>
          <w:sz w:val="24"/>
          <w:szCs w:val="24"/>
          <w:rPrChange w:id="266" w:author="Moreno,Melissa M" w:date="2019-03-11T09:11:00Z">
            <w:rPr/>
          </w:rPrChange>
        </w:rPr>
      </w:pPr>
      <w:r w:rsidRPr="00994DCA">
        <w:rPr>
          <w:rFonts w:ascii="Arial" w:hAnsi="Arial" w:cs="Arial"/>
          <w:sz w:val="24"/>
          <w:szCs w:val="24"/>
          <w:rPrChange w:id="267" w:author="Moreno,Melissa M" w:date="2019-03-11T09:11:00Z">
            <w:rPr/>
          </w:rPrChange>
        </w:rPr>
        <w:t xml:space="preserve">-Publicly available maps from various satellites. </w:t>
      </w:r>
    </w:p>
    <w:p w14:paraId="0B7D475A" w14:textId="278D2E26" w:rsidR="00646F20" w:rsidRPr="00994DCA" w:rsidRDefault="008762AF" w:rsidP="00646F20">
      <w:pPr>
        <w:rPr>
          <w:rFonts w:ascii="Arial" w:hAnsi="Arial" w:cs="Arial"/>
          <w:sz w:val="24"/>
          <w:szCs w:val="24"/>
          <w:rPrChange w:id="268" w:author="Moreno,Melissa M" w:date="2019-03-11T09:11:00Z">
            <w:rPr/>
          </w:rPrChange>
        </w:rPr>
      </w:pPr>
      <w:r w:rsidRPr="00994DCA">
        <w:rPr>
          <w:rFonts w:ascii="Arial" w:hAnsi="Arial" w:cs="Arial"/>
          <w:sz w:val="24"/>
          <w:szCs w:val="24"/>
          <w:rPrChange w:id="269" w:author="Moreno,Melissa M" w:date="2019-03-11T09:11:00Z">
            <w:rPr/>
          </w:rPrChange>
        </w:rPr>
        <w:t>-</w:t>
      </w:r>
      <w:r w:rsidR="00646F20" w:rsidRPr="00994DCA">
        <w:rPr>
          <w:rFonts w:ascii="Arial" w:hAnsi="Arial" w:cs="Arial"/>
          <w:sz w:val="24"/>
          <w:szCs w:val="24"/>
          <w:rPrChange w:id="270" w:author="Moreno,Melissa M" w:date="2019-03-11T09:11:00Z">
            <w:rPr/>
          </w:rPrChange>
        </w:rPr>
        <w:t>ArcMap</w:t>
      </w:r>
      <w:r w:rsidR="00CF0690" w:rsidRPr="00994DCA">
        <w:rPr>
          <w:rFonts w:ascii="Arial" w:hAnsi="Arial" w:cs="Arial"/>
          <w:sz w:val="24"/>
          <w:szCs w:val="24"/>
          <w:rPrChange w:id="271" w:author="Moreno,Melissa M" w:date="2019-03-11T09:11:00Z">
            <w:rPr/>
          </w:rPrChange>
        </w:rPr>
        <w:t xml:space="preserve"> – Landsat imagery, </w:t>
      </w:r>
      <w:proofErr w:type="spellStart"/>
      <w:r w:rsidR="00CF0690" w:rsidRPr="00994DCA">
        <w:rPr>
          <w:rFonts w:ascii="Arial" w:hAnsi="Arial" w:cs="Arial"/>
          <w:sz w:val="24"/>
          <w:szCs w:val="24"/>
          <w:rPrChange w:id="272" w:author="Moreno,Melissa M" w:date="2019-03-11T09:11:00Z">
            <w:rPr/>
          </w:rPrChange>
        </w:rPr>
        <w:t>Ellan</w:t>
      </w:r>
      <w:proofErr w:type="spellEnd"/>
      <w:r w:rsidR="00CF0690" w:rsidRPr="00994DCA">
        <w:rPr>
          <w:rFonts w:ascii="Arial" w:hAnsi="Arial" w:cs="Arial"/>
          <w:sz w:val="24"/>
          <w:szCs w:val="24"/>
          <w:rPrChange w:id="273" w:author="Moreno,Melissa M" w:date="2019-03-11T09:11:00Z">
            <w:rPr/>
          </w:rPrChange>
        </w:rPr>
        <w:t xml:space="preserve"> </w:t>
      </w:r>
      <w:proofErr w:type="spellStart"/>
      <w:r w:rsidR="00CF0690" w:rsidRPr="00994DCA">
        <w:rPr>
          <w:rFonts w:ascii="Arial" w:hAnsi="Arial" w:cs="Arial"/>
          <w:sz w:val="24"/>
          <w:szCs w:val="24"/>
          <w:rPrChange w:id="274" w:author="Moreno,Melissa M" w:date="2019-03-11T09:11:00Z">
            <w:rPr/>
          </w:rPrChange>
        </w:rPr>
        <w:t>Raabe</w:t>
      </w:r>
      <w:proofErr w:type="spellEnd"/>
      <w:r w:rsidR="00CF0690" w:rsidRPr="00994DCA">
        <w:rPr>
          <w:rFonts w:ascii="Arial" w:hAnsi="Arial" w:cs="Arial"/>
          <w:sz w:val="24"/>
          <w:szCs w:val="24"/>
          <w:rPrChange w:id="275" w:author="Moreno,Melissa M" w:date="2019-03-11T09:11:00Z">
            <w:rPr/>
          </w:rPrChange>
        </w:rPr>
        <w:t>, Nick V</w:t>
      </w:r>
    </w:p>
    <w:p w14:paraId="6E301F53" w14:textId="472EA3D8" w:rsidR="003705DA" w:rsidRPr="00994DCA" w:rsidRDefault="003705DA" w:rsidP="00646F20">
      <w:pPr>
        <w:rPr>
          <w:rFonts w:ascii="Arial" w:hAnsi="Arial" w:cs="Arial"/>
          <w:sz w:val="24"/>
          <w:szCs w:val="24"/>
          <w:rPrChange w:id="276" w:author="Moreno,Melissa M" w:date="2019-03-11T09:11:00Z">
            <w:rPr/>
          </w:rPrChange>
        </w:rPr>
      </w:pPr>
    </w:p>
    <w:p w14:paraId="35724FD4" w14:textId="6F9BBB18" w:rsidR="003705DA" w:rsidRPr="00994DCA" w:rsidRDefault="003705DA" w:rsidP="003705DA">
      <w:pPr>
        <w:rPr>
          <w:rFonts w:ascii="Arial" w:hAnsi="Arial" w:cs="Arial"/>
          <w:sz w:val="24"/>
          <w:szCs w:val="24"/>
          <w:rPrChange w:id="277" w:author="Moreno,Melissa M" w:date="2019-03-11T09:11:00Z">
            <w:rPr/>
          </w:rPrChange>
        </w:rPr>
      </w:pPr>
      <w:r w:rsidRPr="00994DCA">
        <w:rPr>
          <w:rFonts w:ascii="Arial" w:hAnsi="Arial" w:cs="Arial"/>
          <w:sz w:val="24"/>
          <w:szCs w:val="24"/>
          <w:rPrChange w:id="278" w:author="Moreno,Melissa M" w:date="2019-03-11T09:11:00Z">
            <w:rPr/>
          </w:rPrChange>
        </w:rPr>
        <w:t>Pre-work</w:t>
      </w:r>
    </w:p>
    <w:p w14:paraId="44657F3B" w14:textId="7C9882E9" w:rsidR="003705DA" w:rsidRPr="00994DCA" w:rsidRDefault="003705DA" w:rsidP="003705DA">
      <w:pPr>
        <w:rPr>
          <w:rFonts w:ascii="Arial" w:hAnsi="Arial" w:cs="Arial"/>
          <w:sz w:val="24"/>
          <w:szCs w:val="24"/>
          <w:rPrChange w:id="279" w:author="Moreno,Melissa M" w:date="2019-03-11T09:11:00Z">
            <w:rPr/>
          </w:rPrChange>
        </w:rPr>
      </w:pPr>
      <w:r w:rsidRPr="00994DCA">
        <w:rPr>
          <w:rFonts w:ascii="Arial" w:hAnsi="Arial" w:cs="Arial"/>
          <w:sz w:val="24"/>
          <w:szCs w:val="24"/>
          <w:rPrChange w:id="280" w:author="Moreno,Melissa M" w:date="2019-03-11T09:11:00Z">
            <w:rPr/>
          </w:rPrChange>
        </w:rPr>
        <w:t>-Nothing completed at this time, gathering images</w:t>
      </w:r>
    </w:p>
    <w:p w14:paraId="50B58D38" w14:textId="77777777" w:rsidR="00646F20" w:rsidRPr="00994DCA" w:rsidRDefault="00646F20" w:rsidP="00646F20">
      <w:pPr>
        <w:rPr>
          <w:rFonts w:ascii="Arial" w:hAnsi="Arial" w:cs="Arial"/>
          <w:sz w:val="24"/>
          <w:szCs w:val="24"/>
          <w:rPrChange w:id="281" w:author="Moreno,Melissa M" w:date="2019-03-11T09:11:00Z">
            <w:rPr/>
          </w:rPrChange>
        </w:rPr>
      </w:pPr>
    </w:p>
    <w:p w14:paraId="5FF779CE" w14:textId="77777777" w:rsidR="00646F20" w:rsidRPr="00994DCA" w:rsidRDefault="00646F20" w:rsidP="00646F20">
      <w:pPr>
        <w:rPr>
          <w:rFonts w:ascii="Arial" w:hAnsi="Arial" w:cs="Arial"/>
          <w:sz w:val="24"/>
          <w:szCs w:val="24"/>
          <w:rPrChange w:id="282" w:author="Moreno,Melissa M" w:date="2019-03-11T09:11:00Z">
            <w:rPr/>
          </w:rPrChange>
        </w:rPr>
      </w:pPr>
      <w:r w:rsidRPr="00994DCA">
        <w:rPr>
          <w:rFonts w:ascii="Arial" w:hAnsi="Arial" w:cs="Arial"/>
          <w:sz w:val="24"/>
          <w:szCs w:val="24"/>
          <w:rPrChange w:id="283" w:author="Moreno,Melissa M" w:date="2019-03-11T09:11:00Z">
            <w:rPr/>
          </w:rPrChange>
        </w:rPr>
        <w:t>Discussion</w:t>
      </w:r>
    </w:p>
    <w:p w14:paraId="3408B339" w14:textId="77777777" w:rsidR="00646F20" w:rsidRPr="00994DCA" w:rsidRDefault="00646F20" w:rsidP="00646F20">
      <w:pPr>
        <w:rPr>
          <w:rFonts w:ascii="Arial" w:hAnsi="Arial" w:cs="Arial"/>
          <w:sz w:val="24"/>
          <w:szCs w:val="24"/>
          <w:rPrChange w:id="284" w:author="Moreno,Melissa M" w:date="2019-03-11T09:11:00Z">
            <w:rPr/>
          </w:rPrChange>
        </w:rPr>
      </w:pPr>
      <w:r w:rsidRPr="00994DCA">
        <w:rPr>
          <w:rFonts w:ascii="Arial" w:hAnsi="Arial" w:cs="Arial"/>
          <w:sz w:val="24"/>
          <w:szCs w:val="24"/>
          <w:rPrChange w:id="285" w:author="Moreno,Melissa M" w:date="2019-03-11T09:11:00Z">
            <w:rPr/>
          </w:rPrChange>
        </w:rPr>
        <w:t>-Having a good representation of the coastline changes in Cedar Key.</w:t>
      </w:r>
    </w:p>
    <w:p w14:paraId="4CD04DF3" w14:textId="4B3320D9" w:rsidR="00646F20" w:rsidRPr="00994DCA" w:rsidRDefault="00646F20" w:rsidP="00646F20">
      <w:pPr>
        <w:rPr>
          <w:rFonts w:ascii="Arial" w:hAnsi="Arial" w:cs="Arial"/>
          <w:sz w:val="24"/>
          <w:szCs w:val="24"/>
          <w:rPrChange w:id="286" w:author="Moreno,Melissa M" w:date="2019-03-11T09:11:00Z">
            <w:rPr/>
          </w:rPrChange>
        </w:rPr>
      </w:pPr>
      <w:r w:rsidRPr="00994DCA">
        <w:rPr>
          <w:rFonts w:ascii="Arial" w:hAnsi="Arial" w:cs="Arial"/>
          <w:sz w:val="24"/>
          <w:szCs w:val="24"/>
          <w:rPrChange w:id="287" w:author="Moreno,Melissa M" w:date="2019-03-11T09:11:00Z">
            <w:rPr/>
          </w:rPrChange>
        </w:rPr>
        <w:t xml:space="preserve">-Having something available for the public, so they can view environmental changes. </w:t>
      </w:r>
    </w:p>
    <w:p w14:paraId="03800904" w14:textId="069CD9EE" w:rsidR="00CA78FD" w:rsidRPr="00994DCA" w:rsidRDefault="00CA78FD" w:rsidP="00646F20">
      <w:pPr>
        <w:rPr>
          <w:rFonts w:ascii="Arial" w:hAnsi="Arial" w:cs="Arial"/>
          <w:sz w:val="24"/>
          <w:szCs w:val="24"/>
          <w:rPrChange w:id="288" w:author="Moreno,Melissa M" w:date="2019-03-11T09:11:00Z">
            <w:rPr/>
          </w:rPrChange>
        </w:rPr>
      </w:pPr>
      <w:r w:rsidRPr="00994DCA">
        <w:rPr>
          <w:rFonts w:ascii="Arial" w:hAnsi="Arial" w:cs="Arial"/>
          <w:sz w:val="24"/>
          <w:szCs w:val="24"/>
          <w:rPrChange w:id="289" w:author="Moreno,Melissa M" w:date="2019-03-11T09:11:00Z">
            <w:rPr/>
          </w:rPrChange>
        </w:rPr>
        <w:t xml:space="preserve">-Visual representation of shoreline change trends.  </w:t>
      </w:r>
    </w:p>
    <w:p w14:paraId="6A76B7F5" w14:textId="77777777" w:rsidR="00646F20" w:rsidRPr="00994DCA" w:rsidRDefault="00646F20">
      <w:pPr>
        <w:rPr>
          <w:rFonts w:ascii="Arial" w:hAnsi="Arial" w:cs="Arial"/>
          <w:sz w:val="24"/>
          <w:szCs w:val="24"/>
          <w:rPrChange w:id="290" w:author="Moreno,Melissa M" w:date="2019-03-11T09:11:00Z">
            <w:rPr/>
          </w:rPrChange>
        </w:rPr>
      </w:pPr>
    </w:p>
    <w:p w14:paraId="22571029" w14:textId="77777777" w:rsidR="00646F20" w:rsidRPr="00994DCA" w:rsidRDefault="00646F20">
      <w:pPr>
        <w:rPr>
          <w:rFonts w:ascii="Arial" w:hAnsi="Arial" w:cs="Arial"/>
          <w:sz w:val="24"/>
          <w:szCs w:val="24"/>
          <w:rPrChange w:id="291" w:author="Moreno,Melissa M" w:date="2019-03-11T09:11:00Z">
            <w:rPr/>
          </w:rPrChange>
        </w:rPr>
      </w:pPr>
    </w:p>
    <w:p w14:paraId="6E0EC990" w14:textId="77777777" w:rsidR="00646F20" w:rsidRPr="00994DCA" w:rsidRDefault="00646F20">
      <w:pPr>
        <w:rPr>
          <w:rFonts w:ascii="Arial" w:hAnsi="Arial" w:cs="Arial"/>
          <w:sz w:val="24"/>
          <w:szCs w:val="24"/>
          <w:rPrChange w:id="292" w:author="Moreno,Melissa M" w:date="2019-03-11T09:11:00Z">
            <w:rPr/>
          </w:rPrChange>
        </w:rPr>
      </w:pPr>
    </w:p>
    <w:p w14:paraId="633EDEF2" w14:textId="77777777" w:rsidR="00646F20" w:rsidRPr="00994DCA" w:rsidRDefault="00646F20">
      <w:pPr>
        <w:rPr>
          <w:rFonts w:ascii="Arial" w:hAnsi="Arial" w:cs="Arial"/>
          <w:sz w:val="24"/>
          <w:szCs w:val="24"/>
          <w:rPrChange w:id="293" w:author="Moreno,Melissa M" w:date="2019-03-11T09:11:00Z">
            <w:rPr/>
          </w:rPrChange>
        </w:rPr>
      </w:pPr>
    </w:p>
    <w:p w14:paraId="43F276D7" w14:textId="77777777" w:rsidR="00646F20" w:rsidRPr="00994DCA" w:rsidRDefault="00646F20">
      <w:pPr>
        <w:rPr>
          <w:rFonts w:ascii="Arial" w:hAnsi="Arial" w:cs="Arial"/>
          <w:sz w:val="24"/>
          <w:szCs w:val="24"/>
          <w:rPrChange w:id="294" w:author="Moreno,Melissa M" w:date="2019-03-11T09:11:00Z">
            <w:rPr/>
          </w:rPrChange>
        </w:rPr>
      </w:pPr>
    </w:p>
    <w:p w14:paraId="0CE6C75E" w14:textId="77777777" w:rsidR="00646F20" w:rsidRPr="00994DCA" w:rsidRDefault="00646F20">
      <w:pPr>
        <w:rPr>
          <w:rFonts w:ascii="Arial" w:hAnsi="Arial" w:cs="Arial"/>
          <w:sz w:val="24"/>
          <w:szCs w:val="24"/>
          <w:rPrChange w:id="295" w:author="Moreno,Melissa M" w:date="2019-03-11T09:11:00Z">
            <w:rPr/>
          </w:rPrChange>
        </w:rPr>
      </w:pPr>
    </w:p>
    <w:p w14:paraId="1841FDF9" w14:textId="77777777" w:rsidR="00646F20" w:rsidRPr="00994DCA" w:rsidRDefault="00646F20">
      <w:pPr>
        <w:rPr>
          <w:rFonts w:ascii="Arial" w:hAnsi="Arial" w:cs="Arial"/>
          <w:sz w:val="24"/>
          <w:szCs w:val="24"/>
          <w:rPrChange w:id="296" w:author="Moreno,Melissa M" w:date="2019-03-11T09:11:00Z">
            <w:rPr/>
          </w:rPrChange>
        </w:rPr>
      </w:pPr>
    </w:p>
    <w:p w14:paraId="73EFAA3F" w14:textId="64B4B6A7" w:rsidR="00646F20" w:rsidRPr="00994DCA" w:rsidRDefault="00646F20">
      <w:pPr>
        <w:rPr>
          <w:rFonts w:ascii="Arial" w:hAnsi="Arial" w:cs="Arial"/>
          <w:b/>
          <w:sz w:val="24"/>
          <w:szCs w:val="24"/>
          <w:rPrChange w:id="297" w:author="Moreno,Melissa M" w:date="2019-03-11T09:11:00Z">
            <w:rPr>
              <w:b/>
            </w:rPr>
          </w:rPrChange>
        </w:rPr>
      </w:pPr>
      <w:r w:rsidRPr="00994DCA">
        <w:rPr>
          <w:rFonts w:ascii="Arial" w:hAnsi="Arial" w:cs="Arial"/>
          <w:b/>
          <w:sz w:val="24"/>
          <w:szCs w:val="24"/>
          <w:rPrChange w:id="298" w:author="Moreno,Melissa M" w:date="2019-03-11T09:11:00Z">
            <w:rPr>
              <w:b/>
            </w:rPr>
          </w:rPrChange>
        </w:rPr>
        <w:t>Notes from meeting, other notes</w:t>
      </w:r>
    </w:p>
    <w:p w14:paraId="234D8F81" w14:textId="36B90B34" w:rsidR="00B711F7" w:rsidRPr="00994DCA" w:rsidRDefault="00B711F7">
      <w:pPr>
        <w:rPr>
          <w:rFonts w:ascii="Arial" w:hAnsi="Arial" w:cs="Arial"/>
          <w:sz w:val="24"/>
          <w:szCs w:val="24"/>
          <w:rPrChange w:id="299" w:author="Moreno,Melissa M" w:date="2019-03-11T09:11:00Z">
            <w:rPr/>
          </w:rPrChange>
        </w:rPr>
      </w:pPr>
      <w:r w:rsidRPr="00994DCA">
        <w:rPr>
          <w:rFonts w:ascii="Arial" w:hAnsi="Arial" w:cs="Arial"/>
          <w:sz w:val="24"/>
          <w:szCs w:val="24"/>
          <w:rPrChange w:id="300" w:author="Moreno,Melissa M" w:date="2019-03-11T09:11:00Z">
            <w:rPr/>
          </w:rPrChange>
        </w:rPr>
        <w:t xml:space="preserve">This is the paper that describes case study of using Landsat for water quality research. And applying </w:t>
      </w:r>
      <w:proofErr w:type="spellStart"/>
      <w:r w:rsidRPr="00994DCA">
        <w:rPr>
          <w:rFonts w:ascii="Arial" w:hAnsi="Arial" w:cs="Arial"/>
          <w:sz w:val="24"/>
          <w:szCs w:val="24"/>
          <w:rPrChange w:id="301" w:author="Moreno,Melissa M" w:date="2019-03-11T09:11:00Z">
            <w:rPr/>
          </w:rPrChange>
        </w:rPr>
        <w:t>ti</w:t>
      </w:r>
      <w:proofErr w:type="spellEnd"/>
      <w:r w:rsidRPr="00994DCA">
        <w:rPr>
          <w:rFonts w:ascii="Arial" w:hAnsi="Arial" w:cs="Arial"/>
          <w:sz w:val="24"/>
          <w:szCs w:val="24"/>
          <w:rPrChange w:id="302" w:author="Moreno,Melissa M" w:date="2019-03-11T09:11:00Z">
            <w:rPr/>
          </w:rPrChange>
        </w:rPr>
        <w:t xml:space="preserve"> to the data set of </w:t>
      </w:r>
      <w:proofErr w:type="spellStart"/>
      <w:r w:rsidRPr="00994DCA">
        <w:rPr>
          <w:rFonts w:ascii="Arial" w:hAnsi="Arial" w:cs="Arial"/>
          <w:sz w:val="24"/>
          <w:szCs w:val="24"/>
          <w:rPrChange w:id="303" w:author="Moreno,Melissa M" w:date="2019-03-11T09:11:00Z">
            <w:rPr/>
          </w:rPrChange>
        </w:rPr>
        <w:t>wq</w:t>
      </w:r>
      <w:proofErr w:type="spellEnd"/>
      <w:r w:rsidRPr="00994DCA">
        <w:rPr>
          <w:rFonts w:ascii="Arial" w:hAnsi="Arial" w:cs="Arial"/>
          <w:sz w:val="24"/>
          <w:szCs w:val="24"/>
          <w:rPrChange w:id="304" w:author="Moreno,Melissa M" w:date="2019-03-11T09:11:00Z">
            <w:rPr/>
          </w:rPrChange>
        </w:rPr>
        <w:t xml:space="preserve"> events.</w:t>
      </w:r>
    </w:p>
    <w:p w14:paraId="61180B5A" w14:textId="2EBE97F3" w:rsidR="005D76A9" w:rsidRPr="00994DCA" w:rsidRDefault="005D76A9">
      <w:pPr>
        <w:rPr>
          <w:rFonts w:ascii="Arial" w:hAnsi="Arial" w:cs="Arial"/>
          <w:sz w:val="24"/>
          <w:szCs w:val="24"/>
          <w:rPrChange w:id="305" w:author="Moreno,Melissa M" w:date="2019-03-11T09:11:00Z">
            <w:rPr/>
          </w:rPrChange>
        </w:rPr>
      </w:pPr>
      <w:r w:rsidRPr="00994DCA">
        <w:rPr>
          <w:rFonts w:ascii="Arial" w:hAnsi="Arial" w:cs="Arial"/>
          <w:sz w:val="24"/>
          <w:szCs w:val="24"/>
          <w:rPrChange w:id="306" w:author="Moreno,Melissa M" w:date="2019-03-11T09:11:00Z">
            <w:rPr/>
          </w:rPrChange>
        </w:rPr>
        <w:t>Ok so looking remote sensing is not going to work out</w:t>
      </w:r>
      <w:r w:rsidR="00380D8E" w:rsidRPr="00994DCA">
        <w:rPr>
          <w:rFonts w:ascii="Arial" w:hAnsi="Arial" w:cs="Arial"/>
          <w:sz w:val="24"/>
          <w:szCs w:val="24"/>
          <w:rPrChange w:id="307" w:author="Moreno,Melissa M" w:date="2019-03-11T09:11:00Z">
            <w:rPr/>
          </w:rPrChange>
        </w:rPr>
        <w:t xml:space="preserve"> because the water id too dark </w:t>
      </w:r>
    </w:p>
    <w:p w14:paraId="63C10F09" w14:textId="006ABB05" w:rsidR="005D76A9" w:rsidRPr="00994DCA" w:rsidRDefault="005D76A9">
      <w:pPr>
        <w:rPr>
          <w:rFonts w:ascii="Arial" w:hAnsi="Arial" w:cs="Arial"/>
          <w:sz w:val="24"/>
          <w:szCs w:val="24"/>
          <w:rPrChange w:id="308" w:author="Moreno,Melissa M" w:date="2019-03-11T09:11:00Z">
            <w:rPr/>
          </w:rPrChange>
        </w:rPr>
      </w:pPr>
    </w:p>
    <w:p w14:paraId="3DE1B927" w14:textId="2FDE8232" w:rsidR="00380D8E" w:rsidRPr="00994DCA" w:rsidRDefault="00646F20">
      <w:pPr>
        <w:rPr>
          <w:rFonts w:ascii="Arial" w:hAnsi="Arial" w:cs="Arial"/>
          <w:sz w:val="24"/>
          <w:szCs w:val="24"/>
          <w:rPrChange w:id="309" w:author="Moreno,Melissa M" w:date="2019-03-11T09:11:00Z">
            <w:rPr/>
          </w:rPrChange>
        </w:rPr>
      </w:pPr>
      <w:r w:rsidRPr="00994DCA">
        <w:rPr>
          <w:rFonts w:ascii="Arial" w:hAnsi="Arial" w:cs="Arial"/>
          <w:sz w:val="24"/>
          <w:szCs w:val="24"/>
          <w:rPrChange w:id="310" w:author="Moreno,Melissa M" w:date="2019-03-11T09:11:00Z">
            <w:rPr/>
          </w:rPrChange>
        </w:rPr>
        <w:t>Agricultural</w:t>
      </w:r>
      <w:r w:rsidR="005D76A9" w:rsidRPr="00994DCA">
        <w:rPr>
          <w:rFonts w:ascii="Arial" w:hAnsi="Arial" w:cs="Arial"/>
          <w:sz w:val="24"/>
          <w:szCs w:val="24"/>
          <w:rPrChange w:id="311" w:author="Moreno,Melissa M" w:date="2019-03-11T09:11:00Z">
            <w:rPr/>
          </w:rPrChange>
        </w:rPr>
        <w:t xml:space="preserve"> data from basic, land use changes, </w:t>
      </w:r>
      <w:r w:rsidR="00380D8E" w:rsidRPr="00994DCA">
        <w:rPr>
          <w:rFonts w:ascii="Arial" w:hAnsi="Arial" w:cs="Arial"/>
          <w:sz w:val="24"/>
          <w:szCs w:val="24"/>
          <w:rPrChange w:id="312" w:author="Moreno,Melissa M" w:date="2019-03-11T09:11:00Z">
            <w:rPr/>
          </w:rPrChange>
        </w:rPr>
        <w:t xml:space="preserve">metrics for this? Impervious from surface? Plot the changes over time.  Extracting data, </w:t>
      </w:r>
      <w:proofErr w:type="spellStart"/>
      <w:r w:rsidR="00380D8E" w:rsidRPr="00994DCA">
        <w:rPr>
          <w:rFonts w:ascii="Arial" w:hAnsi="Arial" w:cs="Arial"/>
          <w:sz w:val="24"/>
          <w:szCs w:val="24"/>
          <w:rPrChange w:id="313" w:author="Moreno,Melissa M" w:date="2019-03-11T09:11:00Z">
            <w:rPr/>
          </w:rPrChange>
        </w:rPr>
        <w:t>gapminder</w:t>
      </w:r>
      <w:proofErr w:type="spellEnd"/>
      <w:r w:rsidR="00380D8E" w:rsidRPr="00994DCA">
        <w:rPr>
          <w:rFonts w:ascii="Arial" w:hAnsi="Arial" w:cs="Arial"/>
          <w:sz w:val="24"/>
          <w:szCs w:val="24"/>
          <w:rPrChange w:id="314" w:author="Moreno,Melissa M" w:date="2019-03-11T09:11:00Z">
            <w:rPr/>
          </w:rPrChange>
        </w:rPr>
        <w:t xml:space="preserve"> example, something like that. Changes in the watershed, </w:t>
      </w:r>
    </w:p>
    <w:p w14:paraId="1CB7043A" w14:textId="1F00D344" w:rsidR="00380D8E" w:rsidRPr="00994DCA" w:rsidRDefault="00380D8E">
      <w:pPr>
        <w:rPr>
          <w:rFonts w:ascii="Arial" w:hAnsi="Arial" w:cs="Arial"/>
          <w:sz w:val="24"/>
          <w:szCs w:val="24"/>
          <w:rPrChange w:id="315" w:author="Moreno,Melissa M" w:date="2019-03-11T09:11:00Z">
            <w:rPr/>
          </w:rPrChange>
        </w:rPr>
      </w:pPr>
      <w:r w:rsidRPr="00994DCA">
        <w:rPr>
          <w:rFonts w:ascii="Arial" w:hAnsi="Arial" w:cs="Arial"/>
          <w:sz w:val="24"/>
          <w:szCs w:val="24"/>
          <w:rPrChange w:id="316" w:author="Moreno,Melissa M" w:date="2019-03-11T09:11:00Z">
            <w:rPr/>
          </w:rPrChange>
        </w:rPr>
        <w:tab/>
        <w:t>Human populati0on change</w:t>
      </w:r>
    </w:p>
    <w:p w14:paraId="7DB595AA" w14:textId="4C944B8C" w:rsidR="00380D8E" w:rsidRPr="00994DCA" w:rsidRDefault="00380D8E">
      <w:pPr>
        <w:rPr>
          <w:rFonts w:ascii="Arial" w:hAnsi="Arial" w:cs="Arial"/>
          <w:sz w:val="24"/>
          <w:szCs w:val="24"/>
          <w:rPrChange w:id="317" w:author="Moreno,Melissa M" w:date="2019-03-11T09:11:00Z">
            <w:rPr/>
          </w:rPrChange>
        </w:rPr>
      </w:pPr>
      <w:r w:rsidRPr="00994DCA">
        <w:rPr>
          <w:rFonts w:ascii="Arial" w:hAnsi="Arial" w:cs="Arial"/>
          <w:sz w:val="24"/>
          <w:szCs w:val="24"/>
          <w:rPrChange w:id="318" w:author="Moreno,Melissa M" w:date="2019-03-11T09:11:00Z">
            <w:rPr/>
          </w:rPrChange>
        </w:rPr>
        <w:tab/>
        <w:t xml:space="preserve">Georgia and </w:t>
      </w:r>
      <w:r w:rsidR="00646F20" w:rsidRPr="00994DCA">
        <w:rPr>
          <w:rFonts w:ascii="Arial" w:hAnsi="Arial" w:cs="Arial"/>
          <w:sz w:val="24"/>
          <w:szCs w:val="24"/>
          <w:rPrChange w:id="319" w:author="Moreno,Melissa M" w:date="2019-03-11T09:11:00Z">
            <w:rPr/>
          </w:rPrChange>
        </w:rPr>
        <w:t>Florida</w:t>
      </w:r>
      <w:r w:rsidRPr="00994DCA">
        <w:rPr>
          <w:rFonts w:ascii="Arial" w:hAnsi="Arial" w:cs="Arial"/>
          <w:sz w:val="24"/>
          <w:szCs w:val="24"/>
          <w:rPrChange w:id="320" w:author="Moreno,Melissa M" w:date="2019-03-11T09:11:00Z">
            <w:rPr/>
          </w:rPrChange>
        </w:rPr>
        <w:t xml:space="preserve"> water basin, trends in human population </w:t>
      </w:r>
    </w:p>
    <w:p w14:paraId="75BC86DA" w14:textId="0C55683F" w:rsidR="00380D8E" w:rsidRPr="00994DCA" w:rsidRDefault="00380D8E">
      <w:pPr>
        <w:rPr>
          <w:rFonts w:ascii="Arial" w:hAnsi="Arial" w:cs="Arial"/>
          <w:sz w:val="24"/>
          <w:szCs w:val="24"/>
          <w:rPrChange w:id="321" w:author="Moreno,Melissa M" w:date="2019-03-11T09:11:00Z">
            <w:rPr/>
          </w:rPrChange>
        </w:rPr>
      </w:pPr>
      <w:r w:rsidRPr="00994DCA">
        <w:rPr>
          <w:rFonts w:ascii="Arial" w:hAnsi="Arial" w:cs="Arial"/>
          <w:sz w:val="24"/>
          <w:szCs w:val="24"/>
          <w:rPrChange w:id="322" w:author="Moreno,Melissa M" w:date="2019-03-11T09:11:00Z">
            <w:rPr/>
          </w:rPrChange>
        </w:rPr>
        <w:tab/>
        <w:t xml:space="preserve">Forest increasing? Pavement increasing? </w:t>
      </w:r>
    </w:p>
    <w:p w14:paraId="438CF85A" w14:textId="55196E54" w:rsidR="00380D8E" w:rsidRPr="00994DCA" w:rsidRDefault="00380D8E">
      <w:pPr>
        <w:rPr>
          <w:rFonts w:ascii="Arial" w:hAnsi="Arial" w:cs="Arial"/>
          <w:sz w:val="24"/>
          <w:szCs w:val="24"/>
          <w:rPrChange w:id="323" w:author="Moreno,Melissa M" w:date="2019-03-11T09:11:00Z">
            <w:rPr/>
          </w:rPrChange>
        </w:rPr>
      </w:pPr>
      <w:r w:rsidRPr="00994DCA">
        <w:rPr>
          <w:rFonts w:ascii="Arial" w:hAnsi="Arial" w:cs="Arial"/>
          <w:sz w:val="24"/>
          <w:szCs w:val="24"/>
          <w:rPrChange w:id="324" w:author="Moreno,Melissa M" w:date="2019-03-11T09:11:00Z">
            <w:rPr/>
          </w:rPrChange>
        </w:rPr>
        <w:t>How old is this? How far can we go back?</w:t>
      </w:r>
    </w:p>
    <w:p w14:paraId="4BAA7BA2" w14:textId="19B4625B" w:rsidR="00380D8E" w:rsidRPr="00994DCA" w:rsidRDefault="00380D8E">
      <w:pPr>
        <w:rPr>
          <w:rFonts w:ascii="Arial" w:hAnsi="Arial" w:cs="Arial"/>
          <w:sz w:val="24"/>
          <w:szCs w:val="24"/>
          <w:rPrChange w:id="325" w:author="Moreno,Melissa M" w:date="2019-03-11T09:11:00Z">
            <w:rPr/>
          </w:rPrChange>
        </w:rPr>
      </w:pPr>
      <w:r w:rsidRPr="00994DCA">
        <w:rPr>
          <w:rFonts w:ascii="Arial" w:hAnsi="Arial" w:cs="Arial"/>
          <w:sz w:val="24"/>
          <w:szCs w:val="24"/>
          <w:rPrChange w:id="326" w:author="Moreno,Melissa M" w:date="2019-03-11T09:11:00Z">
            <w:rPr/>
          </w:rPrChange>
        </w:rPr>
        <w:t>Standardizing this, landform and watershed on the coast, but also in the basin</w:t>
      </w:r>
    </w:p>
    <w:p w14:paraId="382E08D0" w14:textId="0A012144" w:rsidR="00380D8E" w:rsidRPr="00994DCA" w:rsidRDefault="007E0ACD">
      <w:pPr>
        <w:rPr>
          <w:rFonts w:ascii="Arial" w:hAnsi="Arial" w:cs="Arial"/>
          <w:sz w:val="24"/>
          <w:szCs w:val="24"/>
          <w:rPrChange w:id="327" w:author="Moreno,Melissa M" w:date="2019-03-11T09:11:00Z">
            <w:rPr/>
          </w:rPrChange>
        </w:rPr>
      </w:pPr>
      <w:r w:rsidRPr="00994DCA">
        <w:rPr>
          <w:rFonts w:ascii="Arial" w:hAnsi="Arial" w:cs="Arial"/>
          <w:sz w:val="24"/>
          <w:szCs w:val="24"/>
          <w:rPrChange w:id="328" w:author="Moreno,Melissa M" w:date="2019-03-11T09:11:00Z">
            <w:rPr/>
          </w:rPrChange>
        </w:rPr>
        <w:t>Lights at night, looking at population estimates?</w:t>
      </w:r>
    </w:p>
    <w:p w14:paraId="1346ED05" w14:textId="42599809" w:rsidR="007E0ACD" w:rsidRPr="00994DCA" w:rsidRDefault="007E0ACD">
      <w:pPr>
        <w:rPr>
          <w:rFonts w:ascii="Arial" w:hAnsi="Arial" w:cs="Arial"/>
          <w:sz w:val="24"/>
          <w:szCs w:val="24"/>
          <w:rPrChange w:id="329" w:author="Moreno,Melissa M" w:date="2019-03-11T09:11:00Z">
            <w:rPr/>
          </w:rPrChange>
        </w:rPr>
      </w:pPr>
    </w:p>
    <w:p w14:paraId="0121A7B5" w14:textId="77777777" w:rsidR="00357CCF" w:rsidRPr="00994DCA" w:rsidRDefault="007E0ACD">
      <w:pPr>
        <w:rPr>
          <w:rFonts w:ascii="Arial" w:hAnsi="Arial" w:cs="Arial"/>
          <w:sz w:val="24"/>
          <w:szCs w:val="24"/>
          <w:rPrChange w:id="330" w:author="Moreno,Melissa M" w:date="2019-03-11T09:11:00Z">
            <w:rPr/>
          </w:rPrChange>
        </w:rPr>
      </w:pPr>
      <w:r w:rsidRPr="00994DCA">
        <w:rPr>
          <w:rFonts w:ascii="Arial" w:hAnsi="Arial" w:cs="Arial"/>
          <w:sz w:val="24"/>
          <w:szCs w:val="24"/>
          <w:rPrChange w:id="331" w:author="Moreno,Melissa M" w:date="2019-03-11T09:11:00Z">
            <w:rPr/>
          </w:rPrChange>
        </w:rPr>
        <w:t>Regional urban planning, college of architecture</w:t>
      </w:r>
    </w:p>
    <w:p w14:paraId="0F48DF8D" w14:textId="1EC8A351" w:rsidR="00357CCF" w:rsidRPr="00994DCA" w:rsidRDefault="00357CCF">
      <w:pPr>
        <w:rPr>
          <w:rFonts w:ascii="Arial" w:hAnsi="Arial" w:cs="Arial"/>
          <w:sz w:val="24"/>
          <w:szCs w:val="24"/>
          <w:rPrChange w:id="332" w:author="Moreno,Melissa M" w:date="2019-03-11T09:11:00Z">
            <w:rPr/>
          </w:rPrChange>
        </w:rPr>
      </w:pPr>
      <w:proofErr w:type="spellStart"/>
      <w:r w:rsidRPr="00994DCA">
        <w:rPr>
          <w:rFonts w:ascii="Arial" w:hAnsi="Arial" w:cs="Arial"/>
          <w:sz w:val="24"/>
          <w:szCs w:val="24"/>
          <w:rPrChange w:id="333" w:author="Moreno,Melissa M" w:date="2019-03-11T09:11:00Z">
            <w:rPr/>
          </w:rPrChange>
        </w:rPr>
        <w:t>Forcasts</w:t>
      </w:r>
      <w:proofErr w:type="spellEnd"/>
      <w:r w:rsidRPr="00994DCA">
        <w:rPr>
          <w:rFonts w:ascii="Arial" w:hAnsi="Arial" w:cs="Arial"/>
          <w:sz w:val="24"/>
          <w:szCs w:val="24"/>
          <w:rPrChange w:id="334" w:author="Moreno,Melissa M" w:date="2019-03-11T09:11:00Z">
            <w:rPr/>
          </w:rPrChange>
        </w:rPr>
        <w:t xml:space="preserve"> at </w:t>
      </w:r>
      <w:proofErr w:type="gramStart"/>
      <w:r w:rsidRPr="00994DCA">
        <w:rPr>
          <w:rFonts w:ascii="Arial" w:hAnsi="Arial" w:cs="Arial"/>
          <w:sz w:val="24"/>
          <w:szCs w:val="24"/>
          <w:rPrChange w:id="335" w:author="Moreno,Melissa M" w:date="2019-03-11T09:11:00Z">
            <w:rPr/>
          </w:rPrChange>
        </w:rPr>
        <w:t>2040</w:t>
      </w:r>
      <w:r w:rsidR="007E0ACD" w:rsidRPr="00994DCA">
        <w:rPr>
          <w:rFonts w:ascii="Arial" w:hAnsi="Arial" w:cs="Arial"/>
          <w:sz w:val="24"/>
          <w:szCs w:val="24"/>
          <w:rPrChange w:id="336" w:author="Moreno,Melissa M" w:date="2019-03-11T09:11:00Z">
            <w:rPr/>
          </w:rPrChange>
        </w:rPr>
        <w:t xml:space="preserve"> </w:t>
      </w:r>
      <w:r w:rsidRPr="00994DCA">
        <w:rPr>
          <w:rFonts w:ascii="Arial" w:hAnsi="Arial" w:cs="Arial"/>
          <w:sz w:val="24"/>
          <w:szCs w:val="24"/>
          <w:rPrChange w:id="337" w:author="Moreno,Melissa M" w:date="2019-03-11T09:11:00Z">
            <w:rPr/>
          </w:rPrChange>
        </w:rPr>
        <w:t>,</w:t>
      </w:r>
      <w:proofErr w:type="gramEnd"/>
      <w:r w:rsidRPr="00994DCA">
        <w:rPr>
          <w:rFonts w:ascii="Arial" w:hAnsi="Arial" w:cs="Arial"/>
          <w:sz w:val="24"/>
          <w:szCs w:val="24"/>
          <w:rPrChange w:id="338" w:author="Moreno,Melissa M" w:date="2019-03-11T09:11:00Z">
            <w:rPr/>
          </w:rPrChange>
        </w:rPr>
        <w:t xml:space="preserve"> predictive, urban planning, plan of retreat for </w:t>
      </w:r>
      <w:proofErr w:type="spellStart"/>
      <w:r w:rsidRPr="00994DCA">
        <w:rPr>
          <w:rFonts w:ascii="Arial" w:hAnsi="Arial" w:cs="Arial"/>
          <w:sz w:val="24"/>
          <w:szCs w:val="24"/>
          <w:rPrChange w:id="339" w:author="Moreno,Melissa M" w:date="2019-03-11T09:11:00Z">
            <w:rPr/>
          </w:rPrChange>
        </w:rPr>
        <w:t>florida</w:t>
      </w:r>
      <w:proofErr w:type="spellEnd"/>
      <w:r w:rsidRPr="00994DCA">
        <w:rPr>
          <w:rFonts w:ascii="Arial" w:hAnsi="Arial" w:cs="Arial"/>
          <w:sz w:val="24"/>
          <w:szCs w:val="24"/>
          <w:rPrChange w:id="340" w:author="Moreno,Melissa M" w:date="2019-03-11T09:11:00Z">
            <w:rPr/>
          </w:rPrChange>
        </w:rPr>
        <w:t xml:space="preserve">, </w:t>
      </w:r>
    </w:p>
    <w:p w14:paraId="122E18EB" w14:textId="28B27515" w:rsidR="00357CCF" w:rsidRPr="00994DCA" w:rsidRDefault="00357CCF">
      <w:pPr>
        <w:rPr>
          <w:rFonts w:ascii="Arial" w:hAnsi="Arial" w:cs="Arial"/>
          <w:sz w:val="24"/>
          <w:szCs w:val="24"/>
          <w:rPrChange w:id="341" w:author="Moreno,Melissa M" w:date="2019-03-11T09:11:00Z">
            <w:rPr/>
          </w:rPrChange>
        </w:rPr>
      </w:pPr>
      <w:r w:rsidRPr="00994DCA">
        <w:rPr>
          <w:rFonts w:ascii="Arial" w:hAnsi="Arial" w:cs="Arial"/>
          <w:sz w:val="24"/>
          <w:szCs w:val="24"/>
          <w:rPrChange w:id="342" w:author="Moreno,Melissa M" w:date="2019-03-11T09:11:00Z">
            <w:rPr/>
          </w:rPrChange>
        </w:rPr>
        <w:tab/>
        <w:t xml:space="preserve">South </w:t>
      </w:r>
      <w:proofErr w:type="spellStart"/>
      <w:proofErr w:type="gramStart"/>
      <w:r w:rsidRPr="00994DCA">
        <w:rPr>
          <w:rFonts w:ascii="Arial" w:hAnsi="Arial" w:cs="Arial"/>
          <w:sz w:val="24"/>
          <w:szCs w:val="24"/>
          <w:rPrChange w:id="343" w:author="Moreno,Melissa M" w:date="2019-03-11T09:11:00Z">
            <w:rPr/>
          </w:rPrChange>
        </w:rPr>
        <w:t>florida</w:t>
      </w:r>
      <w:proofErr w:type="spellEnd"/>
      <w:proofErr w:type="gramEnd"/>
      <w:r w:rsidRPr="00994DCA">
        <w:rPr>
          <w:rFonts w:ascii="Arial" w:hAnsi="Arial" w:cs="Arial"/>
          <w:sz w:val="24"/>
          <w:szCs w:val="24"/>
          <w:rPrChange w:id="344" w:author="Moreno,Melissa M" w:date="2019-03-11T09:11:00Z">
            <w:rPr/>
          </w:rPrChange>
        </w:rPr>
        <w:t xml:space="preserve"> changes </w:t>
      </w:r>
    </w:p>
    <w:p w14:paraId="27137CCD" w14:textId="437495D1" w:rsidR="000014AA" w:rsidRPr="00994DCA" w:rsidRDefault="00357CCF">
      <w:pPr>
        <w:rPr>
          <w:ins w:id="345" w:author="Windows User" w:date="2019-03-05T09:24:00Z"/>
          <w:rFonts w:ascii="Arial" w:hAnsi="Arial" w:cs="Arial"/>
          <w:sz w:val="24"/>
          <w:szCs w:val="24"/>
          <w:rPrChange w:id="346" w:author="Moreno,Melissa M" w:date="2019-03-11T09:11:00Z">
            <w:rPr>
              <w:ins w:id="347" w:author="Windows User" w:date="2019-03-05T09:24:00Z"/>
            </w:rPr>
          </w:rPrChange>
        </w:rPr>
      </w:pPr>
      <w:r w:rsidRPr="00994DCA">
        <w:rPr>
          <w:rFonts w:ascii="Arial" w:hAnsi="Arial" w:cs="Arial"/>
          <w:sz w:val="24"/>
          <w:szCs w:val="24"/>
          <w:rPrChange w:id="348" w:author="Moreno,Melissa M" w:date="2019-03-11T09:11:00Z">
            <w:rPr/>
          </w:rPrChange>
        </w:rPr>
        <w:t xml:space="preserve">Basin has changes from 1940 now, forecasts, planning documents, 1000 friends of </w:t>
      </w:r>
      <w:proofErr w:type="spellStart"/>
      <w:proofErr w:type="gramStart"/>
      <w:r w:rsidRPr="00994DCA">
        <w:rPr>
          <w:rFonts w:ascii="Arial" w:hAnsi="Arial" w:cs="Arial"/>
          <w:sz w:val="24"/>
          <w:szCs w:val="24"/>
          <w:rPrChange w:id="349" w:author="Moreno,Melissa M" w:date="2019-03-11T09:11:00Z">
            <w:rPr/>
          </w:rPrChange>
        </w:rPr>
        <w:t>florida</w:t>
      </w:r>
      <w:proofErr w:type="spellEnd"/>
      <w:proofErr w:type="gramEnd"/>
      <w:r w:rsidRPr="00994DCA">
        <w:rPr>
          <w:rFonts w:ascii="Arial" w:hAnsi="Arial" w:cs="Arial"/>
          <w:sz w:val="24"/>
          <w:szCs w:val="24"/>
          <w:rPrChange w:id="350" w:author="Moreno,Melissa M" w:date="2019-03-11T09:11:00Z">
            <w:rPr/>
          </w:rPrChange>
        </w:rPr>
        <w:t xml:space="preserve"> land planning group</w:t>
      </w:r>
      <w:r w:rsidR="000014AA" w:rsidRPr="00994DCA">
        <w:rPr>
          <w:rFonts w:ascii="Arial" w:hAnsi="Arial" w:cs="Arial"/>
          <w:sz w:val="24"/>
          <w:szCs w:val="24"/>
          <w:rPrChange w:id="351" w:author="Moreno,Melissa M" w:date="2019-03-11T09:11:00Z">
            <w:rPr/>
          </w:rPrChange>
        </w:rPr>
        <w:t>,</w:t>
      </w:r>
    </w:p>
    <w:p w14:paraId="6AA4524F" w14:textId="3CF6834E" w:rsidR="00692042" w:rsidRPr="00994DCA" w:rsidRDefault="00692042">
      <w:pPr>
        <w:rPr>
          <w:ins w:id="352" w:author="Windows User" w:date="2019-03-05T09:24:00Z"/>
          <w:rFonts w:ascii="Arial" w:hAnsi="Arial" w:cs="Arial"/>
          <w:sz w:val="24"/>
          <w:szCs w:val="24"/>
          <w:rPrChange w:id="353" w:author="Moreno,Melissa M" w:date="2019-03-11T09:11:00Z">
            <w:rPr>
              <w:ins w:id="354" w:author="Windows User" w:date="2019-03-05T09:24:00Z"/>
            </w:rPr>
          </w:rPrChange>
        </w:rPr>
      </w:pPr>
    </w:p>
    <w:p w14:paraId="581822AC" w14:textId="10581806" w:rsidR="00692042" w:rsidRPr="00994DCA" w:rsidRDefault="00692042">
      <w:pPr>
        <w:rPr>
          <w:rFonts w:ascii="Arial" w:hAnsi="Arial" w:cs="Arial"/>
          <w:sz w:val="24"/>
          <w:szCs w:val="24"/>
          <w:rPrChange w:id="355" w:author="Moreno,Melissa M" w:date="2019-03-11T09:11:00Z">
            <w:rPr/>
          </w:rPrChange>
        </w:rPr>
      </w:pPr>
    </w:p>
    <w:p w14:paraId="72622BB2" w14:textId="0F50E59D" w:rsidR="000014AA" w:rsidRPr="00994DCA" w:rsidRDefault="000014AA">
      <w:pPr>
        <w:rPr>
          <w:rFonts w:ascii="Arial" w:hAnsi="Arial" w:cs="Arial"/>
          <w:sz w:val="24"/>
          <w:szCs w:val="24"/>
          <w:rPrChange w:id="356" w:author="Moreno,Melissa M" w:date="2019-03-11T09:11:00Z">
            <w:rPr/>
          </w:rPrChange>
        </w:rPr>
      </w:pPr>
      <w:r w:rsidRPr="00994DCA">
        <w:rPr>
          <w:rFonts w:ascii="Arial" w:hAnsi="Arial" w:cs="Arial"/>
          <w:sz w:val="24"/>
          <w:szCs w:val="24"/>
          <w:rPrChange w:id="357" w:author="Moreno,Melissa M" w:date="2019-03-11T09:11:00Z">
            <w:rPr/>
          </w:rPrChange>
        </w:rPr>
        <w:t>Changing levy co</w:t>
      </w:r>
      <w:r w:rsidR="001A7A24" w:rsidRPr="00994DCA">
        <w:rPr>
          <w:rFonts w:ascii="Arial" w:hAnsi="Arial" w:cs="Arial"/>
          <w:sz w:val="24"/>
          <w:szCs w:val="24"/>
          <w:rPrChange w:id="358" w:author="Moreno,Melissa M" w:date="2019-03-11T09:11:00Z">
            <w:rPr/>
          </w:rPrChange>
        </w:rPr>
        <w:t>a</w:t>
      </w:r>
      <w:r w:rsidRPr="00994DCA">
        <w:rPr>
          <w:rFonts w:ascii="Arial" w:hAnsi="Arial" w:cs="Arial"/>
          <w:sz w:val="24"/>
          <w:szCs w:val="24"/>
          <w:rPrChange w:id="359" w:author="Moreno,Melissa M" w:date="2019-03-11T09:11:00Z">
            <w:rPr/>
          </w:rPrChange>
        </w:rPr>
        <w:t xml:space="preserve">sts.org, </w:t>
      </w:r>
      <w:proofErr w:type="spellStart"/>
      <w:r w:rsidRPr="00994DCA">
        <w:rPr>
          <w:rFonts w:ascii="Arial" w:hAnsi="Arial" w:cs="Arial"/>
          <w:sz w:val="24"/>
          <w:szCs w:val="24"/>
          <w:rPrChange w:id="360" w:author="Moreno,Melissa M" w:date="2019-03-11T09:11:00Z">
            <w:rPr/>
          </w:rPrChange>
        </w:rPr>
        <w:t>seagrant</w:t>
      </w:r>
      <w:proofErr w:type="spellEnd"/>
      <w:r w:rsidRPr="00994DCA">
        <w:rPr>
          <w:rFonts w:ascii="Arial" w:hAnsi="Arial" w:cs="Arial"/>
          <w:sz w:val="24"/>
          <w:szCs w:val="24"/>
          <w:rPrChange w:id="361" w:author="Moreno,Melissa M" w:date="2019-03-11T09:11:00Z">
            <w:rPr/>
          </w:rPrChange>
        </w:rPr>
        <w:t xml:space="preserve"> and Katherine fray, check this out</w:t>
      </w:r>
      <w:r w:rsidR="001A7A24" w:rsidRPr="00994DCA">
        <w:rPr>
          <w:rFonts w:ascii="Arial" w:hAnsi="Arial" w:cs="Arial"/>
          <w:sz w:val="24"/>
          <w:szCs w:val="24"/>
          <w:rPrChange w:id="362" w:author="Moreno,Melissa M" w:date="2019-03-11T09:11:00Z">
            <w:rPr/>
          </w:rPrChange>
        </w:rPr>
        <w:t xml:space="preserve">, started 2012, back in time and see the difference things, blog </w:t>
      </w:r>
    </w:p>
    <w:p w14:paraId="2D856E23" w14:textId="2A8AB6D3" w:rsidR="001A7A24" w:rsidRPr="00994DCA" w:rsidRDefault="001A7A24">
      <w:pPr>
        <w:rPr>
          <w:rFonts w:ascii="Arial" w:hAnsi="Arial" w:cs="Arial"/>
          <w:sz w:val="24"/>
          <w:szCs w:val="24"/>
          <w:rPrChange w:id="363" w:author="Moreno,Melissa M" w:date="2019-03-11T09:11:00Z">
            <w:rPr/>
          </w:rPrChange>
        </w:rPr>
      </w:pPr>
      <w:r w:rsidRPr="00994DCA">
        <w:rPr>
          <w:rFonts w:ascii="Arial" w:hAnsi="Arial" w:cs="Arial"/>
          <w:sz w:val="24"/>
          <w:szCs w:val="24"/>
          <w:rPrChange w:id="364" w:author="Moreno,Melissa M" w:date="2019-03-11T09:11:00Z">
            <w:rPr/>
          </w:rPrChange>
        </w:rPr>
        <w:t>Think about public lands, wildlife refuge, publically held lands</w:t>
      </w:r>
    </w:p>
    <w:p w14:paraId="26949658" w14:textId="23F4E963" w:rsidR="001A7A24" w:rsidRPr="00994DCA" w:rsidRDefault="001A7A24">
      <w:pPr>
        <w:rPr>
          <w:rFonts w:ascii="Arial" w:hAnsi="Arial" w:cs="Arial"/>
          <w:sz w:val="24"/>
          <w:szCs w:val="24"/>
          <w:rPrChange w:id="365" w:author="Moreno,Melissa M" w:date="2019-03-11T09:11:00Z">
            <w:rPr/>
          </w:rPrChange>
        </w:rPr>
      </w:pPr>
      <w:r w:rsidRPr="00994DCA">
        <w:rPr>
          <w:rFonts w:ascii="Arial" w:hAnsi="Arial" w:cs="Arial"/>
          <w:sz w:val="24"/>
          <w:szCs w:val="24"/>
          <w:rPrChange w:id="366" w:author="Moreno,Melissa M" w:date="2019-03-11T09:11:00Z">
            <w:rPr/>
          </w:rPrChange>
        </w:rPr>
        <w:tab/>
        <w:t>Logged at least 2 diff times</w:t>
      </w:r>
    </w:p>
    <w:p w14:paraId="05AA405A" w14:textId="3D1A8A9D" w:rsidR="001A7A24" w:rsidRPr="00994DCA" w:rsidRDefault="001A7A24">
      <w:pPr>
        <w:rPr>
          <w:rFonts w:ascii="Arial" w:hAnsi="Arial" w:cs="Arial"/>
          <w:sz w:val="24"/>
          <w:szCs w:val="24"/>
          <w:rPrChange w:id="367" w:author="Moreno,Melissa M" w:date="2019-03-11T09:11:00Z">
            <w:rPr/>
          </w:rPrChange>
        </w:rPr>
      </w:pPr>
      <w:r w:rsidRPr="00994DCA">
        <w:rPr>
          <w:rFonts w:ascii="Arial" w:hAnsi="Arial" w:cs="Arial"/>
          <w:sz w:val="24"/>
          <w:szCs w:val="24"/>
          <w:rPrChange w:id="368" w:author="Moreno,Melissa M" w:date="2019-03-11T09:11:00Z">
            <w:rPr/>
          </w:rPrChange>
        </w:rPr>
        <w:tab/>
        <w:t>Coastline changing there</w:t>
      </w:r>
    </w:p>
    <w:p w14:paraId="3E447A08" w14:textId="32545540" w:rsidR="001A7A24" w:rsidRPr="00994DCA" w:rsidRDefault="001A7A24">
      <w:pPr>
        <w:rPr>
          <w:rFonts w:ascii="Arial" w:hAnsi="Arial" w:cs="Arial"/>
          <w:sz w:val="24"/>
          <w:szCs w:val="24"/>
          <w:rPrChange w:id="369" w:author="Moreno,Melissa M" w:date="2019-03-11T09:11:00Z">
            <w:rPr/>
          </w:rPrChange>
        </w:rPr>
      </w:pPr>
      <w:r w:rsidRPr="00994DCA">
        <w:rPr>
          <w:rFonts w:ascii="Arial" w:hAnsi="Arial" w:cs="Arial"/>
          <w:sz w:val="24"/>
          <w:szCs w:val="24"/>
          <w:rPrChange w:id="370" w:author="Moreno,Melissa M" w:date="2019-03-11T09:11:00Z">
            <w:rPr/>
          </w:rPrChange>
        </w:rPr>
        <w:tab/>
        <w:t>Changing already?</w:t>
      </w:r>
    </w:p>
    <w:p w14:paraId="68574E0A" w14:textId="368ED4BB" w:rsidR="001A7A24" w:rsidRPr="00994DCA" w:rsidRDefault="001A7A24">
      <w:pPr>
        <w:rPr>
          <w:rFonts w:ascii="Arial" w:hAnsi="Arial" w:cs="Arial"/>
          <w:sz w:val="24"/>
          <w:szCs w:val="24"/>
          <w:rPrChange w:id="371" w:author="Moreno,Melissa M" w:date="2019-03-11T09:11:00Z">
            <w:rPr/>
          </w:rPrChange>
        </w:rPr>
      </w:pPr>
      <w:r w:rsidRPr="00994DCA">
        <w:rPr>
          <w:rFonts w:ascii="Arial" w:hAnsi="Arial" w:cs="Arial"/>
          <w:sz w:val="24"/>
          <w:szCs w:val="24"/>
          <w:rPrChange w:id="372" w:author="Moreno,Melissa M" w:date="2019-03-11T09:11:00Z">
            <w:rPr/>
          </w:rPrChange>
        </w:rPr>
        <w:tab/>
        <w:t xml:space="preserve">Suwannee basic, head waters are </w:t>
      </w:r>
      <w:proofErr w:type="spellStart"/>
      <w:r w:rsidRPr="00994DCA">
        <w:rPr>
          <w:rFonts w:ascii="Arial" w:hAnsi="Arial" w:cs="Arial"/>
          <w:sz w:val="24"/>
          <w:szCs w:val="24"/>
          <w:rPrChange w:id="373" w:author="Moreno,Melissa M" w:date="2019-03-11T09:11:00Z">
            <w:rPr/>
          </w:rPrChange>
        </w:rPr>
        <w:t>seprated</w:t>
      </w:r>
      <w:proofErr w:type="spellEnd"/>
      <w:r w:rsidRPr="00994DCA">
        <w:rPr>
          <w:rFonts w:ascii="Arial" w:hAnsi="Arial" w:cs="Arial"/>
          <w:sz w:val="24"/>
          <w:szCs w:val="24"/>
          <w:rPrChange w:id="374" w:author="Moreno,Melissa M" w:date="2019-03-11T09:11:00Z">
            <w:rPr/>
          </w:rPrChange>
        </w:rPr>
        <w:t xml:space="preserve"> refuges </w:t>
      </w:r>
    </w:p>
    <w:p w14:paraId="68E49DD9" w14:textId="55130C80" w:rsidR="0007461B" w:rsidRPr="00994DCA" w:rsidRDefault="0007461B">
      <w:pPr>
        <w:rPr>
          <w:rFonts w:ascii="Arial" w:hAnsi="Arial" w:cs="Arial"/>
          <w:sz w:val="24"/>
          <w:szCs w:val="24"/>
          <w:rPrChange w:id="375" w:author="Moreno,Melissa M" w:date="2019-03-11T09:11:00Z">
            <w:rPr/>
          </w:rPrChange>
        </w:rPr>
      </w:pPr>
      <w:r w:rsidRPr="00994DCA">
        <w:rPr>
          <w:rFonts w:ascii="Arial" w:hAnsi="Arial" w:cs="Arial"/>
          <w:sz w:val="24"/>
          <w:szCs w:val="24"/>
          <w:rPrChange w:id="376" w:author="Moreno,Melissa M" w:date="2019-03-11T09:11:00Z">
            <w:rPr/>
          </w:rPrChange>
        </w:rPr>
        <w:t>Make more revision- bullets, Thursday</w:t>
      </w:r>
    </w:p>
    <w:p w14:paraId="51A6C2BA" w14:textId="16067D80" w:rsidR="00380D8E" w:rsidRPr="00994DCA" w:rsidRDefault="0007461B" w:rsidP="00646F20">
      <w:pPr>
        <w:rPr>
          <w:ins w:id="377" w:author="Windows User" w:date="2019-03-05T09:09:00Z"/>
          <w:rFonts w:ascii="Arial" w:hAnsi="Arial" w:cs="Arial"/>
          <w:sz w:val="24"/>
          <w:szCs w:val="24"/>
          <w:rPrChange w:id="378" w:author="Moreno,Melissa M" w:date="2019-03-11T09:11:00Z">
            <w:rPr>
              <w:ins w:id="379" w:author="Windows User" w:date="2019-03-05T09:09:00Z"/>
            </w:rPr>
          </w:rPrChange>
        </w:rPr>
      </w:pPr>
      <w:r w:rsidRPr="00994DCA">
        <w:rPr>
          <w:rFonts w:ascii="Arial" w:hAnsi="Arial" w:cs="Arial"/>
          <w:sz w:val="24"/>
          <w:szCs w:val="24"/>
          <w:rPrChange w:id="380" w:author="Moreno,Melissa M" w:date="2019-03-11T09:11:00Z">
            <w:rPr/>
          </w:rPrChange>
        </w:rPr>
        <w:t xml:space="preserve">Find the </w:t>
      </w:r>
      <w:proofErr w:type="spellStart"/>
      <w:r w:rsidRPr="00994DCA">
        <w:rPr>
          <w:rFonts w:ascii="Arial" w:hAnsi="Arial" w:cs="Arial"/>
          <w:sz w:val="24"/>
          <w:szCs w:val="24"/>
          <w:rPrChange w:id="381" w:author="Moreno,Melissa M" w:date="2019-03-11T09:11:00Z">
            <w:rPr/>
          </w:rPrChange>
        </w:rPr>
        <w:t>shapefiles</w:t>
      </w:r>
      <w:proofErr w:type="spellEnd"/>
      <w:r w:rsidRPr="00994DCA">
        <w:rPr>
          <w:rFonts w:ascii="Arial" w:hAnsi="Arial" w:cs="Arial"/>
          <w:sz w:val="24"/>
          <w:szCs w:val="24"/>
          <w:rPrChange w:id="382" w:author="Moreno,Melissa M" w:date="2019-03-11T09:11:00Z">
            <w:rPr/>
          </w:rPrChange>
        </w:rPr>
        <w:t xml:space="preserve"> from </w:t>
      </w:r>
      <w:proofErr w:type="gramStart"/>
      <w:r w:rsidRPr="00994DCA">
        <w:rPr>
          <w:rFonts w:ascii="Arial" w:hAnsi="Arial" w:cs="Arial"/>
          <w:sz w:val="24"/>
          <w:szCs w:val="24"/>
          <w:rPrChange w:id="383" w:author="Moreno,Melissa M" w:date="2019-03-11T09:11:00Z">
            <w:rPr/>
          </w:rPrChange>
        </w:rPr>
        <w:t>joe</w:t>
      </w:r>
      <w:proofErr w:type="gramEnd"/>
      <w:r w:rsidRPr="00994DCA">
        <w:rPr>
          <w:rFonts w:ascii="Arial" w:hAnsi="Arial" w:cs="Arial"/>
          <w:sz w:val="24"/>
          <w:szCs w:val="24"/>
          <w:rPrChange w:id="384" w:author="Moreno,Melissa M" w:date="2019-03-11T09:11:00Z">
            <w:rPr/>
          </w:rPrChange>
        </w:rPr>
        <w:t xml:space="preserve"> </w:t>
      </w:r>
      <w:proofErr w:type="spellStart"/>
      <w:r w:rsidRPr="00994DCA">
        <w:rPr>
          <w:rFonts w:ascii="Arial" w:hAnsi="Arial" w:cs="Arial"/>
          <w:sz w:val="24"/>
          <w:szCs w:val="24"/>
          <w:rPrChange w:id="385" w:author="Moreno,Melissa M" w:date="2019-03-11T09:11:00Z">
            <w:rPr/>
          </w:rPrChange>
        </w:rPr>
        <w:t>aumuth</w:t>
      </w:r>
      <w:proofErr w:type="spellEnd"/>
      <w:r w:rsidRPr="00994DCA">
        <w:rPr>
          <w:rFonts w:ascii="Arial" w:hAnsi="Arial" w:cs="Arial"/>
          <w:sz w:val="24"/>
          <w:szCs w:val="24"/>
          <w:rPrChange w:id="386" w:author="Moreno,Melissa M" w:date="2019-03-11T09:11:00Z">
            <w:rPr/>
          </w:rPrChange>
        </w:rPr>
        <w:t xml:space="preserve"> and put that in the t drive</w:t>
      </w:r>
    </w:p>
    <w:p w14:paraId="12095E3C" w14:textId="0C70E942" w:rsidR="00F67302" w:rsidRPr="00994DCA" w:rsidRDefault="00F67302" w:rsidP="00646F20">
      <w:pPr>
        <w:rPr>
          <w:ins w:id="387" w:author="Windows User" w:date="2019-03-05T09:09:00Z"/>
          <w:rFonts w:ascii="Arial" w:hAnsi="Arial" w:cs="Arial"/>
          <w:sz w:val="24"/>
          <w:szCs w:val="24"/>
          <w:rPrChange w:id="388" w:author="Moreno,Melissa M" w:date="2019-03-11T09:11:00Z">
            <w:rPr>
              <w:ins w:id="389" w:author="Windows User" w:date="2019-03-05T09:09:00Z"/>
            </w:rPr>
          </w:rPrChange>
        </w:rPr>
      </w:pPr>
    </w:p>
    <w:p w14:paraId="62B14B10" w14:textId="46998698" w:rsidR="00F67302" w:rsidRPr="00994DCA" w:rsidRDefault="00F67302" w:rsidP="00646F20">
      <w:pPr>
        <w:rPr>
          <w:ins w:id="390" w:author="Windows User" w:date="2019-03-05T09:09:00Z"/>
          <w:rFonts w:ascii="Arial" w:hAnsi="Arial" w:cs="Arial"/>
          <w:sz w:val="24"/>
          <w:szCs w:val="24"/>
          <w:rPrChange w:id="391" w:author="Moreno,Melissa M" w:date="2019-03-11T09:11:00Z">
            <w:rPr>
              <w:ins w:id="392" w:author="Windows User" w:date="2019-03-05T09:09:00Z"/>
            </w:rPr>
          </w:rPrChange>
        </w:rPr>
      </w:pPr>
    </w:p>
    <w:p w14:paraId="0ACD50A3" w14:textId="7939B176" w:rsidR="00F67302" w:rsidRPr="00994DCA" w:rsidRDefault="00F67302" w:rsidP="00646F20">
      <w:pPr>
        <w:rPr>
          <w:ins w:id="393" w:author="Windows User" w:date="2019-03-05T09:09:00Z"/>
          <w:rFonts w:ascii="Arial" w:hAnsi="Arial" w:cs="Arial"/>
          <w:sz w:val="24"/>
          <w:szCs w:val="24"/>
          <w:rPrChange w:id="394" w:author="Moreno,Melissa M" w:date="2019-03-11T09:11:00Z">
            <w:rPr>
              <w:ins w:id="395" w:author="Windows User" w:date="2019-03-05T09:09:00Z"/>
            </w:rPr>
          </w:rPrChange>
        </w:rPr>
      </w:pPr>
      <w:ins w:id="396" w:author="Windows User" w:date="2019-03-05T09:09:00Z">
        <w:r w:rsidRPr="00994DCA">
          <w:rPr>
            <w:rFonts w:ascii="Arial" w:hAnsi="Arial" w:cs="Arial"/>
            <w:sz w:val="24"/>
            <w:szCs w:val="24"/>
            <w:rPrChange w:id="397" w:author="Moreno,Melissa M" w:date="2019-03-11T09:11:00Z">
              <w:rPr/>
            </w:rPrChange>
          </w:rPr>
          <w:t>Meeting 3/5/2019</w:t>
        </w:r>
      </w:ins>
    </w:p>
    <w:p w14:paraId="04CE805F" w14:textId="080BD0C7" w:rsidR="00F67302" w:rsidRPr="00994DCA" w:rsidRDefault="00F67302" w:rsidP="00646F20">
      <w:pPr>
        <w:rPr>
          <w:ins w:id="398" w:author="Windows User" w:date="2019-03-05T09:10:00Z"/>
          <w:rFonts w:ascii="Arial" w:hAnsi="Arial" w:cs="Arial"/>
          <w:sz w:val="24"/>
          <w:szCs w:val="24"/>
          <w:rPrChange w:id="399" w:author="Moreno,Melissa M" w:date="2019-03-11T09:11:00Z">
            <w:rPr>
              <w:ins w:id="400" w:author="Windows User" w:date="2019-03-05T09:10:00Z"/>
            </w:rPr>
          </w:rPrChange>
        </w:rPr>
      </w:pPr>
      <w:ins w:id="401" w:author="Windows User" w:date="2019-03-05T09:11:00Z">
        <w:r w:rsidRPr="00994DCA">
          <w:rPr>
            <w:rFonts w:ascii="Arial" w:hAnsi="Arial" w:cs="Arial"/>
            <w:sz w:val="24"/>
            <w:szCs w:val="24"/>
            <w:rPrChange w:id="402" w:author="Moreno,Melissa M" w:date="2019-03-11T09:11:00Z">
              <w:rPr/>
            </w:rPrChange>
          </w:rPr>
          <w:lastRenderedPageBreak/>
          <w:t>-</w:t>
        </w:r>
      </w:ins>
      <w:ins w:id="403" w:author="Windows User" w:date="2019-03-05T09:09:00Z">
        <w:r w:rsidRPr="00994DCA">
          <w:rPr>
            <w:rFonts w:ascii="Arial" w:hAnsi="Arial" w:cs="Arial"/>
            <w:sz w:val="24"/>
            <w:szCs w:val="24"/>
            <w:rPrChange w:id="404" w:author="Moreno,Melissa M" w:date="2019-03-11T09:11:00Z">
              <w:rPr/>
            </w:rPrChange>
          </w:rPr>
          <w:t>Workflow working with the public data, to be reproducible, need to fi</w:t>
        </w:r>
      </w:ins>
      <w:ins w:id="405" w:author="Windows User" w:date="2019-03-05T09:10:00Z">
        <w:r w:rsidRPr="00994DCA">
          <w:rPr>
            <w:rFonts w:ascii="Arial" w:hAnsi="Arial" w:cs="Arial"/>
            <w:sz w:val="24"/>
            <w:szCs w:val="24"/>
            <w:rPrChange w:id="406" w:author="Moreno,Melissa M" w:date="2019-03-11T09:11:00Z">
              <w:rPr/>
            </w:rPrChange>
          </w:rPr>
          <w:t>gure it out</w:t>
        </w:r>
      </w:ins>
    </w:p>
    <w:p w14:paraId="01C7A037" w14:textId="485525A7" w:rsidR="00F67302" w:rsidRPr="00994DCA" w:rsidRDefault="00F67302" w:rsidP="00646F20">
      <w:pPr>
        <w:rPr>
          <w:ins w:id="407" w:author="Windows User" w:date="2019-03-05T09:10:00Z"/>
          <w:rFonts w:ascii="Arial" w:hAnsi="Arial" w:cs="Arial"/>
          <w:sz w:val="24"/>
          <w:szCs w:val="24"/>
          <w:rPrChange w:id="408" w:author="Moreno,Melissa M" w:date="2019-03-11T09:11:00Z">
            <w:rPr>
              <w:ins w:id="409" w:author="Windows User" w:date="2019-03-05T09:10:00Z"/>
            </w:rPr>
          </w:rPrChange>
        </w:rPr>
      </w:pPr>
      <w:ins w:id="410" w:author="Windows User" w:date="2019-03-05T09:11:00Z">
        <w:r w:rsidRPr="00994DCA">
          <w:rPr>
            <w:rFonts w:ascii="Arial" w:hAnsi="Arial" w:cs="Arial"/>
            <w:sz w:val="24"/>
            <w:szCs w:val="24"/>
            <w:rPrChange w:id="411" w:author="Moreno,Melissa M" w:date="2019-03-11T09:11:00Z">
              <w:rPr/>
            </w:rPrChange>
          </w:rPr>
          <w:t>-</w:t>
        </w:r>
      </w:ins>
      <w:ins w:id="412" w:author="Windows User" w:date="2019-03-05T09:10:00Z">
        <w:r w:rsidRPr="00994DCA">
          <w:rPr>
            <w:rFonts w:ascii="Arial" w:hAnsi="Arial" w:cs="Arial"/>
            <w:sz w:val="24"/>
            <w:szCs w:val="24"/>
            <w:rPrChange w:id="413" w:author="Moreno,Melissa M" w:date="2019-03-11T09:11:00Z">
              <w:rPr/>
            </w:rPrChange>
          </w:rPr>
          <w:t>Maybe overlays like what Kristin W has done</w:t>
        </w:r>
      </w:ins>
    </w:p>
    <w:p w14:paraId="26793544" w14:textId="4DB285FC" w:rsidR="00F67302" w:rsidRPr="00994DCA" w:rsidRDefault="00F67302" w:rsidP="00646F20">
      <w:pPr>
        <w:rPr>
          <w:ins w:id="414" w:author="Windows User" w:date="2019-03-05T09:11:00Z"/>
          <w:rFonts w:ascii="Arial" w:hAnsi="Arial" w:cs="Arial"/>
          <w:sz w:val="24"/>
          <w:szCs w:val="24"/>
          <w:rPrChange w:id="415" w:author="Moreno,Melissa M" w:date="2019-03-11T09:11:00Z">
            <w:rPr>
              <w:ins w:id="416" w:author="Windows User" w:date="2019-03-05T09:11:00Z"/>
            </w:rPr>
          </w:rPrChange>
        </w:rPr>
      </w:pPr>
      <w:ins w:id="417" w:author="Windows User" w:date="2019-03-05T09:10:00Z">
        <w:r w:rsidRPr="00994DCA">
          <w:rPr>
            <w:rFonts w:ascii="Arial" w:hAnsi="Arial" w:cs="Arial"/>
            <w:sz w:val="24"/>
            <w:szCs w:val="24"/>
            <w:rPrChange w:id="418" w:author="Moreno,Melissa M" w:date="2019-03-11T09:11:00Z">
              <w:rPr/>
            </w:rPrChange>
          </w:rPr>
          <w:t xml:space="preserve">-Idea known location, and a fixed point </w:t>
        </w:r>
      </w:ins>
    </w:p>
    <w:p w14:paraId="54CAEC36" w14:textId="03D8685C" w:rsidR="00F67302" w:rsidRPr="00994DCA" w:rsidRDefault="00F67302" w:rsidP="00646F20">
      <w:pPr>
        <w:rPr>
          <w:ins w:id="419" w:author="Windows User" w:date="2019-03-05T09:11:00Z"/>
          <w:rFonts w:ascii="Arial" w:hAnsi="Arial" w:cs="Arial"/>
          <w:sz w:val="24"/>
          <w:szCs w:val="24"/>
          <w:rPrChange w:id="420" w:author="Moreno,Melissa M" w:date="2019-03-11T09:11:00Z">
            <w:rPr>
              <w:ins w:id="421" w:author="Windows User" w:date="2019-03-05T09:11:00Z"/>
            </w:rPr>
          </w:rPrChange>
        </w:rPr>
      </w:pPr>
      <w:ins w:id="422" w:author="Windows User" w:date="2019-03-05T09:11:00Z">
        <w:r w:rsidRPr="00994DCA">
          <w:rPr>
            <w:rFonts w:ascii="Arial" w:hAnsi="Arial" w:cs="Arial"/>
            <w:sz w:val="24"/>
            <w:szCs w:val="24"/>
            <w:rPrChange w:id="423" w:author="Moreno,Melissa M" w:date="2019-03-11T09:11:00Z">
              <w:rPr/>
            </w:rPrChange>
          </w:rPr>
          <w:t>- How would we automate this?</w:t>
        </w:r>
      </w:ins>
    </w:p>
    <w:p w14:paraId="20283D1B" w14:textId="6AEA2359" w:rsidR="00F67302" w:rsidRPr="00994DCA" w:rsidRDefault="00F67302" w:rsidP="00646F20">
      <w:pPr>
        <w:rPr>
          <w:ins w:id="424" w:author="Windows User" w:date="2019-03-05T09:12:00Z"/>
          <w:rFonts w:ascii="Arial" w:hAnsi="Arial" w:cs="Arial"/>
          <w:sz w:val="24"/>
          <w:szCs w:val="24"/>
          <w:rPrChange w:id="425" w:author="Moreno,Melissa M" w:date="2019-03-11T09:11:00Z">
            <w:rPr>
              <w:ins w:id="426" w:author="Windows User" w:date="2019-03-05T09:12:00Z"/>
            </w:rPr>
          </w:rPrChange>
        </w:rPr>
      </w:pPr>
      <w:ins w:id="427" w:author="Windows User" w:date="2019-03-05T09:11:00Z">
        <w:r w:rsidRPr="00994DCA">
          <w:rPr>
            <w:rFonts w:ascii="Arial" w:hAnsi="Arial" w:cs="Arial"/>
            <w:sz w:val="24"/>
            <w:szCs w:val="24"/>
            <w:rPrChange w:id="428" w:author="Moreno,Melissa M" w:date="2019-03-11T09:11:00Z">
              <w:rPr/>
            </w:rPrChange>
          </w:rPr>
          <w:tab/>
          <w:t xml:space="preserve">Ethan, Neon spatial data, </w:t>
        </w:r>
      </w:ins>
      <w:ins w:id="429" w:author="Windows User" w:date="2019-03-05T09:12:00Z">
        <w:r w:rsidRPr="00994DCA">
          <w:rPr>
            <w:rFonts w:ascii="Arial" w:hAnsi="Arial" w:cs="Arial"/>
            <w:sz w:val="24"/>
            <w:szCs w:val="24"/>
            <w:rPrChange w:id="430" w:author="Moreno,Melissa M" w:date="2019-03-11T09:11:00Z">
              <w:rPr/>
            </w:rPrChange>
          </w:rPr>
          <w:t>automate</w:t>
        </w:r>
      </w:ins>
      <w:ins w:id="431" w:author="Windows User" w:date="2019-03-05T09:11:00Z">
        <w:r w:rsidRPr="00994DCA">
          <w:rPr>
            <w:rFonts w:ascii="Arial" w:hAnsi="Arial" w:cs="Arial"/>
            <w:sz w:val="24"/>
            <w:szCs w:val="24"/>
            <w:rPrChange w:id="432" w:author="Moreno,Melissa M" w:date="2019-03-11T09:11:00Z">
              <w:rPr/>
            </w:rPrChange>
          </w:rPr>
          <w:t xml:space="preserve"> the spatial comparison</w:t>
        </w:r>
      </w:ins>
    </w:p>
    <w:p w14:paraId="335B025F" w14:textId="4576C5DC" w:rsidR="00F67302" w:rsidRPr="00994DCA" w:rsidRDefault="00F67302" w:rsidP="00646F20">
      <w:pPr>
        <w:rPr>
          <w:ins w:id="433" w:author="Windows User" w:date="2019-03-05T09:12:00Z"/>
          <w:rFonts w:ascii="Arial" w:hAnsi="Arial" w:cs="Arial"/>
          <w:sz w:val="24"/>
          <w:szCs w:val="24"/>
          <w:rPrChange w:id="434" w:author="Moreno,Melissa M" w:date="2019-03-11T09:11:00Z">
            <w:rPr>
              <w:ins w:id="435" w:author="Windows User" w:date="2019-03-05T09:12:00Z"/>
            </w:rPr>
          </w:rPrChange>
        </w:rPr>
      </w:pPr>
    </w:p>
    <w:p w14:paraId="78917078" w14:textId="34EA628A" w:rsidR="00F67302" w:rsidRPr="00994DCA" w:rsidRDefault="00F67302">
      <w:pPr>
        <w:pStyle w:val="ListParagraph"/>
        <w:numPr>
          <w:ilvl w:val="0"/>
          <w:numId w:val="2"/>
        </w:numPr>
        <w:rPr>
          <w:ins w:id="436" w:author="Windows User" w:date="2019-03-05T09:12:00Z"/>
          <w:rFonts w:ascii="Arial" w:hAnsi="Arial" w:cs="Arial"/>
          <w:sz w:val="24"/>
          <w:szCs w:val="24"/>
          <w:rPrChange w:id="437" w:author="Moreno,Melissa M" w:date="2019-03-11T09:11:00Z">
            <w:rPr>
              <w:ins w:id="438" w:author="Windows User" w:date="2019-03-05T09:12:00Z"/>
            </w:rPr>
          </w:rPrChange>
        </w:rPr>
        <w:pPrChange w:id="439" w:author="Windows User" w:date="2019-03-05T09:12:00Z">
          <w:pPr/>
        </w:pPrChange>
      </w:pPr>
      <w:ins w:id="440" w:author="Windows User" w:date="2019-03-05T09:12:00Z">
        <w:r w:rsidRPr="00994DCA">
          <w:rPr>
            <w:rFonts w:ascii="Arial" w:hAnsi="Arial" w:cs="Arial"/>
            <w:sz w:val="24"/>
            <w:szCs w:val="24"/>
            <w:rPrChange w:id="441" w:author="Moreno,Melissa M" w:date="2019-03-11T09:11:00Z">
              <w:rPr/>
            </w:rPrChange>
          </w:rPr>
          <w:t xml:space="preserve">Not necessarily </w:t>
        </w:r>
        <w:r w:rsidR="00333E5A" w:rsidRPr="00994DCA">
          <w:rPr>
            <w:rFonts w:ascii="Arial" w:hAnsi="Arial" w:cs="Arial"/>
            <w:sz w:val="24"/>
            <w:szCs w:val="24"/>
            <w:rPrChange w:id="442" w:author="Moreno,Melissa M" w:date="2019-03-11T09:11:00Z">
              <w:rPr/>
            </w:rPrChange>
          </w:rPr>
          <w:t>comparing two images, picture represents something in the background</w:t>
        </w:r>
      </w:ins>
    </w:p>
    <w:p w14:paraId="1ED306A0" w14:textId="529C47B9" w:rsidR="00333E5A" w:rsidRPr="00994DCA" w:rsidRDefault="00333E5A">
      <w:pPr>
        <w:pStyle w:val="ListParagraph"/>
        <w:numPr>
          <w:ilvl w:val="0"/>
          <w:numId w:val="2"/>
        </w:numPr>
        <w:rPr>
          <w:ins w:id="443" w:author="Windows User" w:date="2019-03-05T09:13:00Z"/>
          <w:rFonts w:ascii="Arial" w:hAnsi="Arial" w:cs="Arial"/>
          <w:sz w:val="24"/>
          <w:szCs w:val="24"/>
          <w:rPrChange w:id="444" w:author="Moreno,Melissa M" w:date="2019-03-11T09:11:00Z">
            <w:rPr>
              <w:ins w:id="445" w:author="Windows User" w:date="2019-03-05T09:13:00Z"/>
            </w:rPr>
          </w:rPrChange>
        </w:rPr>
        <w:pPrChange w:id="446" w:author="Windows User" w:date="2019-03-05T09:12:00Z">
          <w:pPr/>
        </w:pPrChange>
      </w:pPr>
      <w:ins w:id="447" w:author="Windows User" w:date="2019-03-05T09:12:00Z">
        <w:r w:rsidRPr="00994DCA">
          <w:rPr>
            <w:rFonts w:ascii="Arial" w:hAnsi="Arial" w:cs="Arial"/>
            <w:sz w:val="24"/>
            <w:szCs w:val="24"/>
            <w:rPrChange w:id="448" w:author="Moreno,Melissa M" w:date="2019-03-11T09:11:00Z">
              <w:rPr/>
            </w:rPrChange>
          </w:rPr>
          <w:t xml:space="preserve">Overlays, representing </w:t>
        </w:r>
      </w:ins>
      <w:ins w:id="449" w:author="Windows User" w:date="2019-03-05T09:13:00Z">
        <w:r w:rsidRPr="00994DCA">
          <w:rPr>
            <w:rFonts w:ascii="Arial" w:hAnsi="Arial" w:cs="Arial"/>
            <w:sz w:val="24"/>
            <w:szCs w:val="24"/>
            <w:rPrChange w:id="450" w:author="Moreno,Melissa M" w:date="2019-03-11T09:11:00Z">
              <w:rPr/>
            </w:rPrChange>
          </w:rPr>
          <w:t>visually</w:t>
        </w:r>
      </w:ins>
      <w:ins w:id="451" w:author="Windows User" w:date="2019-03-05T09:12:00Z">
        <w:r w:rsidRPr="00994DCA">
          <w:rPr>
            <w:rFonts w:ascii="Arial" w:hAnsi="Arial" w:cs="Arial"/>
            <w:sz w:val="24"/>
            <w:szCs w:val="24"/>
            <w:rPrChange w:id="452" w:author="Moreno,Melissa M" w:date="2019-03-11T09:11:00Z">
              <w:rPr/>
            </w:rPrChange>
          </w:rPr>
          <w:t xml:space="preserve">, pulling from the open data sets, pulling the </w:t>
        </w:r>
      </w:ins>
      <w:ins w:id="453" w:author="Windows User" w:date="2019-03-05T09:13:00Z">
        <w:r w:rsidRPr="00994DCA">
          <w:rPr>
            <w:rFonts w:ascii="Arial" w:hAnsi="Arial" w:cs="Arial"/>
            <w:sz w:val="24"/>
            <w:szCs w:val="24"/>
            <w:rPrChange w:id="454" w:author="Moreno,Melissa M" w:date="2019-03-11T09:11:00Z">
              <w:rPr/>
            </w:rPrChange>
          </w:rPr>
          <w:t>changes</w:t>
        </w:r>
      </w:ins>
      <w:ins w:id="455" w:author="Windows User" w:date="2019-03-05T09:12:00Z">
        <w:r w:rsidRPr="00994DCA">
          <w:rPr>
            <w:rFonts w:ascii="Arial" w:hAnsi="Arial" w:cs="Arial"/>
            <w:sz w:val="24"/>
            <w:szCs w:val="24"/>
            <w:rPrChange w:id="456" w:author="Moreno,Melissa M" w:date="2019-03-11T09:11:00Z">
              <w:rPr/>
            </w:rPrChange>
          </w:rPr>
          <w:t xml:space="preserve"> </w:t>
        </w:r>
      </w:ins>
      <w:ins w:id="457" w:author="Windows User" w:date="2019-03-05T09:13:00Z">
        <w:r w:rsidRPr="00994DCA">
          <w:rPr>
            <w:rFonts w:ascii="Arial" w:hAnsi="Arial" w:cs="Arial"/>
            <w:sz w:val="24"/>
            <w:szCs w:val="24"/>
            <w:rPrChange w:id="458" w:author="Moreno,Melissa M" w:date="2019-03-11T09:11:00Z">
              <w:rPr/>
            </w:rPrChange>
          </w:rPr>
          <w:t xml:space="preserve">and the metrics, </w:t>
        </w:r>
      </w:ins>
    </w:p>
    <w:p w14:paraId="50787652" w14:textId="56E5CA65" w:rsidR="00333E5A" w:rsidRPr="00994DCA" w:rsidRDefault="00333E5A">
      <w:pPr>
        <w:pStyle w:val="ListParagraph"/>
        <w:numPr>
          <w:ilvl w:val="1"/>
          <w:numId w:val="2"/>
        </w:numPr>
        <w:rPr>
          <w:ins w:id="459" w:author="Windows User" w:date="2019-03-05T09:13:00Z"/>
          <w:rFonts w:ascii="Arial" w:hAnsi="Arial" w:cs="Arial"/>
          <w:sz w:val="24"/>
          <w:szCs w:val="24"/>
          <w:rPrChange w:id="460" w:author="Moreno,Melissa M" w:date="2019-03-11T09:11:00Z">
            <w:rPr>
              <w:ins w:id="461" w:author="Windows User" w:date="2019-03-05T09:13:00Z"/>
            </w:rPr>
          </w:rPrChange>
        </w:rPr>
        <w:pPrChange w:id="462" w:author="Windows User" w:date="2019-03-05T09:13:00Z">
          <w:pPr/>
        </w:pPrChange>
      </w:pPr>
      <w:ins w:id="463" w:author="Windows User" w:date="2019-03-05T09:13:00Z">
        <w:r w:rsidRPr="00994DCA">
          <w:rPr>
            <w:rFonts w:ascii="Arial" w:hAnsi="Arial" w:cs="Arial"/>
            <w:sz w:val="24"/>
            <w:szCs w:val="24"/>
            <w:rPrChange w:id="464" w:author="Moreno,Melissa M" w:date="2019-03-11T09:11:00Z">
              <w:rPr/>
            </w:rPrChange>
          </w:rPr>
          <w:t>Some variables, 5 or 10, seagrass, fish communities, salinity</w:t>
        </w:r>
      </w:ins>
    </w:p>
    <w:p w14:paraId="489267D2" w14:textId="654878D8" w:rsidR="00333E5A" w:rsidRPr="00994DCA" w:rsidRDefault="00333E5A">
      <w:pPr>
        <w:pStyle w:val="ListParagraph"/>
        <w:numPr>
          <w:ilvl w:val="1"/>
          <w:numId w:val="2"/>
        </w:numPr>
        <w:rPr>
          <w:ins w:id="465" w:author="Windows User" w:date="2019-03-05T09:14:00Z"/>
          <w:rFonts w:ascii="Arial" w:hAnsi="Arial" w:cs="Arial"/>
          <w:sz w:val="24"/>
          <w:szCs w:val="24"/>
          <w:rPrChange w:id="466" w:author="Moreno,Melissa M" w:date="2019-03-11T09:11:00Z">
            <w:rPr>
              <w:ins w:id="467" w:author="Windows User" w:date="2019-03-05T09:14:00Z"/>
            </w:rPr>
          </w:rPrChange>
        </w:rPr>
        <w:pPrChange w:id="468" w:author="Windows User" w:date="2019-03-05T09:13:00Z">
          <w:pPr/>
        </w:pPrChange>
      </w:pPr>
      <w:ins w:id="469" w:author="Windows User" w:date="2019-03-05T09:14:00Z">
        <w:r w:rsidRPr="00994DCA">
          <w:rPr>
            <w:rFonts w:ascii="Arial" w:hAnsi="Arial" w:cs="Arial"/>
            <w:sz w:val="24"/>
            <w:szCs w:val="24"/>
            <w:rPrChange w:id="470" w:author="Moreno,Melissa M" w:date="2019-03-11T09:11:00Z">
              <w:rPr/>
            </w:rPrChange>
          </w:rPr>
          <w:t>Pulling nitrogen and phosphorus, publically available data, in a workflow</w:t>
        </w:r>
      </w:ins>
    </w:p>
    <w:p w14:paraId="2850DCE6" w14:textId="2955EFCA" w:rsidR="00333E5A" w:rsidRPr="00994DCA" w:rsidRDefault="001B51E4">
      <w:pPr>
        <w:rPr>
          <w:ins w:id="471" w:author="Windows User" w:date="2019-03-05T09:15:00Z"/>
          <w:rFonts w:ascii="Arial" w:hAnsi="Arial" w:cs="Arial"/>
          <w:sz w:val="24"/>
          <w:szCs w:val="24"/>
          <w:rPrChange w:id="472" w:author="Moreno,Melissa M" w:date="2019-03-11T09:11:00Z">
            <w:rPr>
              <w:ins w:id="473" w:author="Windows User" w:date="2019-03-05T09:15:00Z"/>
            </w:rPr>
          </w:rPrChange>
        </w:rPr>
      </w:pPr>
      <w:ins w:id="474" w:author="Windows User" w:date="2019-03-05T09:14:00Z">
        <w:r w:rsidRPr="00994DCA">
          <w:rPr>
            <w:rFonts w:ascii="Arial" w:hAnsi="Arial" w:cs="Arial"/>
            <w:sz w:val="24"/>
            <w:szCs w:val="24"/>
            <w:rPrChange w:id="475" w:author="Moreno,Melissa M" w:date="2019-03-11T09:11:00Z">
              <w:rPr/>
            </w:rPrChange>
          </w:rPr>
          <w:t>A little</w:t>
        </w:r>
        <w:r w:rsidR="00333E5A" w:rsidRPr="00994DCA">
          <w:rPr>
            <w:rFonts w:ascii="Arial" w:hAnsi="Arial" w:cs="Arial"/>
            <w:sz w:val="24"/>
            <w:szCs w:val="24"/>
            <w:rPrChange w:id="476" w:author="Moreno,Melissa M" w:date="2019-03-11T09:11:00Z">
              <w:rPr/>
            </w:rPrChange>
          </w:rPr>
          <w:t xml:space="preserve"> data set is not </w:t>
        </w:r>
      </w:ins>
      <w:ins w:id="477" w:author="Windows User" w:date="2019-03-05T09:15:00Z">
        <w:r w:rsidRPr="00994DCA">
          <w:rPr>
            <w:rFonts w:ascii="Arial" w:hAnsi="Arial" w:cs="Arial"/>
            <w:sz w:val="24"/>
            <w:szCs w:val="24"/>
            <w:rPrChange w:id="478" w:author="Moreno,Melissa M" w:date="2019-03-11T09:11:00Z">
              <w:rPr/>
            </w:rPrChange>
          </w:rPr>
          <w:t>going to</w:t>
        </w:r>
      </w:ins>
      <w:ins w:id="479" w:author="Windows User" w:date="2019-03-05T09:14:00Z">
        <w:r w:rsidR="00333E5A" w:rsidRPr="00994DCA">
          <w:rPr>
            <w:rFonts w:ascii="Arial" w:hAnsi="Arial" w:cs="Arial"/>
            <w:sz w:val="24"/>
            <w:szCs w:val="24"/>
            <w:rPrChange w:id="480" w:author="Moreno,Melissa M" w:date="2019-03-11T09:11:00Z">
              <w:rPr/>
            </w:rPrChange>
          </w:rPr>
          <w:t xml:space="preserve"> show us a big change </w:t>
        </w:r>
      </w:ins>
      <w:ins w:id="481" w:author="Windows User" w:date="2019-03-05T09:15:00Z">
        <w:r w:rsidR="00333E5A" w:rsidRPr="00994DCA">
          <w:rPr>
            <w:rFonts w:ascii="Arial" w:hAnsi="Arial" w:cs="Arial"/>
            <w:sz w:val="24"/>
            <w:szCs w:val="24"/>
            <w:rPrChange w:id="482" w:author="Moreno,Melissa M" w:date="2019-03-11T09:11:00Z">
              <w:rPr/>
            </w:rPrChange>
          </w:rPr>
          <w:t>in the</w:t>
        </w:r>
      </w:ins>
      <w:ins w:id="483" w:author="Windows User" w:date="2019-03-05T09:14:00Z">
        <w:r w:rsidR="00333E5A" w:rsidRPr="00994DCA">
          <w:rPr>
            <w:rFonts w:ascii="Arial" w:hAnsi="Arial" w:cs="Arial"/>
            <w:sz w:val="24"/>
            <w:szCs w:val="24"/>
            <w:rPrChange w:id="484" w:author="Moreno,Melissa M" w:date="2019-03-11T09:11:00Z">
              <w:rPr/>
            </w:rPrChange>
          </w:rPr>
          <w:t xml:space="preserve"> </w:t>
        </w:r>
      </w:ins>
      <w:ins w:id="485" w:author="Windows User" w:date="2019-03-05T09:15:00Z">
        <w:r w:rsidR="00333E5A" w:rsidRPr="00994DCA">
          <w:rPr>
            <w:rFonts w:ascii="Arial" w:hAnsi="Arial" w:cs="Arial"/>
            <w:sz w:val="24"/>
            <w:szCs w:val="24"/>
            <w:rPrChange w:id="486" w:author="Moreno,Melissa M" w:date="2019-03-11T09:11:00Z">
              <w:rPr/>
            </w:rPrChange>
          </w:rPr>
          <w:t xml:space="preserve">area, better to use public data </w:t>
        </w:r>
      </w:ins>
    </w:p>
    <w:p w14:paraId="60DCD05A" w14:textId="123200D6" w:rsidR="001B51E4" w:rsidRPr="00994DCA" w:rsidRDefault="001B51E4">
      <w:pPr>
        <w:rPr>
          <w:ins w:id="487" w:author="Windows User" w:date="2019-03-05T09:15:00Z"/>
          <w:rFonts w:ascii="Arial" w:hAnsi="Arial" w:cs="Arial"/>
          <w:sz w:val="24"/>
          <w:szCs w:val="24"/>
          <w:rPrChange w:id="488" w:author="Moreno,Melissa M" w:date="2019-03-11T09:11:00Z">
            <w:rPr>
              <w:ins w:id="489" w:author="Windows User" w:date="2019-03-05T09:15:00Z"/>
            </w:rPr>
          </w:rPrChange>
        </w:rPr>
      </w:pPr>
    </w:p>
    <w:p w14:paraId="2356DA0D" w14:textId="5A0447E6" w:rsidR="001B51E4" w:rsidRPr="00994DCA" w:rsidRDefault="001B51E4">
      <w:pPr>
        <w:rPr>
          <w:ins w:id="490" w:author="Windows User" w:date="2019-03-05T09:16:00Z"/>
          <w:rFonts w:ascii="Arial" w:hAnsi="Arial" w:cs="Arial"/>
          <w:sz w:val="24"/>
          <w:szCs w:val="24"/>
          <w:rPrChange w:id="491" w:author="Moreno,Melissa M" w:date="2019-03-11T09:11:00Z">
            <w:rPr>
              <w:ins w:id="492" w:author="Windows User" w:date="2019-03-05T09:16:00Z"/>
            </w:rPr>
          </w:rPrChange>
        </w:rPr>
      </w:pPr>
      <w:ins w:id="493" w:author="Windows User" w:date="2019-03-05T09:15:00Z">
        <w:r w:rsidRPr="00994DCA">
          <w:rPr>
            <w:rFonts w:ascii="Arial" w:hAnsi="Arial" w:cs="Arial"/>
            <w:sz w:val="24"/>
            <w:szCs w:val="24"/>
            <w:rPrChange w:id="494" w:author="Moreno,Melissa M" w:date="2019-03-11T09:11:00Z">
              <w:rPr/>
            </w:rPrChange>
          </w:rPr>
          <w:t xml:space="preserve">Have it </w:t>
        </w:r>
      </w:ins>
      <w:ins w:id="495" w:author="Windows User" w:date="2019-03-05T09:16:00Z">
        <w:r w:rsidRPr="00994DCA">
          <w:rPr>
            <w:rFonts w:ascii="Arial" w:hAnsi="Arial" w:cs="Arial"/>
            <w:sz w:val="24"/>
            <w:szCs w:val="24"/>
            <w:rPrChange w:id="496" w:author="Moreno,Melissa M" w:date="2019-03-11T09:11:00Z">
              <w:rPr/>
            </w:rPrChange>
          </w:rPr>
          <w:t>narrowly</w:t>
        </w:r>
      </w:ins>
      <w:ins w:id="497" w:author="Windows User" w:date="2019-03-05T09:15:00Z">
        <w:r w:rsidRPr="00994DCA">
          <w:rPr>
            <w:rFonts w:ascii="Arial" w:hAnsi="Arial" w:cs="Arial"/>
            <w:sz w:val="24"/>
            <w:szCs w:val="24"/>
            <w:rPrChange w:id="498" w:author="Moreno,Melissa M" w:date="2019-03-11T09:11:00Z">
              <w:rPr/>
            </w:rPrChange>
          </w:rPr>
          <w:t xml:space="preserve"> </w:t>
        </w:r>
      </w:ins>
      <w:ins w:id="499" w:author="Windows User" w:date="2019-03-05T09:16:00Z">
        <w:r w:rsidRPr="00994DCA">
          <w:rPr>
            <w:rFonts w:ascii="Arial" w:hAnsi="Arial" w:cs="Arial"/>
            <w:sz w:val="24"/>
            <w:szCs w:val="24"/>
            <w:rPrChange w:id="500" w:author="Moreno,Melissa M" w:date="2019-03-11T09:11:00Z">
              <w:rPr/>
            </w:rPrChange>
          </w:rPr>
          <w:t>defined.</w:t>
        </w:r>
      </w:ins>
    </w:p>
    <w:p w14:paraId="3D086FEA" w14:textId="3526C7A6" w:rsidR="001B51E4" w:rsidRPr="00994DCA" w:rsidRDefault="001B51E4">
      <w:pPr>
        <w:rPr>
          <w:ins w:id="501" w:author="Windows User" w:date="2019-03-05T09:16:00Z"/>
          <w:rFonts w:ascii="Arial" w:hAnsi="Arial" w:cs="Arial"/>
          <w:sz w:val="24"/>
          <w:szCs w:val="24"/>
          <w:rPrChange w:id="502" w:author="Moreno,Melissa M" w:date="2019-03-11T09:11:00Z">
            <w:rPr>
              <w:ins w:id="503" w:author="Windows User" w:date="2019-03-05T09:16:00Z"/>
            </w:rPr>
          </w:rPrChange>
        </w:rPr>
      </w:pPr>
      <w:ins w:id="504" w:author="Windows User" w:date="2019-03-05T09:16:00Z">
        <w:r w:rsidRPr="00994DCA">
          <w:rPr>
            <w:rFonts w:ascii="Arial" w:hAnsi="Arial" w:cs="Arial"/>
            <w:sz w:val="24"/>
            <w:szCs w:val="24"/>
            <w:rPrChange w:id="505" w:author="Moreno,Melissa M" w:date="2019-03-11T09:11:00Z">
              <w:rPr/>
            </w:rPrChange>
          </w:rPr>
          <w:t xml:space="preserve">Building from </w:t>
        </w:r>
        <w:proofErr w:type="spellStart"/>
        <w:proofErr w:type="gramStart"/>
        <w:r w:rsidRPr="00994DCA">
          <w:rPr>
            <w:rFonts w:ascii="Arial" w:hAnsi="Arial" w:cs="Arial"/>
            <w:sz w:val="24"/>
            <w:szCs w:val="24"/>
            <w:rPrChange w:id="506" w:author="Moreno,Melissa M" w:date="2019-03-11T09:11:00Z">
              <w:rPr/>
            </w:rPrChange>
          </w:rPr>
          <w:t>ellen</w:t>
        </w:r>
        <w:proofErr w:type="spellEnd"/>
        <w:proofErr w:type="gramEnd"/>
        <w:r w:rsidRPr="00994DCA">
          <w:rPr>
            <w:rFonts w:ascii="Arial" w:hAnsi="Arial" w:cs="Arial"/>
            <w:sz w:val="24"/>
            <w:szCs w:val="24"/>
            <w:rPrChange w:id="507" w:author="Moreno,Melissa M" w:date="2019-03-11T09:11:00Z">
              <w:rPr/>
            </w:rPrChange>
          </w:rPr>
          <w:t xml:space="preserve"> </w:t>
        </w:r>
        <w:proofErr w:type="spellStart"/>
        <w:r w:rsidRPr="00994DCA">
          <w:rPr>
            <w:rFonts w:ascii="Arial" w:hAnsi="Arial" w:cs="Arial"/>
            <w:sz w:val="24"/>
            <w:szCs w:val="24"/>
            <w:rPrChange w:id="508" w:author="Moreno,Melissa M" w:date="2019-03-11T09:11:00Z">
              <w:rPr/>
            </w:rPrChange>
          </w:rPr>
          <w:t>raabe</w:t>
        </w:r>
        <w:proofErr w:type="spellEnd"/>
        <w:r w:rsidRPr="00994DCA">
          <w:rPr>
            <w:rFonts w:ascii="Arial" w:hAnsi="Arial" w:cs="Arial"/>
            <w:sz w:val="24"/>
            <w:szCs w:val="24"/>
            <w:rPrChange w:id="509" w:author="Moreno,Melissa M" w:date="2019-03-11T09:11:00Z">
              <w:rPr/>
            </w:rPrChange>
          </w:rPr>
          <w:t xml:space="preserve"> works, on a 2015 satellite images, might have to digitize to get the rate of change</w:t>
        </w:r>
      </w:ins>
    </w:p>
    <w:p w14:paraId="2BC5FF27" w14:textId="1A622A6E" w:rsidR="001B51E4" w:rsidRPr="00994DCA" w:rsidRDefault="001B51E4">
      <w:pPr>
        <w:rPr>
          <w:ins w:id="510" w:author="Windows User" w:date="2019-03-05T09:17:00Z"/>
          <w:rFonts w:ascii="Arial" w:hAnsi="Arial" w:cs="Arial"/>
          <w:sz w:val="24"/>
          <w:szCs w:val="24"/>
          <w:rPrChange w:id="511" w:author="Moreno,Melissa M" w:date="2019-03-11T09:11:00Z">
            <w:rPr>
              <w:ins w:id="512" w:author="Windows User" w:date="2019-03-05T09:17:00Z"/>
            </w:rPr>
          </w:rPrChange>
        </w:rPr>
      </w:pPr>
      <w:ins w:id="513" w:author="Windows User" w:date="2019-03-05T09:18:00Z">
        <w:r w:rsidRPr="00994DCA">
          <w:rPr>
            <w:rFonts w:ascii="Arial" w:hAnsi="Arial" w:cs="Arial"/>
            <w:sz w:val="24"/>
            <w:szCs w:val="24"/>
            <w:rPrChange w:id="514" w:author="Moreno,Melissa M" w:date="2019-03-11T09:11:00Z">
              <w:rPr/>
            </w:rPrChange>
          </w:rPr>
          <w:t>Using</w:t>
        </w:r>
      </w:ins>
      <w:ins w:id="515" w:author="Windows User" w:date="2019-03-05T09:17:00Z">
        <w:r w:rsidRPr="00994DCA">
          <w:rPr>
            <w:rFonts w:ascii="Arial" w:hAnsi="Arial" w:cs="Arial"/>
            <w:sz w:val="24"/>
            <w:szCs w:val="24"/>
            <w:rPrChange w:id="516" w:author="Moreno,Melissa M" w:date="2019-03-11T09:11:00Z">
              <w:rPr/>
            </w:rPrChange>
          </w:rPr>
          <w:t xml:space="preserve"> USGS watershed variables</w:t>
        </w:r>
      </w:ins>
    </w:p>
    <w:p w14:paraId="28D5D7D6" w14:textId="5349F657" w:rsidR="001B51E4" w:rsidRPr="00994DCA" w:rsidRDefault="001B51E4">
      <w:pPr>
        <w:rPr>
          <w:ins w:id="517" w:author="Windows User" w:date="2019-03-05T09:17:00Z"/>
          <w:rFonts w:ascii="Arial" w:hAnsi="Arial" w:cs="Arial"/>
          <w:sz w:val="24"/>
          <w:szCs w:val="24"/>
          <w:rPrChange w:id="518" w:author="Moreno,Melissa M" w:date="2019-03-11T09:11:00Z">
            <w:rPr>
              <w:ins w:id="519" w:author="Windows User" w:date="2019-03-05T09:17:00Z"/>
            </w:rPr>
          </w:rPrChange>
        </w:rPr>
      </w:pPr>
      <w:ins w:id="520" w:author="Windows User" w:date="2019-03-05T09:17:00Z">
        <w:r w:rsidRPr="00994DCA">
          <w:rPr>
            <w:rFonts w:ascii="Arial" w:hAnsi="Arial" w:cs="Arial"/>
            <w:sz w:val="24"/>
            <w:szCs w:val="24"/>
            <w:rPrChange w:id="521" w:author="Moreno,Melissa M" w:date="2019-03-11T09:11:00Z">
              <w:rPr/>
            </w:rPrChange>
          </w:rPr>
          <w:tab/>
          <w:t>Public land</w:t>
        </w:r>
      </w:ins>
    </w:p>
    <w:p w14:paraId="577C5B12" w14:textId="73C75B4E" w:rsidR="001B51E4" w:rsidRPr="00994DCA" w:rsidRDefault="001B51E4">
      <w:pPr>
        <w:rPr>
          <w:ins w:id="522" w:author="Windows User" w:date="2019-03-05T09:17:00Z"/>
          <w:rFonts w:ascii="Arial" w:hAnsi="Arial" w:cs="Arial"/>
          <w:sz w:val="24"/>
          <w:szCs w:val="24"/>
          <w:rPrChange w:id="523" w:author="Moreno,Melissa M" w:date="2019-03-11T09:11:00Z">
            <w:rPr>
              <w:ins w:id="524" w:author="Windows User" w:date="2019-03-05T09:17:00Z"/>
            </w:rPr>
          </w:rPrChange>
        </w:rPr>
      </w:pPr>
      <w:ins w:id="525" w:author="Windows User" w:date="2019-03-05T09:17:00Z">
        <w:r w:rsidRPr="00994DCA">
          <w:rPr>
            <w:rFonts w:ascii="Arial" w:hAnsi="Arial" w:cs="Arial"/>
            <w:sz w:val="24"/>
            <w:szCs w:val="24"/>
            <w:rPrChange w:id="526" w:author="Moreno,Melissa M" w:date="2019-03-11T09:11:00Z">
              <w:rPr/>
            </w:rPrChange>
          </w:rPr>
          <w:tab/>
          <w:t>Impervious cover</w:t>
        </w:r>
      </w:ins>
    </w:p>
    <w:p w14:paraId="4206A623" w14:textId="0FFDFFB7" w:rsidR="001B51E4" w:rsidRPr="00994DCA" w:rsidRDefault="001B51E4">
      <w:pPr>
        <w:rPr>
          <w:ins w:id="527" w:author="Windows User" w:date="2019-03-05T09:17:00Z"/>
          <w:rFonts w:ascii="Arial" w:hAnsi="Arial" w:cs="Arial"/>
          <w:sz w:val="24"/>
          <w:szCs w:val="24"/>
          <w:rPrChange w:id="528" w:author="Moreno,Melissa M" w:date="2019-03-11T09:11:00Z">
            <w:rPr>
              <w:ins w:id="529" w:author="Windows User" w:date="2019-03-05T09:17:00Z"/>
            </w:rPr>
          </w:rPrChange>
        </w:rPr>
      </w:pPr>
      <w:ins w:id="530" w:author="Windows User" w:date="2019-03-05T09:17:00Z">
        <w:r w:rsidRPr="00994DCA">
          <w:rPr>
            <w:rFonts w:ascii="Arial" w:hAnsi="Arial" w:cs="Arial"/>
            <w:sz w:val="24"/>
            <w:szCs w:val="24"/>
            <w:rPrChange w:id="531" w:author="Moreno,Melissa M" w:date="2019-03-11T09:11:00Z">
              <w:rPr/>
            </w:rPrChange>
          </w:rPr>
          <w:tab/>
          <w:t>Human pop density</w:t>
        </w:r>
      </w:ins>
    </w:p>
    <w:p w14:paraId="1E47DA7C" w14:textId="43027E2D" w:rsidR="001B51E4" w:rsidRPr="00994DCA" w:rsidRDefault="001B51E4">
      <w:pPr>
        <w:rPr>
          <w:ins w:id="532" w:author="Windows User" w:date="2019-03-05T09:18:00Z"/>
          <w:rFonts w:ascii="Arial" w:hAnsi="Arial" w:cs="Arial"/>
          <w:sz w:val="24"/>
          <w:szCs w:val="24"/>
          <w:rPrChange w:id="533" w:author="Moreno,Melissa M" w:date="2019-03-11T09:11:00Z">
            <w:rPr>
              <w:ins w:id="534" w:author="Windows User" w:date="2019-03-05T09:18:00Z"/>
            </w:rPr>
          </w:rPrChange>
        </w:rPr>
      </w:pPr>
      <w:ins w:id="535" w:author="Windows User" w:date="2019-03-05T09:17:00Z">
        <w:r w:rsidRPr="00994DCA">
          <w:rPr>
            <w:rFonts w:ascii="Arial" w:hAnsi="Arial" w:cs="Arial"/>
            <w:sz w:val="24"/>
            <w:szCs w:val="24"/>
            <w:rPrChange w:id="536" w:author="Moreno,Melissa M" w:date="2019-03-11T09:11:00Z">
              <w:rPr/>
            </w:rPrChange>
          </w:rPr>
          <w:tab/>
          <w:t xml:space="preserve">Nitrogen and Phosphorus </w:t>
        </w:r>
      </w:ins>
    </w:p>
    <w:p w14:paraId="51AF5160" w14:textId="22679598" w:rsidR="001B51E4" w:rsidRPr="00994DCA" w:rsidRDefault="001B51E4">
      <w:pPr>
        <w:rPr>
          <w:ins w:id="537" w:author="Windows User" w:date="2019-03-05T09:18:00Z"/>
          <w:rFonts w:ascii="Arial" w:hAnsi="Arial" w:cs="Arial"/>
          <w:sz w:val="24"/>
          <w:szCs w:val="24"/>
          <w:rPrChange w:id="538" w:author="Moreno,Melissa M" w:date="2019-03-11T09:11:00Z">
            <w:rPr>
              <w:ins w:id="539" w:author="Windows User" w:date="2019-03-05T09:18:00Z"/>
            </w:rPr>
          </w:rPrChange>
        </w:rPr>
      </w:pPr>
      <w:ins w:id="540" w:author="Windows User" w:date="2019-03-05T09:18:00Z">
        <w:r w:rsidRPr="00994DCA">
          <w:rPr>
            <w:rFonts w:ascii="Arial" w:hAnsi="Arial" w:cs="Arial"/>
            <w:sz w:val="24"/>
            <w:szCs w:val="24"/>
            <w:rPrChange w:id="541" w:author="Moreno,Melissa M" w:date="2019-03-11T09:11:00Z">
              <w:rPr/>
            </w:rPrChange>
          </w:rPr>
          <w:tab/>
          <w:t>Percent forest</w:t>
        </w:r>
      </w:ins>
    </w:p>
    <w:p w14:paraId="7AE2BF35" w14:textId="54DF8803" w:rsidR="001B51E4" w:rsidRPr="00994DCA" w:rsidRDefault="001B51E4">
      <w:pPr>
        <w:rPr>
          <w:ins w:id="542" w:author="Windows User" w:date="2019-03-05T09:18:00Z"/>
          <w:rFonts w:ascii="Arial" w:hAnsi="Arial" w:cs="Arial"/>
          <w:sz w:val="24"/>
          <w:szCs w:val="24"/>
          <w:rPrChange w:id="543" w:author="Moreno,Melissa M" w:date="2019-03-11T09:11:00Z">
            <w:rPr>
              <w:ins w:id="544" w:author="Windows User" w:date="2019-03-05T09:18:00Z"/>
            </w:rPr>
          </w:rPrChange>
        </w:rPr>
      </w:pPr>
      <w:ins w:id="545" w:author="Windows User" w:date="2019-03-05T09:18:00Z">
        <w:r w:rsidRPr="00994DCA">
          <w:rPr>
            <w:rFonts w:ascii="Arial" w:hAnsi="Arial" w:cs="Arial"/>
            <w:sz w:val="24"/>
            <w:szCs w:val="24"/>
            <w:rPrChange w:id="546" w:author="Moreno,Melissa M" w:date="2019-03-11T09:11:00Z">
              <w:rPr/>
            </w:rPrChange>
          </w:rPr>
          <w:tab/>
          <w:t>Percent pasture</w:t>
        </w:r>
      </w:ins>
    </w:p>
    <w:p w14:paraId="1E71CAF6" w14:textId="781EED98" w:rsidR="001B51E4" w:rsidRPr="00994DCA" w:rsidRDefault="001B51E4">
      <w:pPr>
        <w:rPr>
          <w:ins w:id="547" w:author="Windows User" w:date="2019-03-05T09:19:00Z"/>
          <w:rFonts w:ascii="Arial" w:hAnsi="Arial" w:cs="Arial"/>
          <w:sz w:val="24"/>
          <w:szCs w:val="24"/>
          <w:rPrChange w:id="548" w:author="Moreno,Melissa M" w:date="2019-03-11T09:11:00Z">
            <w:rPr>
              <w:ins w:id="549" w:author="Windows User" w:date="2019-03-05T09:19:00Z"/>
            </w:rPr>
          </w:rPrChange>
        </w:rPr>
      </w:pPr>
      <w:ins w:id="550" w:author="Windows User" w:date="2019-03-05T09:18:00Z">
        <w:r w:rsidRPr="00994DCA">
          <w:rPr>
            <w:rFonts w:ascii="Arial" w:hAnsi="Arial" w:cs="Arial"/>
            <w:sz w:val="24"/>
            <w:szCs w:val="24"/>
            <w:rPrChange w:id="551" w:author="Moreno,Melissa M" w:date="2019-03-11T09:11:00Z">
              <w:rPr/>
            </w:rPrChange>
          </w:rPr>
          <w:tab/>
        </w:r>
      </w:ins>
    </w:p>
    <w:p w14:paraId="558DCFDC" w14:textId="3C6C1DA3" w:rsidR="001B51E4" w:rsidRPr="00994DCA" w:rsidRDefault="001B51E4">
      <w:pPr>
        <w:rPr>
          <w:ins w:id="552" w:author="Windows User" w:date="2019-03-05T09:19:00Z"/>
          <w:rFonts w:ascii="Arial" w:hAnsi="Arial" w:cs="Arial"/>
          <w:sz w:val="24"/>
          <w:szCs w:val="24"/>
          <w:rPrChange w:id="553" w:author="Moreno,Melissa M" w:date="2019-03-11T09:11:00Z">
            <w:rPr>
              <w:ins w:id="554" w:author="Windows User" w:date="2019-03-05T09:19:00Z"/>
            </w:rPr>
          </w:rPrChange>
        </w:rPr>
      </w:pPr>
    </w:p>
    <w:p w14:paraId="1AB9D394" w14:textId="52732F6B" w:rsidR="001B51E4" w:rsidRPr="00994DCA" w:rsidRDefault="001B51E4">
      <w:pPr>
        <w:rPr>
          <w:ins w:id="555" w:author="Windows User" w:date="2019-03-05T09:19:00Z"/>
          <w:rFonts w:ascii="Arial" w:hAnsi="Arial" w:cs="Arial"/>
          <w:sz w:val="24"/>
          <w:szCs w:val="24"/>
          <w:rPrChange w:id="556" w:author="Moreno,Melissa M" w:date="2019-03-11T09:11:00Z">
            <w:rPr>
              <w:ins w:id="557" w:author="Windows User" w:date="2019-03-05T09:19:00Z"/>
            </w:rPr>
          </w:rPrChange>
        </w:rPr>
      </w:pPr>
      <w:ins w:id="558" w:author="Windows User" w:date="2019-03-05T09:19:00Z">
        <w:r w:rsidRPr="00994DCA">
          <w:rPr>
            <w:rFonts w:ascii="Arial" w:hAnsi="Arial" w:cs="Arial"/>
            <w:sz w:val="24"/>
            <w:szCs w:val="24"/>
            <w:rPrChange w:id="559" w:author="Moreno,Melissa M" w:date="2019-03-11T09:11:00Z">
              <w:rPr/>
            </w:rPrChange>
          </w:rPr>
          <w:t xml:space="preserve">Tim </w:t>
        </w:r>
        <w:proofErr w:type="spellStart"/>
        <w:r w:rsidRPr="00994DCA">
          <w:rPr>
            <w:rFonts w:ascii="Arial" w:hAnsi="Arial" w:cs="Arial"/>
            <w:sz w:val="24"/>
            <w:szCs w:val="24"/>
            <w:rPrChange w:id="560" w:author="Moreno,Melissa M" w:date="2019-03-11T09:11:00Z">
              <w:rPr/>
            </w:rPrChange>
          </w:rPr>
          <w:t>Fisch</w:t>
        </w:r>
        <w:proofErr w:type="spellEnd"/>
        <w:r w:rsidRPr="00994DCA">
          <w:rPr>
            <w:rFonts w:ascii="Arial" w:hAnsi="Arial" w:cs="Arial"/>
            <w:sz w:val="24"/>
            <w:szCs w:val="24"/>
            <w:rPrChange w:id="561" w:author="Moreno,Melissa M" w:date="2019-03-11T09:11:00Z">
              <w:rPr/>
            </w:rPrChange>
          </w:rPr>
          <w:t xml:space="preserve"> – pretty good classes</w:t>
        </w:r>
      </w:ins>
    </w:p>
    <w:p w14:paraId="30BC9111" w14:textId="5D05A1FB" w:rsidR="001B51E4" w:rsidRPr="00994DCA" w:rsidRDefault="001B51E4">
      <w:pPr>
        <w:rPr>
          <w:ins w:id="562" w:author="Windows User" w:date="2019-03-05T09:19:00Z"/>
          <w:rFonts w:ascii="Arial" w:hAnsi="Arial" w:cs="Arial"/>
          <w:sz w:val="24"/>
          <w:szCs w:val="24"/>
          <w:rPrChange w:id="563" w:author="Moreno,Melissa M" w:date="2019-03-11T09:11:00Z">
            <w:rPr>
              <w:ins w:id="564" w:author="Windows User" w:date="2019-03-05T09:19:00Z"/>
            </w:rPr>
          </w:rPrChange>
        </w:rPr>
      </w:pPr>
      <w:ins w:id="565" w:author="Windows User" w:date="2019-03-05T09:19:00Z">
        <w:r w:rsidRPr="00994DCA">
          <w:rPr>
            <w:rFonts w:ascii="Arial" w:hAnsi="Arial" w:cs="Arial"/>
            <w:sz w:val="24"/>
            <w:szCs w:val="24"/>
            <w:rPrChange w:id="566" w:author="Moreno,Melissa M" w:date="2019-03-11T09:11:00Z">
              <w:rPr/>
            </w:rPrChange>
          </w:rPr>
          <w:t>Sadie Ryan – Geography</w:t>
        </w:r>
      </w:ins>
    </w:p>
    <w:p w14:paraId="1474E2E1" w14:textId="7A92B3CB" w:rsidR="001B51E4" w:rsidRPr="00994DCA" w:rsidRDefault="001B51E4">
      <w:pPr>
        <w:rPr>
          <w:ins w:id="567" w:author="Windows User" w:date="2019-03-05T09:20:00Z"/>
          <w:rFonts w:ascii="Arial" w:hAnsi="Arial" w:cs="Arial"/>
          <w:sz w:val="24"/>
          <w:szCs w:val="24"/>
          <w:rPrChange w:id="568" w:author="Moreno,Melissa M" w:date="2019-03-11T09:11:00Z">
            <w:rPr>
              <w:ins w:id="569" w:author="Windows User" w:date="2019-03-05T09:20:00Z"/>
            </w:rPr>
          </w:rPrChange>
        </w:rPr>
      </w:pPr>
    </w:p>
    <w:p w14:paraId="5E2EE5BC" w14:textId="36A12954" w:rsidR="00982B48" w:rsidRPr="00994DCA" w:rsidRDefault="00982B48">
      <w:pPr>
        <w:rPr>
          <w:ins w:id="570" w:author="Windows User" w:date="2019-03-05T09:20:00Z"/>
          <w:rFonts w:ascii="Arial" w:hAnsi="Arial" w:cs="Arial"/>
          <w:sz w:val="24"/>
          <w:szCs w:val="24"/>
          <w:rPrChange w:id="571" w:author="Moreno,Melissa M" w:date="2019-03-11T09:11:00Z">
            <w:rPr>
              <w:ins w:id="572" w:author="Windows User" w:date="2019-03-05T09:20:00Z"/>
            </w:rPr>
          </w:rPrChange>
        </w:rPr>
      </w:pPr>
      <w:ins w:id="573" w:author="Windows User" w:date="2019-03-05T09:20:00Z">
        <w:r w:rsidRPr="00994DCA">
          <w:rPr>
            <w:rFonts w:ascii="Arial" w:hAnsi="Arial" w:cs="Arial"/>
            <w:sz w:val="24"/>
            <w:szCs w:val="24"/>
            <w:rPrChange w:id="574" w:author="Moreno,Melissa M" w:date="2019-03-11T09:11:00Z">
              <w:rPr/>
            </w:rPrChange>
          </w:rPr>
          <w:t>Defined objective, narrow around that and build it out</w:t>
        </w:r>
      </w:ins>
    </w:p>
    <w:p w14:paraId="5FBB423F" w14:textId="2DE956B6" w:rsidR="00982B48" w:rsidRPr="00994DCA" w:rsidRDefault="00982B48">
      <w:pPr>
        <w:rPr>
          <w:ins w:id="575" w:author="Windows User" w:date="2019-03-05T09:21:00Z"/>
          <w:rFonts w:ascii="Arial" w:hAnsi="Arial" w:cs="Arial"/>
          <w:sz w:val="24"/>
          <w:szCs w:val="24"/>
          <w:rPrChange w:id="576" w:author="Moreno,Melissa M" w:date="2019-03-11T09:11:00Z">
            <w:rPr>
              <w:ins w:id="577" w:author="Windows User" w:date="2019-03-05T09:21:00Z"/>
            </w:rPr>
          </w:rPrChange>
        </w:rPr>
      </w:pPr>
    </w:p>
    <w:p w14:paraId="6BB04634" w14:textId="04A76FAF" w:rsidR="00982B48" w:rsidRPr="00994DCA" w:rsidRDefault="00982B48">
      <w:pPr>
        <w:rPr>
          <w:ins w:id="578" w:author="Windows User" w:date="2019-03-05T09:21:00Z"/>
          <w:rFonts w:ascii="Arial" w:hAnsi="Arial" w:cs="Arial"/>
          <w:sz w:val="24"/>
          <w:szCs w:val="24"/>
          <w:rPrChange w:id="579" w:author="Moreno,Melissa M" w:date="2019-03-11T09:11:00Z">
            <w:rPr>
              <w:ins w:id="580" w:author="Windows User" w:date="2019-03-05T09:21:00Z"/>
            </w:rPr>
          </w:rPrChange>
        </w:rPr>
      </w:pPr>
      <w:ins w:id="581" w:author="Windows User" w:date="2019-03-05T09:21:00Z">
        <w:r w:rsidRPr="00994DCA">
          <w:rPr>
            <w:rFonts w:ascii="Arial" w:hAnsi="Arial" w:cs="Arial"/>
            <w:sz w:val="24"/>
            <w:szCs w:val="24"/>
            <w:rPrChange w:id="582" w:author="Moreno,Melissa M" w:date="2019-03-11T09:11:00Z">
              <w:rPr/>
            </w:rPrChange>
          </w:rPr>
          <w:t xml:space="preserve">Check the Ellen </w:t>
        </w:r>
        <w:proofErr w:type="spellStart"/>
        <w:r w:rsidRPr="00994DCA">
          <w:rPr>
            <w:rFonts w:ascii="Arial" w:hAnsi="Arial" w:cs="Arial"/>
            <w:sz w:val="24"/>
            <w:szCs w:val="24"/>
            <w:rPrChange w:id="583" w:author="Moreno,Melissa M" w:date="2019-03-11T09:11:00Z">
              <w:rPr/>
            </w:rPrChange>
          </w:rPr>
          <w:t>Raabe</w:t>
        </w:r>
        <w:proofErr w:type="spellEnd"/>
        <w:r w:rsidRPr="00994DCA">
          <w:rPr>
            <w:rFonts w:ascii="Arial" w:hAnsi="Arial" w:cs="Arial"/>
            <w:sz w:val="24"/>
            <w:szCs w:val="24"/>
            <w:rPrChange w:id="584" w:author="Moreno,Melissa M" w:date="2019-03-11T09:11:00Z">
              <w:rPr/>
            </w:rPrChange>
          </w:rPr>
          <w:t xml:space="preserve"> Tampa Bay, has been updated a few times</w:t>
        </w:r>
      </w:ins>
    </w:p>
    <w:p w14:paraId="0A334627" w14:textId="1E9E4D89" w:rsidR="00982B48" w:rsidRPr="00994DCA" w:rsidRDefault="00982B48">
      <w:pPr>
        <w:rPr>
          <w:ins w:id="585" w:author="Windows User" w:date="2019-03-05T09:24:00Z"/>
          <w:rFonts w:ascii="Arial" w:hAnsi="Arial" w:cs="Arial"/>
          <w:sz w:val="24"/>
          <w:szCs w:val="24"/>
          <w:rPrChange w:id="586" w:author="Moreno,Melissa M" w:date="2019-03-11T09:11:00Z">
            <w:rPr>
              <w:ins w:id="587" w:author="Windows User" w:date="2019-03-05T09:24:00Z"/>
            </w:rPr>
          </w:rPrChange>
        </w:rPr>
      </w:pPr>
      <w:ins w:id="588" w:author="Windows User" w:date="2019-03-05T09:21:00Z">
        <w:r w:rsidRPr="00994DCA">
          <w:rPr>
            <w:rFonts w:ascii="Arial" w:hAnsi="Arial" w:cs="Arial"/>
            <w:sz w:val="24"/>
            <w:szCs w:val="24"/>
            <w:rPrChange w:id="589" w:author="Moreno,Melissa M" w:date="2019-03-11T09:11:00Z">
              <w:rPr/>
            </w:rPrChange>
          </w:rPr>
          <w:t xml:space="preserve">Jen </w:t>
        </w:r>
        <w:proofErr w:type="spellStart"/>
        <w:r w:rsidRPr="00994DCA">
          <w:rPr>
            <w:rFonts w:ascii="Arial" w:hAnsi="Arial" w:cs="Arial"/>
            <w:sz w:val="24"/>
            <w:szCs w:val="24"/>
            <w:rPrChange w:id="590" w:author="Moreno,Melissa M" w:date="2019-03-11T09:11:00Z">
              <w:rPr/>
            </w:rPrChange>
          </w:rPr>
          <w:t>Sevey</w:t>
        </w:r>
        <w:proofErr w:type="spellEnd"/>
        <w:r w:rsidRPr="00994DCA">
          <w:rPr>
            <w:rFonts w:ascii="Arial" w:hAnsi="Arial" w:cs="Arial"/>
            <w:sz w:val="24"/>
            <w:szCs w:val="24"/>
            <w:rPrChange w:id="591" w:author="Moreno,Melissa M" w:date="2019-03-11T09:11:00Z">
              <w:rPr/>
            </w:rPrChange>
          </w:rPr>
          <w:t>,</w:t>
        </w:r>
        <w:r w:rsidR="00037DAC" w:rsidRPr="00994DCA">
          <w:rPr>
            <w:rFonts w:ascii="Arial" w:hAnsi="Arial" w:cs="Arial"/>
            <w:sz w:val="24"/>
            <w:szCs w:val="24"/>
            <w:rPrChange w:id="592" w:author="Moreno,Melissa M" w:date="2019-03-11T09:11:00Z">
              <w:rPr/>
            </w:rPrChange>
          </w:rPr>
          <w:t xml:space="preserve"> has been digitized, 2010-2011</w:t>
        </w:r>
      </w:ins>
    </w:p>
    <w:p w14:paraId="3A1152D1" w14:textId="45A2F1CB" w:rsidR="00692042" w:rsidRPr="00994DCA" w:rsidRDefault="00692042">
      <w:pPr>
        <w:rPr>
          <w:ins w:id="593" w:author="Windows User" w:date="2019-03-05T09:24:00Z"/>
          <w:rFonts w:ascii="Arial" w:hAnsi="Arial" w:cs="Arial"/>
          <w:sz w:val="24"/>
          <w:szCs w:val="24"/>
          <w:rPrChange w:id="594" w:author="Moreno,Melissa M" w:date="2019-03-11T09:11:00Z">
            <w:rPr>
              <w:ins w:id="595" w:author="Windows User" w:date="2019-03-05T09:24:00Z"/>
            </w:rPr>
          </w:rPrChange>
        </w:rPr>
      </w:pPr>
    </w:p>
    <w:p w14:paraId="1722D8BB" w14:textId="7CC22FB4" w:rsidR="00692042" w:rsidRPr="00994DCA" w:rsidRDefault="00692042">
      <w:pPr>
        <w:rPr>
          <w:ins w:id="596" w:author="Windows User" w:date="2019-03-05T09:23:00Z"/>
          <w:rFonts w:ascii="Arial" w:hAnsi="Arial" w:cs="Arial"/>
          <w:sz w:val="24"/>
          <w:szCs w:val="24"/>
          <w:rPrChange w:id="597" w:author="Moreno,Melissa M" w:date="2019-03-11T09:11:00Z">
            <w:rPr>
              <w:ins w:id="598" w:author="Windows User" w:date="2019-03-05T09:23:00Z"/>
            </w:rPr>
          </w:rPrChange>
        </w:rPr>
      </w:pPr>
      <w:ins w:id="599" w:author="Windows User" w:date="2019-03-05T09:24:00Z">
        <w:r w:rsidRPr="00994DCA">
          <w:rPr>
            <w:rFonts w:ascii="Arial" w:hAnsi="Arial" w:cs="Arial"/>
            <w:sz w:val="24"/>
            <w:szCs w:val="24"/>
            <w:rPrChange w:id="600" w:author="Moreno,Melissa M" w:date="2019-03-11T09:11:00Z">
              <w:rPr/>
            </w:rPrChange>
          </w:rPr>
          <w:t xml:space="preserve">Tampa stuff some Ellen </w:t>
        </w:r>
        <w:proofErr w:type="spellStart"/>
        <w:r w:rsidRPr="00994DCA">
          <w:rPr>
            <w:rFonts w:ascii="Arial" w:hAnsi="Arial" w:cs="Arial"/>
            <w:sz w:val="24"/>
            <w:szCs w:val="24"/>
            <w:rPrChange w:id="601" w:author="Moreno,Melissa M" w:date="2019-03-11T09:11:00Z">
              <w:rPr/>
            </w:rPrChange>
          </w:rPr>
          <w:t>Raabe</w:t>
        </w:r>
        <w:proofErr w:type="spellEnd"/>
        <w:r w:rsidRPr="00994DCA">
          <w:rPr>
            <w:rFonts w:ascii="Arial" w:hAnsi="Arial" w:cs="Arial"/>
            <w:sz w:val="24"/>
            <w:szCs w:val="24"/>
            <w:rPrChange w:id="602" w:author="Moreno,Melissa M" w:date="2019-03-11T09:11:00Z">
              <w:rPr/>
            </w:rPrChange>
          </w:rPr>
          <w:t xml:space="preserve"> </w:t>
        </w:r>
      </w:ins>
    </w:p>
    <w:p w14:paraId="3147E441" w14:textId="2E0C6CBA" w:rsidR="00037DAC" w:rsidRPr="00994DCA" w:rsidRDefault="00037DAC">
      <w:pPr>
        <w:rPr>
          <w:ins w:id="603" w:author="Windows User" w:date="2019-03-05T09:23:00Z"/>
          <w:rFonts w:ascii="Arial" w:hAnsi="Arial" w:cs="Arial"/>
          <w:sz w:val="24"/>
          <w:szCs w:val="24"/>
          <w:rPrChange w:id="604" w:author="Moreno,Melissa M" w:date="2019-03-11T09:11:00Z">
            <w:rPr>
              <w:ins w:id="605" w:author="Windows User" w:date="2019-03-05T09:23:00Z"/>
            </w:rPr>
          </w:rPrChange>
        </w:rPr>
      </w:pPr>
    </w:p>
    <w:p w14:paraId="2DB3F09E" w14:textId="77777777" w:rsidR="00037DAC" w:rsidRPr="00994DCA" w:rsidRDefault="00037DAC">
      <w:pPr>
        <w:rPr>
          <w:ins w:id="606" w:author="Windows User" w:date="2019-03-05T09:21:00Z"/>
          <w:rFonts w:ascii="Arial" w:hAnsi="Arial" w:cs="Arial"/>
          <w:sz w:val="24"/>
          <w:szCs w:val="24"/>
          <w:rPrChange w:id="607" w:author="Moreno,Melissa M" w:date="2019-03-11T09:11:00Z">
            <w:rPr>
              <w:ins w:id="608" w:author="Windows User" w:date="2019-03-05T09:21:00Z"/>
            </w:rPr>
          </w:rPrChange>
        </w:rPr>
      </w:pPr>
    </w:p>
    <w:p w14:paraId="37CEC44A" w14:textId="77777777" w:rsidR="00037DAC" w:rsidRPr="00994DCA" w:rsidRDefault="00037DAC">
      <w:pPr>
        <w:rPr>
          <w:ins w:id="609" w:author="Windows User" w:date="2019-03-05T09:19:00Z"/>
          <w:rFonts w:ascii="Arial" w:hAnsi="Arial" w:cs="Arial"/>
          <w:sz w:val="24"/>
          <w:szCs w:val="24"/>
          <w:rPrChange w:id="610" w:author="Moreno,Melissa M" w:date="2019-03-11T09:11:00Z">
            <w:rPr>
              <w:ins w:id="611" w:author="Windows User" w:date="2019-03-05T09:19:00Z"/>
            </w:rPr>
          </w:rPrChange>
        </w:rPr>
      </w:pPr>
    </w:p>
    <w:p w14:paraId="4618CCCF" w14:textId="77777777" w:rsidR="001B51E4" w:rsidRPr="00994DCA" w:rsidRDefault="001B51E4">
      <w:pPr>
        <w:rPr>
          <w:ins w:id="612" w:author="Windows User" w:date="2019-03-05T09:17:00Z"/>
          <w:rFonts w:ascii="Arial" w:hAnsi="Arial" w:cs="Arial"/>
          <w:sz w:val="24"/>
          <w:szCs w:val="24"/>
          <w:rPrChange w:id="613" w:author="Moreno,Melissa M" w:date="2019-03-11T09:11:00Z">
            <w:rPr>
              <w:ins w:id="614" w:author="Windows User" w:date="2019-03-05T09:17:00Z"/>
            </w:rPr>
          </w:rPrChange>
        </w:rPr>
      </w:pPr>
    </w:p>
    <w:p w14:paraId="36E18561" w14:textId="04C6BE1F" w:rsidR="001B51E4" w:rsidRPr="00994DCA" w:rsidRDefault="001B51E4">
      <w:pPr>
        <w:rPr>
          <w:ins w:id="615" w:author="Windows User" w:date="2019-03-05T09:18:00Z"/>
          <w:rFonts w:ascii="Arial" w:hAnsi="Arial" w:cs="Arial"/>
          <w:sz w:val="24"/>
          <w:szCs w:val="24"/>
          <w:rPrChange w:id="616" w:author="Moreno,Melissa M" w:date="2019-03-11T09:11:00Z">
            <w:rPr>
              <w:ins w:id="617" w:author="Windows User" w:date="2019-03-05T09:18:00Z"/>
            </w:rPr>
          </w:rPrChange>
        </w:rPr>
      </w:pPr>
    </w:p>
    <w:p w14:paraId="5778639B" w14:textId="77777777" w:rsidR="001B51E4" w:rsidRPr="00994DCA" w:rsidRDefault="001B51E4">
      <w:pPr>
        <w:rPr>
          <w:ins w:id="618" w:author="Windows User" w:date="2019-03-05T09:15:00Z"/>
          <w:rFonts w:ascii="Arial" w:hAnsi="Arial" w:cs="Arial"/>
          <w:sz w:val="24"/>
          <w:szCs w:val="24"/>
          <w:rPrChange w:id="619" w:author="Moreno,Melissa M" w:date="2019-03-11T09:11:00Z">
            <w:rPr>
              <w:ins w:id="620" w:author="Windows User" w:date="2019-03-05T09:15:00Z"/>
            </w:rPr>
          </w:rPrChange>
        </w:rPr>
      </w:pPr>
    </w:p>
    <w:p w14:paraId="024AB616" w14:textId="77777777" w:rsidR="00333E5A" w:rsidRPr="00994DCA" w:rsidRDefault="00333E5A">
      <w:pPr>
        <w:rPr>
          <w:ins w:id="621" w:author="Windows User" w:date="2019-03-05T09:11:00Z"/>
          <w:rFonts w:ascii="Arial" w:hAnsi="Arial" w:cs="Arial"/>
          <w:sz w:val="24"/>
          <w:szCs w:val="24"/>
          <w:rPrChange w:id="622" w:author="Moreno,Melissa M" w:date="2019-03-11T09:11:00Z">
            <w:rPr>
              <w:ins w:id="623" w:author="Windows User" w:date="2019-03-05T09:11:00Z"/>
            </w:rPr>
          </w:rPrChange>
        </w:rPr>
      </w:pPr>
    </w:p>
    <w:p w14:paraId="11BD479C" w14:textId="77777777" w:rsidR="00F67302" w:rsidRPr="00994DCA" w:rsidRDefault="00F67302" w:rsidP="00646F20">
      <w:pPr>
        <w:rPr>
          <w:ins w:id="624" w:author="Windows User" w:date="2019-03-05T09:10:00Z"/>
          <w:rFonts w:ascii="Arial" w:hAnsi="Arial" w:cs="Arial"/>
          <w:sz w:val="24"/>
          <w:szCs w:val="24"/>
          <w:rPrChange w:id="625" w:author="Moreno,Melissa M" w:date="2019-03-11T09:11:00Z">
            <w:rPr>
              <w:ins w:id="626" w:author="Windows User" w:date="2019-03-05T09:10:00Z"/>
            </w:rPr>
          </w:rPrChange>
        </w:rPr>
      </w:pPr>
    </w:p>
    <w:p w14:paraId="00F8796E" w14:textId="77777777" w:rsidR="00F67302" w:rsidRPr="00994DCA" w:rsidRDefault="00F67302" w:rsidP="00646F20">
      <w:pPr>
        <w:rPr>
          <w:ins w:id="627" w:author="Windows User" w:date="2019-03-05T09:09:00Z"/>
          <w:rFonts w:ascii="Arial" w:hAnsi="Arial" w:cs="Arial"/>
          <w:sz w:val="24"/>
          <w:szCs w:val="24"/>
          <w:rPrChange w:id="628" w:author="Moreno,Melissa M" w:date="2019-03-11T09:11:00Z">
            <w:rPr>
              <w:ins w:id="629" w:author="Windows User" w:date="2019-03-05T09:09:00Z"/>
            </w:rPr>
          </w:rPrChange>
        </w:rPr>
      </w:pPr>
    </w:p>
    <w:p w14:paraId="245C0507" w14:textId="77777777" w:rsidR="00F67302" w:rsidRPr="00994DCA" w:rsidRDefault="00F67302" w:rsidP="00646F20">
      <w:pPr>
        <w:rPr>
          <w:ins w:id="630" w:author="Windows User" w:date="2019-03-05T09:09:00Z"/>
          <w:rFonts w:ascii="Arial" w:hAnsi="Arial" w:cs="Arial"/>
          <w:sz w:val="24"/>
          <w:szCs w:val="24"/>
          <w:rPrChange w:id="631" w:author="Moreno,Melissa M" w:date="2019-03-11T09:11:00Z">
            <w:rPr>
              <w:ins w:id="632" w:author="Windows User" w:date="2019-03-05T09:09:00Z"/>
            </w:rPr>
          </w:rPrChange>
        </w:rPr>
      </w:pPr>
    </w:p>
    <w:p w14:paraId="195999AC" w14:textId="77777777" w:rsidR="00F67302" w:rsidRPr="00994DCA" w:rsidRDefault="00F67302" w:rsidP="00646F20">
      <w:pPr>
        <w:rPr>
          <w:rFonts w:ascii="Arial" w:hAnsi="Arial" w:cs="Arial"/>
          <w:sz w:val="24"/>
          <w:szCs w:val="24"/>
          <w:rPrChange w:id="633" w:author="Moreno,Melissa M" w:date="2019-03-11T09:11:00Z">
            <w:rPr/>
          </w:rPrChange>
        </w:rPr>
      </w:pPr>
    </w:p>
    <w:p w14:paraId="3D545AC3" w14:textId="682ABB9C" w:rsidR="00646F20" w:rsidRPr="00994DCA" w:rsidRDefault="00646F20">
      <w:pPr>
        <w:rPr>
          <w:rFonts w:ascii="Arial" w:hAnsi="Arial" w:cs="Arial"/>
          <w:sz w:val="24"/>
          <w:szCs w:val="24"/>
          <w:rPrChange w:id="634" w:author="Moreno,Melissa M" w:date="2019-03-11T09:11:00Z">
            <w:rPr/>
          </w:rPrChange>
        </w:rPr>
      </w:pPr>
    </w:p>
    <w:p w14:paraId="4A6C4888" w14:textId="372762B9" w:rsidR="00646F20" w:rsidRPr="00994DCA" w:rsidRDefault="00646F20">
      <w:pPr>
        <w:rPr>
          <w:rFonts w:ascii="Arial" w:hAnsi="Arial" w:cs="Arial"/>
          <w:sz w:val="24"/>
          <w:szCs w:val="24"/>
          <w:rPrChange w:id="635" w:author="Moreno,Melissa M" w:date="2019-03-11T09:11:00Z">
            <w:rPr/>
          </w:rPrChange>
        </w:rPr>
      </w:pPr>
    </w:p>
    <w:p w14:paraId="7D031A76" w14:textId="7B1B171A" w:rsidR="00646F20" w:rsidRPr="00994DCA" w:rsidRDefault="00646F20">
      <w:pPr>
        <w:rPr>
          <w:rFonts w:ascii="Arial" w:hAnsi="Arial" w:cs="Arial"/>
          <w:sz w:val="24"/>
          <w:szCs w:val="24"/>
          <w:rPrChange w:id="636" w:author="Moreno,Melissa M" w:date="2019-03-11T09:11:00Z">
            <w:rPr/>
          </w:rPrChange>
        </w:rPr>
      </w:pPr>
    </w:p>
    <w:p w14:paraId="5952328F" w14:textId="416A8A5D" w:rsidR="00646F20" w:rsidRPr="00994DCA" w:rsidRDefault="00646F20">
      <w:pPr>
        <w:rPr>
          <w:rFonts w:ascii="Arial" w:hAnsi="Arial" w:cs="Arial"/>
          <w:sz w:val="24"/>
          <w:szCs w:val="24"/>
          <w:rPrChange w:id="637" w:author="Moreno,Melissa M" w:date="2019-03-11T09:11:00Z">
            <w:rPr/>
          </w:rPrChange>
        </w:rPr>
      </w:pPr>
    </w:p>
    <w:p w14:paraId="2989461D" w14:textId="77777777" w:rsidR="00646F20" w:rsidRPr="00994DCA" w:rsidRDefault="00646F20">
      <w:pPr>
        <w:rPr>
          <w:rFonts w:ascii="Arial" w:hAnsi="Arial" w:cs="Arial"/>
          <w:sz w:val="24"/>
          <w:szCs w:val="24"/>
          <w:rPrChange w:id="638" w:author="Moreno,Melissa M" w:date="2019-03-11T09:11:00Z">
            <w:rPr/>
          </w:rPrChange>
        </w:rPr>
      </w:pPr>
    </w:p>
    <w:p w14:paraId="414B09F9" w14:textId="77777777" w:rsidR="00646F20" w:rsidRPr="00994DCA" w:rsidRDefault="00646F20">
      <w:pPr>
        <w:rPr>
          <w:rFonts w:ascii="Arial" w:hAnsi="Arial" w:cs="Arial"/>
          <w:sz w:val="24"/>
          <w:szCs w:val="24"/>
          <w:rPrChange w:id="639" w:author="Moreno,Melissa M" w:date="2019-03-11T09:11:00Z">
            <w:rPr/>
          </w:rPrChange>
        </w:rPr>
      </w:pPr>
    </w:p>
    <w:p w14:paraId="0C91CB1C" w14:textId="77777777" w:rsidR="00767C3E" w:rsidRPr="00994DCA" w:rsidRDefault="00767C3E">
      <w:pPr>
        <w:rPr>
          <w:rFonts w:ascii="Arial" w:hAnsi="Arial" w:cs="Arial"/>
          <w:sz w:val="24"/>
          <w:szCs w:val="24"/>
          <w:rPrChange w:id="640" w:author="Moreno,Melissa M" w:date="2019-03-11T09:11:00Z">
            <w:rPr/>
          </w:rPrChange>
        </w:rPr>
      </w:pPr>
    </w:p>
    <w:sectPr w:rsidR="00767C3E" w:rsidRPr="00994D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8" w:author="Pine, Bill" w:date="2019-03-04T09:35:00Z" w:initials="PB">
    <w:p w14:paraId="40125EA1" w14:textId="722EC699" w:rsidR="00387045" w:rsidRDefault="00387045">
      <w:pPr>
        <w:pStyle w:val="CommentText"/>
      </w:pPr>
      <w:r>
        <w:rPr>
          <w:rStyle w:val="CommentReference"/>
        </w:rPr>
        <w:annotationRef/>
      </w:r>
      <w:r>
        <w:t xml:space="preserve">Mel, I don’t know what these are… you can research this and propose several to use. But I would think it would be things such as </w:t>
      </w:r>
      <w:proofErr w:type="spellStart"/>
      <w:r>
        <w:t>landcover</w:t>
      </w:r>
      <w:proofErr w:type="spellEnd"/>
      <w:r>
        <w:t>, % agricultural lands, % impervious surface, human population density, wells,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25E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BEE"/>
    <w:multiLevelType w:val="hybridMultilevel"/>
    <w:tmpl w:val="242635FE"/>
    <w:lvl w:ilvl="0" w:tplc="B91264F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14B55"/>
    <w:multiLevelType w:val="hybridMultilevel"/>
    <w:tmpl w:val="07468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eno,Melissa M">
    <w15:presenceInfo w15:providerId="AD" w15:userId="S-1-5-21-1308237860-4193317556-336787646-1593757"/>
  </w15:person>
  <w15:person w15:author="Pine, Bill">
    <w15:presenceInfo w15:providerId="AD" w15:userId="S-1-5-21-1308237860-4193317556-336787646-24220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3E"/>
    <w:rsid w:val="000014AA"/>
    <w:rsid w:val="00037DAC"/>
    <w:rsid w:val="0007461B"/>
    <w:rsid w:val="001A7A24"/>
    <w:rsid w:val="001B51E4"/>
    <w:rsid w:val="0020685A"/>
    <w:rsid w:val="0024596F"/>
    <w:rsid w:val="00333E5A"/>
    <w:rsid w:val="00357CCF"/>
    <w:rsid w:val="003705DA"/>
    <w:rsid w:val="00380D8E"/>
    <w:rsid w:val="00387045"/>
    <w:rsid w:val="005243BF"/>
    <w:rsid w:val="005D76A9"/>
    <w:rsid w:val="00646F20"/>
    <w:rsid w:val="00691456"/>
    <w:rsid w:val="00692042"/>
    <w:rsid w:val="006A1001"/>
    <w:rsid w:val="00767C3E"/>
    <w:rsid w:val="007A7023"/>
    <w:rsid w:val="007E0ACD"/>
    <w:rsid w:val="007E385B"/>
    <w:rsid w:val="0083699D"/>
    <w:rsid w:val="008762AF"/>
    <w:rsid w:val="008B7C11"/>
    <w:rsid w:val="00982B48"/>
    <w:rsid w:val="00994DCA"/>
    <w:rsid w:val="009B6D73"/>
    <w:rsid w:val="00B711F7"/>
    <w:rsid w:val="00CA78FD"/>
    <w:rsid w:val="00CB4DC8"/>
    <w:rsid w:val="00CF0690"/>
    <w:rsid w:val="00E10A78"/>
    <w:rsid w:val="00E53487"/>
    <w:rsid w:val="00EE304D"/>
    <w:rsid w:val="00F03255"/>
    <w:rsid w:val="00F67302"/>
    <w:rsid w:val="00FB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7293"/>
  <w15:chartTrackingRefBased/>
  <w15:docId w15:val="{11923AD1-45FB-4FA0-B9FF-9A1C2A3F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1F7"/>
    <w:rPr>
      <w:color w:val="0563C1" w:themeColor="hyperlink"/>
      <w:u w:val="single"/>
    </w:rPr>
  </w:style>
  <w:style w:type="paragraph" w:styleId="ListParagraph">
    <w:name w:val="List Paragraph"/>
    <w:basedOn w:val="Normal"/>
    <w:uiPriority w:val="34"/>
    <w:qFormat/>
    <w:rsid w:val="003705DA"/>
    <w:pPr>
      <w:ind w:left="720"/>
      <w:contextualSpacing/>
    </w:pPr>
  </w:style>
  <w:style w:type="paragraph" w:styleId="BalloonText">
    <w:name w:val="Balloon Text"/>
    <w:basedOn w:val="Normal"/>
    <w:link w:val="BalloonTextChar"/>
    <w:uiPriority w:val="99"/>
    <w:semiHidden/>
    <w:unhideWhenUsed/>
    <w:rsid w:val="009B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D73"/>
    <w:rPr>
      <w:rFonts w:ascii="Segoe UI" w:hAnsi="Segoe UI" w:cs="Segoe UI"/>
      <w:sz w:val="18"/>
      <w:szCs w:val="18"/>
    </w:rPr>
  </w:style>
  <w:style w:type="character" w:styleId="CommentReference">
    <w:name w:val="annotation reference"/>
    <w:basedOn w:val="DefaultParagraphFont"/>
    <w:uiPriority w:val="99"/>
    <w:semiHidden/>
    <w:unhideWhenUsed/>
    <w:rsid w:val="00387045"/>
    <w:rPr>
      <w:sz w:val="16"/>
      <w:szCs w:val="16"/>
    </w:rPr>
  </w:style>
  <w:style w:type="paragraph" w:styleId="CommentText">
    <w:name w:val="annotation text"/>
    <w:basedOn w:val="Normal"/>
    <w:link w:val="CommentTextChar"/>
    <w:uiPriority w:val="99"/>
    <w:semiHidden/>
    <w:unhideWhenUsed/>
    <w:rsid w:val="00387045"/>
    <w:pPr>
      <w:spacing w:line="240" w:lineRule="auto"/>
    </w:pPr>
    <w:rPr>
      <w:sz w:val="20"/>
      <w:szCs w:val="20"/>
    </w:rPr>
  </w:style>
  <w:style w:type="character" w:customStyle="1" w:styleId="CommentTextChar">
    <w:name w:val="Comment Text Char"/>
    <w:basedOn w:val="DefaultParagraphFont"/>
    <w:link w:val="CommentText"/>
    <w:uiPriority w:val="99"/>
    <w:semiHidden/>
    <w:rsid w:val="00387045"/>
    <w:rPr>
      <w:sz w:val="20"/>
      <w:szCs w:val="20"/>
    </w:rPr>
  </w:style>
  <w:style w:type="paragraph" w:styleId="CommentSubject">
    <w:name w:val="annotation subject"/>
    <w:basedOn w:val="CommentText"/>
    <w:next w:val="CommentText"/>
    <w:link w:val="CommentSubjectChar"/>
    <w:uiPriority w:val="99"/>
    <w:semiHidden/>
    <w:unhideWhenUsed/>
    <w:rsid w:val="00387045"/>
    <w:rPr>
      <w:b/>
      <w:bCs/>
    </w:rPr>
  </w:style>
  <w:style w:type="character" w:customStyle="1" w:styleId="CommentSubjectChar">
    <w:name w:val="Comment Subject Char"/>
    <w:basedOn w:val="CommentTextChar"/>
    <w:link w:val="CommentSubject"/>
    <w:uiPriority w:val="99"/>
    <w:semiHidden/>
    <w:rsid w:val="00387045"/>
    <w:rPr>
      <w:b/>
      <w:bCs/>
      <w:sz w:val="20"/>
      <w:szCs w:val="20"/>
    </w:rPr>
  </w:style>
  <w:style w:type="paragraph" w:customStyle="1" w:styleId="para">
    <w:name w:val="para"/>
    <w:basedOn w:val="Normal"/>
    <w:rsid w:val="00CB4D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CB4DC8"/>
  </w:style>
  <w:style w:type="character" w:styleId="Emphasis">
    <w:name w:val="Emphasis"/>
    <w:basedOn w:val="DefaultParagraphFont"/>
    <w:uiPriority w:val="20"/>
    <w:qFormat/>
    <w:rsid w:val="00CB4D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5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Ann06</b:Tag>
    <b:SourceType>JournalArticle</b:SourceType>
    <b:Guid>{33E874AD-894C-4663-9586-6DFC4D4067E8}</b:Guid>
    <b:Author>
      <b:Author>
        <b:NameList>
          <b:Person>
            <b:Last>Guariglia</b:Last>
            <b:First>Annibale</b:First>
          </b:Person>
        </b:NameList>
      </b:Author>
    </b:Author>
    <b:Title>A multisource approach for coastline mapping and identification of shoreline changes </b:Title>
    <b:JournalName>ANNALS OF GEOPHYSICS</b:JournalName>
    <b:Year>2006</b:Year>
    <b:RefOrder>5</b:RefOrder>
  </b:Source>
</b:Sources>
</file>

<file path=customXml/itemProps1.xml><?xml version="1.0" encoding="utf-8"?>
<ds:datastoreItem xmlns:ds="http://schemas.openxmlformats.org/officeDocument/2006/customXml" ds:itemID="{4B66D05C-141F-4745-80A5-384BEB58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8</cp:revision>
  <dcterms:created xsi:type="dcterms:W3CDTF">2019-03-05T02:05:00Z</dcterms:created>
  <dcterms:modified xsi:type="dcterms:W3CDTF">2019-03-11T17:08:00Z</dcterms:modified>
</cp:coreProperties>
</file>