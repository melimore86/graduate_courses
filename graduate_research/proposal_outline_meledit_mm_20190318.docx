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65CE" w14:textId="77777777" w:rsidR="00A33645" w:rsidRDefault="009C6BE6">
      <w:pPr>
        <w:pStyle w:val="Title"/>
      </w:pPr>
      <w:r>
        <w:t xml:space="preserve">Graduate </w:t>
      </w:r>
      <w:r w:rsidR="00C431DA">
        <w:t>Proposal</w:t>
      </w:r>
    </w:p>
    <w:p w14:paraId="315C7883" w14:textId="77777777" w:rsidR="00A33645" w:rsidRDefault="00C431DA">
      <w:pPr>
        <w:pStyle w:val="Author"/>
      </w:pPr>
      <w:r>
        <w:t>Mel Moreno</w:t>
      </w:r>
    </w:p>
    <w:p w14:paraId="438809EA" w14:textId="2FEF18D7" w:rsidR="00A33645" w:rsidRDefault="00B7315A">
      <w:pPr>
        <w:pStyle w:val="Date"/>
      </w:pPr>
      <w:r>
        <w:t>May 28, 2019</w:t>
      </w:r>
    </w:p>
    <w:p w14:paraId="54F1250E" w14:textId="77777777" w:rsidR="00A33645" w:rsidRDefault="00C431DA">
      <w:pPr>
        <w:pStyle w:val="Heading1"/>
      </w:pPr>
      <w:r>
        <w:t>Chapter 1- Data management workflow</w:t>
      </w:r>
      <w:bookmarkStart w:id="0" w:name="_GoBack"/>
      <w:bookmarkEnd w:id="0"/>
    </w:p>
    <w:p w14:paraId="42277C21" w14:textId="77777777" w:rsidR="00A33645" w:rsidRDefault="00C431DA">
      <w:pPr>
        <w:pStyle w:val="Heading2"/>
      </w:pPr>
      <w:bookmarkStart w:id="1" w:name="introduction"/>
      <w:bookmarkEnd w:id="1"/>
      <w:r>
        <w:t>Introduction</w:t>
      </w:r>
    </w:p>
    <w:p w14:paraId="7FD1C2FE" w14:textId="77777777" w:rsidR="00A33645" w:rsidRDefault="00C431DA">
      <w:pPr>
        <w:pStyle w:val="Heading4"/>
      </w:pPr>
      <w:bookmarkStart w:id="2" w:name="background-and-context"/>
      <w:bookmarkEnd w:id="2"/>
      <w:r>
        <w:t>Background and context</w:t>
      </w:r>
    </w:p>
    <w:p w14:paraId="2D3295A4" w14:textId="4DD27064" w:rsidR="00A33645" w:rsidRDefault="00C431DA">
      <w:pPr>
        <w:pStyle w:val="FirstParagraph"/>
      </w:pPr>
      <w:r>
        <w:t xml:space="preserve">Traditional field biology programs designed to assess animal populations, their habitats, and how people use and modify these populations and associated environments have experienced </w:t>
      </w:r>
      <w:proofErr w:type="gramStart"/>
      <w:r>
        <w:t>large changes</w:t>
      </w:r>
      <w:proofErr w:type="gramEnd"/>
      <w:r>
        <w:t xml:space="preserve"> in data collection, management, and storage technology in recent years.</w:t>
      </w:r>
      <w:r w:rsidR="00161066">
        <w:t xml:space="preserve"> </w:t>
      </w:r>
      <w: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As an example, advancements in sensor technology have allowed for substantial changes in water quality </w:t>
      </w:r>
      <w:r w:rsidR="009B3FD8">
        <w:t>monitoring and</w:t>
      </w:r>
      <w:r w:rsidR="00446FEA">
        <w:t xml:space="preserve"> </w:t>
      </w:r>
      <w:r>
        <w:t xml:space="preserve">transitioning from discrete </w:t>
      </w:r>
      <w:proofErr w:type="gramStart"/>
      <w:r>
        <w:t>single location</w:t>
      </w:r>
      <w:proofErr w:type="gramEnd"/>
      <w:r>
        <w:t xml:space="preserve"> sample collections to real-time continuous observations at multiple locations. These monitoring programs </w:t>
      </w:r>
      <w:proofErr w:type="gramStart"/>
      <w:r>
        <w:t>are conceived</w:t>
      </w:r>
      <w:proofErr w:type="gramEnd"/>
      <w:r>
        <w:t>, planned, and used by biologists</w:t>
      </w:r>
      <w:r w:rsidR="009B3FD8">
        <w:t>. However, these</w:t>
      </w:r>
      <w:r>
        <w:t xml:space="preserve"> researchers often have limited training in basic data management, curation, and workflow of data generated from these platforms. </w:t>
      </w:r>
      <w:r w:rsidR="009B3FD8">
        <w:t xml:space="preserve">Results of a recent survey of program needs for NSF funded principal investigators in biological sciences </w:t>
      </w:r>
      <w:proofErr w:type="gramStart"/>
      <w:r w:rsidR="009B3FD8">
        <w:t>are highlighted</w:t>
      </w:r>
      <w:proofErr w:type="gramEnd"/>
      <w:r w:rsidR="009B3FD8">
        <w:t xml:space="preserve"> in </w:t>
      </w:r>
      <w:r>
        <w:t xml:space="preserve">Lowndes et al. </w:t>
      </w:r>
      <w:r w:rsidR="009B3FD8">
        <w:t>(</w:t>
      </w:r>
      <w:r>
        <w:t>2017</w:t>
      </w:r>
      <w:r w:rsidR="009B3FD8">
        <w:t>)</w:t>
      </w:r>
      <w:r>
        <w:t xml:space="preserve">. Of the 704 scientists who participated in the survey, these respondents identified data skills as the largest unmet need (Barone, Williams, and </w:t>
      </w:r>
      <w:proofErr w:type="spellStart"/>
      <w:r>
        <w:t>Micklos</w:t>
      </w:r>
      <w:proofErr w:type="spellEnd"/>
      <w:r>
        <w:t xml:space="preserve"> 2017; Lowndes et al.</w:t>
      </w:r>
      <w:r w:rsidR="00B84A62">
        <w:t>,</w:t>
      </w:r>
      <w:r>
        <w:t xml:space="preserve"> 2017).</w:t>
      </w:r>
    </w:p>
    <w:p w14:paraId="08A388BA" w14:textId="77777777" w:rsidR="00FC7DD5" w:rsidRPr="00FC7DD5" w:rsidRDefault="00FC7DD5" w:rsidP="00FC7DD5">
      <w:pPr>
        <w:pStyle w:val="FirstParagraph"/>
        <w:rPr>
          <w:rFonts w:asciiTheme="majorHAnsi" w:eastAsiaTheme="majorEastAsia" w:hAnsiTheme="majorHAnsi" w:cstheme="majorBidi"/>
          <w:b/>
          <w:bCs/>
          <w:color w:val="4F81BD" w:themeColor="accent1"/>
        </w:rPr>
      </w:pPr>
      <w:bookmarkStart w:id="3" w:name="continuous-data-management-and-analyses"/>
      <w:bookmarkStart w:id="4" w:name="adaptive-management"/>
      <w:bookmarkEnd w:id="3"/>
      <w:bookmarkEnd w:id="4"/>
      <w:r w:rsidRPr="00FC7DD5">
        <w:rPr>
          <w:rFonts w:asciiTheme="majorHAnsi" w:eastAsiaTheme="majorEastAsia" w:hAnsiTheme="majorHAnsi" w:cstheme="majorBidi"/>
          <w:b/>
          <w:bCs/>
          <w:color w:val="4F81BD" w:themeColor="accent1"/>
        </w:rPr>
        <w:t>Continuous data, management and analyses</w:t>
      </w:r>
    </w:p>
    <w:p w14:paraId="04C0FA60" w14:textId="77777777"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7">
        <w:r w:rsidR="00161066">
          <w:rPr>
            <w:rStyle w:val="Hyperlink"/>
          </w:rPr>
          <w:t>https://www.nfwf.org/gulf/Pages/home.aspx</w:t>
        </w:r>
      </w:hyperlink>
      <w:r w:rsidR="00161066">
        <w:t xml:space="preserve"> as an example). These restoration projects vary in spatial scale and funding, but </w:t>
      </w:r>
      <w:proofErr w:type="gramStart"/>
      <w:r w:rsidR="009B3FD8">
        <w:t>similar to</w:t>
      </w:r>
      <w:proofErr w:type="gramEnd"/>
      <w:r w:rsidR="009B3FD8">
        <w:t xml:space="preserve"> </w:t>
      </w:r>
      <w:r w:rsidR="00161066">
        <w:t>other efforts, these projects will likely have data collection and evaluation efforts that occur frequently through the project lifetime.</w:t>
      </w:r>
    </w:p>
    <w:p w14:paraId="7A51EE31" w14:textId="77777777" w:rsidR="00A33645" w:rsidRDefault="00C431DA">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w:t>
      </w:r>
      <w:proofErr w:type="gramStart"/>
      <w:r>
        <w:t>are implemented</w:t>
      </w:r>
      <w:proofErr w:type="gramEnd"/>
      <w:r>
        <w:t xml:space="preserve">, and/ or ecosystems change. At the same time, while ecosystems are changing, usually the people conducting the monitoring and technology used in the field may also change, potentially introducing unanticipated variability in data. </w:t>
      </w:r>
      <w:r>
        <w:lastRenderedPageBreak/>
        <w:t xml:space="preserve">These changes must also </w:t>
      </w:r>
      <w:proofErr w:type="gramStart"/>
      <w:r>
        <w:t>be considered</w:t>
      </w:r>
      <w:proofErr w:type="gramEnd"/>
      <w:r>
        <w:t xml:space="preserve"> along with ecosystem response to restoration and other management actions.</w:t>
      </w:r>
    </w:p>
    <w:p w14:paraId="342BCC48" w14:textId="3F76DB93" w:rsidR="00A33645" w:rsidRDefault="00C431DA">
      <w:pPr>
        <w:pStyle w:val="BodyText"/>
      </w:pPr>
      <w:r>
        <w:t xml:space="preserve">“Living data” </w:t>
      </w:r>
      <w:proofErr w:type="gramStart"/>
      <w:r>
        <w:t>are defined</w:t>
      </w:r>
      <w:proofErr w:type="gramEnd"/>
      <w:r>
        <w:t xml:space="preserve"> as data which are continuously collected </w:t>
      </w:r>
      <w:r w:rsidR="006E71CC">
        <w:t xml:space="preserve">and updated </w:t>
      </w:r>
      <w:r>
        <w:t>and are critical to this type of adaptive learning to inform restoration and management actions (</w:t>
      </w:r>
      <w:proofErr w:type="spellStart"/>
      <w:r>
        <w:t>Yenni</w:t>
      </w:r>
      <w:proofErr w:type="spellEnd"/>
      <w:r>
        <w:t xml:space="preserve"> et al.</w:t>
      </w:r>
      <w:r w:rsidR="00B84A62">
        <w:t>,</w:t>
      </w:r>
      <w:r>
        <w:t xml:space="preserve"> 2018). These informed adaptations can be small such as shifting the location of an autonomous sensor, to larger changes including restoration practices or revamping of sampling programs because of low statistical power. </w:t>
      </w:r>
      <w:r w:rsidR="009B3FD8">
        <w:t>Hence, living</w:t>
      </w:r>
      <w:r>
        <w:t xml:space="preserve"> data are challenging to work with from a data management perspective because the data (by design) change as new data </w:t>
      </w:r>
      <w:proofErr w:type="gramStart"/>
      <w:r>
        <w:t>are collected</w:t>
      </w:r>
      <w:proofErr w:type="gramEnd"/>
      <w:r>
        <w:t xml:space="preserve">. In a restoration or management context as these data are </w:t>
      </w:r>
      <w:proofErr w:type="gramStart"/>
      <w:r>
        <w:t>collected</w:t>
      </w:r>
      <w:proofErr w:type="gramEnd"/>
      <w: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t>Holling</w:t>
      </w:r>
      <w:proofErr w:type="spellEnd"/>
      <w:r>
        <w:t xml:space="preserve"> 1978; </w:t>
      </w:r>
      <w:del w:id="5" w:author="Pine, Bill" w:date="2019-02-25T09:10:00Z">
        <w:r w:rsidDel="00CA4891">
          <w:delText xml:space="preserve">Carl J </w:delText>
        </w:r>
      </w:del>
      <w:r>
        <w:t>Walters 1986). The adaptive management framework is widely discussed and considered in a variety of management and restoration projects (</w:t>
      </w:r>
      <w:hyperlink r:id="rId8">
        <w:r>
          <w:rPr>
            <w:rStyle w:val="Hyperlink"/>
          </w:rPr>
          <w:t>https://www2.usgs.gov/sdc/doc/DOI-%20Adaptive%20ManagementTechGuide.pdf</w:t>
        </w:r>
      </w:hyperlink>
      <w:r>
        <w:t>) but the success of these programs is highly variable for a variety of reasons (</w:t>
      </w:r>
      <w:del w:id="6" w:author="Pine, Bill" w:date="2019-02-25T09:10:00Z">
        <w:r w:rsidDel="00CA4891">
          <w:delText xml:space="preserve">Carl J. </w:delText>
        </w:r>
      </w:del>
      <w:r>
        <w:t>Walters 2007).</w:t>
      </w:r>
    </w:p>
    <w:p w14:paraId="0F48B103" w14:textId="77777777" w:rsidR="00FC7DD5" w:rsidRDefault="00FC7DD5">
      <w:pPr>
        <w:pStyle w:val="BodyText"/>
      </w:pPr>
      <w:r w:rsidRPr="00FC7DD5">
        <w:rPr>
          <w:rFonts w:asciiTheme="majorHAnsi" w:eastAsiaTheme="majorEastAsia" w:hAnsiTheme="majorHAnsi" w:cstheme="majorBidi"/>
          <w:b/>
          <w:bCs/>
          <w:color w:val="4F81BD" w:themeColor="accent1"/>
        </w:rPr>
        <w:t>Adaptive management</w:t>
      </w:r>
    </w:p>
    <w:p w14:paraId="72BB852C" w14:textId="77777777" w:rsidR="00A33645" w:rsidRDefault="00875881">
      <w:pPr>
        <w:pStyle w:val="BodyText"/>
      </w:pPr>
      <w:ins w:id="7" w:author="Pine, Bill" w:date="2019-02-25T09:18:00Z">
        <w:r>
          <w:t xml:space="preserve">By design, </w:t>
        </w:r>
      </w:ins>
      <w:del w:id="8" w:author="Pine, Bill" w:date="2019-02-25T09:18:00Z">
        <w:r w:rsidR="00C431DA" w:rsidDel="00875881">
          <w:delText>A</w:delText>
        </w:r>
      </w:del>
      <w:ins w:id="9" w:author="Pine, Bill" w:date="2019-02-25T09:18:00Z">
        <w:r>
          <w:t>a</w:t>
        </w:r>
      </w:ins>
      <w:r w:rsidR="00C431DA">
        <w:t>n adaptive management program requires rapid feedback between data collection, analyses, and interpretation to drive the process of updating knowledge, examining management and restoration options, making decisions and implementing actions</w:t>
      </w:r>
      <w:ins w:id="10" w:author="Pine, Bill" w:date="2019-02-25T09:19:00Z">
        <w:r>
          <w:t xml:space="preserve">.  This process </w:t>
        </w:r>
        <w:proofErr w:type="gramStart"/>
        <w:r>
          <w:t>is repeated</w:t>
        </w:r>
        <w:proofErr w:type="gramEnd"/>
        <w:r>
          <w:t xml:space="preserve"> </w:t>
        </w:r>
      </w:ins>
      <w:del w:id="11" w:author="Pine, Bill" w:date="2019-02-25T09:19:00Z">
        <w:r w:rsidR="00C431DA" w:rsidDel="00875881">
          <w:delText xml:space="preserve"> that are then monitored and evaluated</w:delText>
        </w:r>
      </w:del>
      <w:del w:id="12" w:author="Pine, Bill" w:date="2019-02-25T09:23:00Z">
        <w:r w:rsidR="00C431DA" w:rsidDel="00875881">
          <w:delText xml:space="preserve"> </w:delText>
        </w:r>
      </w:del>
      <w:r w:rsidR="00C431DA">
        <w:t>to improve management actions</w:t>
      </w:r>
      <w:ins w:id="13" w:author="Pine, Bill" w:date="2019-02-25T09:23:00Z">
        <w:r>
          <w:t xml:space="preserve"> such as identifying the best harvest policy or restoration approach</w:t>
        </w:r>
      </w:ins>
      <w:r w:rsidR="00C431DA">
        <w:t>. These programs face the challenge of ensuring that the</w:t>
      </w:r>
      <w:ins w:id="14" w:author="Pine, Bill" w:date="2019-02-25T09:24:00Z">
        <w:r>
          <w:t xml:space="preserve"> data u</w:t>
        </w:r>
      </w:ins>
      <w:r w:rsidR="00C431DA">
        <w:t>se</w:t>
      </w:r>
      <w:ins w:id="15" w:author="Pine, Bill" w:date="2019-02-25T09:24:00Z">
        <w:r>
          <w:t>d</w:t>
        </w:r>
      </w:ins>
      <w:r w:rsidR="00C431DA">
        <w:t xml:space="preserve"> </w:t>
      </w:r>
      <w:ins w:id="16" w:author="Pine, Bill" w:date="2019-02-25T09:24:00Z">
        <w:r>
          <w:t xml:space="preserve">in these </w:t>
        </w:r>
      </w:ins>
      <w:r w:rsidR="00C431DA">
        <w:t xml:space="preserve">continuous efforts meet quality assurance/quality control </w:t>
      </w:r>
      <w:r w:rsidR="006E71CC">
        <w:t xml:space="preserve">(QA/QC) </w:t>
      </w:r>
      <w:r w:rsidR="00C431DA">
        <w:t xml:space="preserve">protocols to identify and correct inconsistencies and errors in field or sensor observations </w:t>
      </w:r>
      <w:ins w:id="17" w:author="Pine, Bill" w:date="2019-02-25T09:24:00Z">
        <w:r>
          <w:t>before these data are used in an analyses</w:t>
        </w:r>
      </w:ins>
      <w:del w:id="18" w:author="Pine, Bill" w:date="2019-02-25T09:24:00Z">
        <w:r w:rsidR="00C431DA" w:rsidDel="00875881">
          <w:delText>on a continuous basis</w:delText>
        </w:r>
      </w:del>
      <w:r w:rsidR="00C431DA">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14:paraId="1EF0D4F5" w14:textId="77777777"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14:paraId="18268B1B" w14:textId="73347B9B" w:rsidR="00A33645" w:rsidRDefault="00F3791A">
      <w:pPr>
        <w:pStyle w:val="BodyText"/>
      </w:pPr>
      <w:r>
        <w:rPr>
          <w:noProof/>
        </w:rPr>
        <w:lastRenderedPageBreak/>
        <w:drawing>
          <wp:anchor distT="0" distB="0" distL="114300" distR="114300" simplePos="0" relativeHeight="251654656" behindDoc="0" locked="0" layoutInCell="1" allowOverlap="1" wp14:anchorId="6A1A9F7A" wp14:editId="1A64FE6A">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 xml:space="preserve">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w:t>
      </w:r>
      <w:proofErr w:type="gramStart"/>
      <w:r w:rsidR="00C431DA">
        <w:t>are generated</w:t>
      </w:r>
      <w:proofErr w:type="gramEnd"/>
      <w:r w:rsidR="00C431DA">
        <w:t xml:space="preserve">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ins w:id="19" w:author="Pine, Bill" w:date="2019-02-25T09:27:00Z">
        <w:r w:rsidR="00875881">
          <w:t>.  Creating this workflow will</w:t>
        </w:r>
      </w:ins>
      <w:del w:id="20" w:author="Pine, Bill" w:date="2019-02-25T09:27:00Z">
        <w:r w:rsidR="00C431DA" w:rsidDel="00875881">
          <w:delText xml:space="preserve"> to</w:delText>
        </w:r>
      </w:del>
      <w:r w:rsidR="00C431DA">
        <w:t xml:space="preserve"> allow for rapid analyses of data to inform decision making related to sensor deployment or modifying the reef restoration process through additional construction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help to identify management strategies that are most likely to succeed in relation to clearly articulated goals </w:t>
      </w:r>
      <w:r w:rsidR="00986411" w:rsidRPr="00986411">
        <w:t xml:space="preserve">", </w:t>
      </w:r>
      <w:r w:rsidR="00986411">
        <w:t>(S</w:t>
      </w:r>
      <w:r w:rsidR="00986411" w:rsidRPr="00986411">
        <w:t>chreiber</w:t>
      </w:r>
      <w:r w:rsidR="00A6448D">
        <w:t xml:space="preserve"> et al.</w:t>
      </w:r>
      <w:r w:rsidR="00B84A62">
        <w:t>,</w:t>
      </w:r>
      <w:r w:rsidR="00A6448D">
        <w:t xml:space="preserve"> 2004)</w:t>
      </w:r>
      <w:r w:rsidR="00986411" w:rsidRPr="00986411">
        <w:t>.</w:t>
      </w:r>
    </w:p>
    <w:p w14:paraId="19B344F5" w14:textId="6AF279B8" w:rsidR="00A563AF" w:rsidRDefault="00A563AF">
      <w:pPr>
        <w:pStyle w:val="Heading3"/>
        <w:rPr>
          <w:ins w:id="21" w:author="Pine, Bill" w:date="2019-02-25T09:27:00Z"/>
          <w:rFonts w:asciiTheme="minorHAnsi" w:eastAsiaTheme="minorHAnsi" w:hAnsiTheme="minorHAnsi" w:cstheme="minorBidi"/>
          <w:b w:val="0"/>
          <w:bCs w:val="0"/>
          <w:color w:val="auto"/>
          <w:sz w:val="24"/>
          <w:szCs w:val="24"/>
        </w:rPr>
      </w:pPr>
      <w:bookmarkStart w:id="22" w:name="objective"/>
      <w:bookmarkEnd w:id="22"/>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w:t>
      </w:r>
      <w:r w:rsidR="00B84A62">
        <w:rPr>
          <w:rFonts w:asciiTheme="minorHAnsi" w:eastAsiaTheme="minorHAnsi" w:hAnsiTheme="minorHAnsi" w:cstheme="minorBidi"/>
          <w:b w:val="0"/>
          <w:bCs w:val="0"/>
          <w:color w:val="auto"/>
          <w:sz w:val="24"/>
          <w:szCs w:val="24"/>
        </w:rPr>
        <w:t>,</w:t>
      </w:r>
      <w:r w:rsidR="00A6448D" w:rsidRPr="00A6448D">
        <w:rPr>
          <w:rFonts w:asciiTheme="minorHAnsi" w:eastAsiaTheme="minorHAnsi" w:hAnsiTheme="minorHAnsi" w:cstheme="minorBidi"/>
          <w:b w:val="0"/>
          <w:bCs w:val="0"/>
          <w:color w:val="auto"/>
          <w:sz w:val="24"/>
          <w:szCs w:val="24"/>
        </w:rPr>
        <w:t xml:space="preserve">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 xml:space="preserve">The adaptive management process </w:t>
      </w:r>
      <w:r w:rsidRPr="00A563AF">
        <w:rPr>
          <w:rFonts w:asciiTheme="minorHAnsi" w:eastAsiaTheme="minorHAnsi" w:hAnsiTheme="minorHAnsi" w:cstheme="minorBidi"/>
          <w:b w:val="0"/>
          <w:bCs w:val="0"/>
          <w:color w:val="auto"/>
          <w:sz w:val="24"/>
          <w:szCs w:val="24"/>
        </w:rPr>
        <w:t xml:space="preserve">(Figure adapted with permission from </w:t>
      </w:r>
      <w:proofErr w:type="spellStart"/>
      <w:r w:rsidRPr="00A563AF">
        <w:rPr>
          <w:rFonts w:asciiTheme="minorHAnsi" w:eastAsiaTheme="minorHAnsi" w:hAnsiTheme="minorHAnsi" w:cstheme="minorBidi"/>
          <w:b w:val="0"/>
          <w:bCs w:val="0"/>
          <w:color w:val="auto"/>
          <w:sz w:val="24"/>
          <w:szCs w:val="24"/>
        </w:rPr>
        <w:t>Bearlin</w:t>
      </w:r>
      <w:proofErr w:type="spellEnd"/>
      <w:r w:rsidRPr="00A563AF">
        <w:rPr>
          <w:rFonts w:asciiTheme="minorHAnsi" w:eastAsiaTheme="minorHAnsi" w:hAnsiTheme="minorHAnsi" w:cstheme="minorBidi"/>
          <w:b w:val="0"/>
          <w:bCs w:val="0"/>
          <w:color w:val="auto"/>
          <w:sz w:val="24"/>
          <w:szCs w:val="24"/>
        </w:rPr>
        <w:t xml:space="preserve"> et al.</w:t>
      </w:r>
      <w:r w:rsidR="00B84A62">
        <w:rPr>
          <w:rFonts w:asciiTheme="minorHAnsi" w:eastAsiaTheme="minorHAnsi" w:hAnsiTheme="minorHAnsi" w:cstheme="minorBidi"/>
          <w:b w:val="0"/>
          <w:bCs w:val="0"/>
          <w:color w:val="auto"/>
          <w:sz w:val="24"/>
          <w:szCs w:val="24"/>
        </w:rPr>
        <w:t>,</w:t>
      </w:r>
      <w:r w:rsidRPr="00A563AF">
        <w:rPr>
          <w:rFonts w:asciiTheme="minorHAnsi" w:eastAsiaTheme="minorHAnsi" w:hAnsiTheme="minorHAnsi" w:cstheme="minorBidi"/>
          <w:b w:val="0"/>
          <w:bCs w:val="0"/>
          <w:color w:val="auto"/>
          <w:sz w:val="24"/>
          <w:szCs w:val="24"/>
        </w:rPr>
        <w:t xml:space="preserve"> 2002).</w:t>
      </w:r>
    </w:p>
    <w:p w14:paraId="0D691CAF" w14:textId="77777777" w:rsidR="00875881" w:rsidRPr="00875881" w:rsidRDefault="00875881">
      <w:pPr>
        <w:pStyle w:val="BodyText"/>
        <w:pPrChange w:id="23" w:author="Pine, Bill" w:date="2019-02-25T09:27:00Z">
          <w:pPr>
            <w:pStyle w:val="Heading3"/>
          </w:pPr>
        </w:pPrChange>
      </w:pPr>
      <w:ins w:id="24" w:author="Pine, Bill" w:date="2019-02-25T09:27:00Z">
        <w:r>
          <w:t xml:space="preserve">In </w:t>
        </w:r>
      </w:ins>
      <w:ins w:id="25" w:author="Pine, Bill" w:date="2019-02-25T09:33:00Z">
        <w:r w:rsidR="00991E35">
          <w:t>Figure 1</w:t>
        </w:r>
      </w:ins>
      <w:ins w:id="26" w:author="Pine, Bill" w:date="2019-02-25T09:27:00Z">
        <w:r>
          <w:t xml:space="preserve"> the data workflow </w:t>
        </w:r>
        <w:proofErr w:type="gramStart"/>
        <w:r>
          <w:t>is used</w:t>
        </w:r>
        <w:proofErr w:type="gramEnd"/>
        <w:r>
          <w:t xml:space="preserve"> directly in steps 1, 3, 4, and 7.</w:t>
        </w:r>
      </w:ins>
    </w:p>
    <w:p w14:paraId="147E2976" w14:textId="77777777" w:rsidR="00A33645" w:rsidRDefault="00C431DA">
      <w:pPr>
        <w:pStyle w:val="Heading3"/>
      </w:pPr>
      <w:r>
        <w:t>Objective</w:t>
      </w:r>
    </w:p>
    <w:p w14:paraId="47095D12" w14:textId="77777777" w:rsidR="00A33645" w:rsidRDefault="00C431DA">
      <w:pPr>
        <w:pStyle w:val="FirstParagraph"/>
      </w:pPr>
      <w:r>
        <w:t xml:space="preserve">In this chapter, I will document how the basic elements of the LCR restoration project water quality and biological data associated with oyster populations </w:t>
      </w:r>
      <w:proofErr w:type="gramStart"/>
      <w:r>
        <w:t>are managed</w:t>
      </w:r>
      <w:proofErr w:type="gramEnd"/>
      <w:r>
        <w:t>. The objective is to develop and implement a data management workflow, which starts at the data collection point (</w:t>
      </w:r>
      <w:proofErr w:type="spellStart"/>
      <w:r>
        <w:t>i.e</w:t>
      </w:r>
      <w:proofErr w:type="spellEnd"/>
      <w:r>
        <w:t xml:space="preserve"> physical data sheet if required) and ends at the visualization/ </w:t>
      </w:r>
      <w:r>
        <w:lastRenderedPageBreak/>
        <w:t xml:space="preserve">interpretation of collected data from different data streams. I will document how these data </w:t>
      </w:r>
      <w:proofErr w:type="gramStart"/>
      <w:r>
        <w:t>are recorded</w:t>
      </w:r>
      <w:proofErr w:type="gramEnd"/>
      <w:r>
        <w:t xml:space="preserve">, data </w:t>
      </w:r>
      <w:r w:rsidR="009D1C51">
        <w:t>QA/QC</w:t>
      </w:r>
      <w:r>
        <w:t xml:space="preserve">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14:paraId="4D446723" w14:textId="77777777" w:rsidR="00A33645" w:rsidRDefault="00C431DA">
      <w:pPr>
        <w:pStyle w:val="Heading3"/>
      </w:pPr>
      <w:bookmarkStart w:id="27" w:name="implementing-a-modern-data-workflow"/>
      <w:bookmarkEnd w:id="27"/>
      <w:r>
        <w:t>Implementing a modern data workflow</w:t>
      </w:r>
    </w:p>
    <w:p w14:paraId="54357D42" w14:textId="77777777" w:rsidR="00A33645" w:rsidRDefault="00C431DA">
      <w:pPr>
        <w:pStyle w:val="FirstParagraph"/>
      </w:pPr>
      <w:r>
        <w:t xml:space="preserve">Creating and automating a data management workflow for living data is an emerging skill for natural resource professionals. More than ever, data management </w:t>
      </w:r>
      <w:proofErr w:type="gramStart"/>
      <w:r>
        <w:t>is recognized</w:t>
      </w:r>
      <w:proofErr w:type="gramEnd"/>
      <w:r>
        <w:t xml:space="preserve"> as a core skill for biologists and ecologists (Hampton et al. 2017). Even though the design of my workflow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0">
        <w:r>
          <w:rPr>
            <w:rStyle w:val="Hyperlink"/>
          </w:rPr>
          <w:t>https://www.rstudio.com/</w:t>
        </w:r>
      </w:hyperlink>
      <w:r>
        <w:t>) for data QA/QC, analysis, and visualizations, and GitHub (</w:t>
      </w:r>
      <w:hyperlink r:id="rId11">
        <w:r>
          <w:rPr>
            <w:rStyle w:val="Hyperlink"/>
          </w:rPr>
          <w:t>https://github.com/</w:t>
        </w:r>
      </w:hyperlink>
      <w:r>
        <w:t>) for version control.</w:t>
      </w:r>
    </w:p>
    <w:p w14:paraId="23133B20" w14:textId="77777777" w:rsidR="00A33645" w:rsidRDefault="00C431DA">
      <w:pPr>
        <w:pStyle w:val="Heading2"/>
      </w:pPr>
      <w:bookmarkStart w:id="28" w:name="methods"/>
      <w:bookmarkEnd w:id="28"/>
      <w:r>
        <w:t>Methods</w:t>
      </w:r>
    </w:p>
    <w:p w14:paraId="33CFEE8D" w14:textId="77777777" w:rsidR="00A33645" w:rsidRDefault="00C431DA">
      <w:pPr>
        <w:pStyle w:val="FirstParagraph"/>
      </w:pPr>
      <w:r>
        <w:rPr>
          <w:noProof/>
        </w:rPr>
        <w:drawing>
          <wp:inline distT="0" distB="0" distL="0" distR="0" wp14:anchorId="2F80DBFC" wp14:editId="7D842437">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2"/>
                    <a:stretch>
                      <a:fillRect/>
                    </a:stretch>
                  </pic:blipFill>
                  <pic:spPr bwMode="auto">
                    <a:xfrm>
                      <a:off x="0" y="0"/>
                      <a:ext cx="5553355" cy="2695711"/>
                    </a:xfrm>
                    <a:prstGeom prst="rect">
                      <a:avLst/>
                    </a:prstGeom>
                    <a:noFill/>
                    <a:ln w="9525">
                      <a:noFill/>
                      <a:headEnd/>
                      <a:tailEnd/>
                    </a:ln>
                  </pic:spPr>
                </pic:pic>
              </a:graphicData>
            </a:graphic>
          </wp:inline>
        </w:drawing>
      </w:r>
    </w:p>
    <w:p w14:paraId="4AFF6C57" w14:textId="77777777" w:rsidR="00A33645" w:rsidRDefault="00C431DA">
      <w:pPr>
        <w:pStyle w:val="BodyText"/>
      </w:pPr>
      <w:r>
        <w:t xml:space="preserve">Figure 2- Data management workflow designed for the </w:t>
      </w:r>
      <w:r w:rsidR="006213D9">
        <w:t>LCR project</w:t>
      </w:r>
      <w:r>
        <w:t>.</w:t>
      </w:r>
    </w:p>
    <w:p w14:paraId="43EC2CA2" w14:textId="77777777" w:rsidR="00A33645" w:rsidRDefault="00C431DA">
      <w:pPr>
        <w:pStyle w:val="Heading3"/>
      </w:pPr>
      <w:bookmarkStart w:id="29" w:name="field-collections"/>
      <w:bookmarkEnd w:id="29"/>
      <w:r>
        <w:t>Field Collections</w:t>
      </w:r>
    </w:p>
    <w:p w14:paraId="56791353" w14:textId="77777777" w:rsidR="00991E35" w:rsidRDefault="00C431DA">
      <w:pPr>
        <w:pStyle w:val="FirstParagraph"/>
        <w:rPr>
          <w:ins w:id="30" w:author="Pine, Bill" w:date="2019-02-25T09:35:00Z"/>
        </w:rPr>
      </w:pPr>
      <w:r>
        <w:t>One of the goals of a successful data management plan is to minimize errors in data collected. Often, the first step in the data collection process is transcribing an observation in the field to paper or electronic data</w:t>
      </w:r>
      <w:r w:rsidR="00E17ACE">
        <w:t xml:space="preserve"> </w:t>
      </w:r>
      <w:r>
        <w:t xml:space="preserve">sheets for analyses back in the lab. This simple effort of recording the data in the field is the first opportunity to introduce errors in the data collection process. These errors can come from a variety of sources such as the wrong date </w:t>
      </w:r>
      <w:r>
        <w:lastRenderedPageBreak/>
        <w:t xml:space="preserve">or site name on a sheet or the person recording the data may be unfamiliar with terminology or protocols. To minimize these types of mistakes it is best to follow proven practices for data management such as those adopted by USGS </w:t>
      </w:r>
      <w:del w:id="31" w:author="Pine, Bill" w:date="2019-02-25T09:34:00Z">
        <w:r w:rsidDel="00991E35">
          <w:delText xml:space="preserve">recommend </w:delText>
        </w:r>
      </w:del>
      <w:ins w:id="32" w:author="Pine, Bill" w:date="2019-02-25T09:34:00Z">
        <w:r w:rsidR="00991E35">
          <w:t xml:space="preserve">who </w:t>
        </w:r>
      </w:ins>
    </w:p>
    <w:p w14:paraId="7DE73423" w14:textId="77777777" w:rsidR="00A33645" w:rsidRDefault="00991E35">
      <w:pPr>
        <w:pStyle w:val="FirstParagraph"/>
      </w:pPr>
      <w:ins w:id="33" w:author="Pine, Bill" w:date="2019-02-25T09:34:00Z">
        <w:r>
          <w:t xml:space="preserve">recommend </w:t>
        </w:r>
      </w:ins>
      <w:r w:rsidR="00C431DA">
        <w:t xml:space="preserve">development of </w:t>
      </w:r>
      <w:r w:rsidR="0013691C">
        <w:rPr>
          <w:noProof/>
        </w:rPr>
        <w:drawing>
          <wp:anchor distT="0" distB="0" distL="114300" distR="114300" simplePos="0" relativeHeight="251661824" behindDoc="0" locked="0" layoutInCell="1" allowOverlap="1" wp14:anchorId="516E51BC" wp14:editId="1042679A">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431DA">
        <w:t>a standard set of data guidelines before field collections begin (Figure 3).</w:t>
      </w:r>
    </w:p>
    <w:p w14:paraId="29C80C84" w14:textId="77777777" w:rsidR="00991E35" w:rsidRDefault="00991E35" w:rsidP="00991E35">
      <w:pPr>
        <w:pStyle w:val="BodyText"/>
        <w:rPr>
          <w:ins w:id="34" w:author="Pine, Bill" w:date="2019-02-25T09:35:00Z"/>
        </w:rPr>
      </w:pPr>
      <w:ins w:id="35" w:author="Pine, Bill" w:date="2019-02-25T09:35:00Z">
        <w:r>
          <w:t>Figure 3- USGS Science Data Lifecycle Model (</w:t>
        </w:r>
        <w:r>
          <w:rPr>
            <w:rStyle w:val="Hyperlink"/>
          </w:rPr>
          <w:fldChar w:fldCharType="begin"/>
        </w:r>
        <w:r>
          <w:rPr>
            <w:rStyle w:val="Hyperlink"/>
          </w:rPr>
          <w:instrText xml:space="preserve"> HYPERLINK "https://pubs.usgs.gov/of/2013/1265/pdf/of2013-1265.pdf" \h </w:instrText>
        </w:r>
        <w:r>
          <w:rPr>
            <w:rStyle w:val="Hyperlink"/>
          </w:rPr>
          <w:fldChar w:fldCharType="separate"/>
        </w:r>
        <w:r>
          <w:rPr>
            <w:rStyle w:val="Hyperlink"/>
          </w:rPr>
          <w:t>https://pubs.usgs.gov/of/2013/1265/pdf/of2013-1265.pdf</w:t>
        </w:r>
        <w:r>
          <w:rPr>
            <w:rStyle w:val="Hyperlink"/>
          </w:rPr>
          <w:fldChar w:fldCharType="end"/>
        </w:r>
        <w:r>
          <w:t>).</w:t>
        </w:r>
      </w:ins>
    </w:p>
    <w:p w14:paraId="7A94E9B5" w14:textId="77777777" w:rsidR="00A33645" w:rsidRDefault="00A33645">
      <w:pPr>
        <w:pStyle w:val="BodyText"/>
      </w:pPr>
    </w:p>
    <w:p w14:paraId="3DD6C914" w14:textId="77777777" w:rsidR="00A33645" w:rsidDel="00991E35" w:rsidRDefault="00C431DA">
      <w:pPr>
        <w:pStyle w:val="BodyText"/>
        <w:rPr>
          <w:del w:id="36" w:author="Pine, Bill" w:date="2019-02-25T09:35:00Z"/>
        </w:rPr>
      </w:pPr>
      <w:del w:id="37" w:author="Pine, Bill" w:date="2019-02-25T09:35:00Z">
        <w:r w:rsidDel="00991E35">
          <w:delText>Figure 3- USGS Science Data Lifecycle Model (</w:delText>
        </w:r>
        <w:r w:rsidR="000B0055" w:rsidDel="00991E35">
          <w:rPr>
            <w:rStyle w:val="Hyperlink"/>
          </w:rPr>
          <w:fldChar w:fldCharType="begin"/>
        </w:r>
        <w:r w:rsidR="000B0055" w:rsidDel="00991E35">
          <w:rPr>
            <w:rStyle w:val="Hyperlink"/>
          </w:rPr>
          <w:delInstrText xml:space="preserve"> HYPERLINK "https://pubs.usgs.gov/of/2013/1265/pdf/of2013-1265.pdf" \h </w:delInstrText>
        </w:r>
        <w:r w:rsidR="000B0055" w:rsidDel="00991E35">
          <w:rPr>
            <w:rStyle w:val="Hyperlink"/>
          </w:rPr>
          <w:fldChar w:fldCharType="separate"/>
        </w:r>
        <w:r w:rsidDel="00991E35">
          <w:rPr>
            <w:rStyle w:val="Hyperlink"/>
          </w:rPr>
          <w:delText>https://pubs.usgs.gov/of/2013/1265/pdf/of2013-1265.pdf</w:delText>
        </w:r>
        <w:r w:rsidR="000B0055" w:rsidDel="00991E35">
          <w:rPr>
            <w:rStyle w:val="Hyperlink"/>
          </w:rPr>
          <w:fldChar w:fldCharType="end"/>
        </w:r>
        <w:r w:rsidDel="00991E35">
          <w:delText>)</w:delText>
        </w:r>
        <w:r w:rsidR="006E71CC" w:rsidDel="00991E35">
          <w:delText>.</w:delText>
        </w:r>
      </w:del>
    </w:p>
    <w:p w14:paraId="73ECD5B6" w14:textId="77777777" w:rsidR="00A33645" w:rsidRDefault="00C431DA">
      <w:pPr>
        <w:pStyle w:val="BodyText"/>
      </w:pPr>
      <w:r>
        <w:t>The</w:t>
      </w:r>
      <w:ins w:id="38" w:author="Pine, Bill" w:date="2019-02-25T09:35:00Z">
        <w:r w:rsidR="00991E35">
          <w:t>se types of data</w:t>
        </w:r>
      </w:ins>
      <w:r>
        <w:t xml:space="preserve"> guidelines define how basic data </w:t>
      </w:r>
      <w:proofErr w:type="gramStart"/>
      <w:r>
        <w:t>are recorded</w:t>
      </w:r>
      <w:proofErr w:type="gramEnd"/>
      <w:r>
        <w:t xml:space="preserve"> such as date and time formats, site naming conventions, and units of measure for specific observations. This type of predetermined information is a key first step in reducing the risk of this type of data error in the field. As an example, simple differences in how dates </w:t>
      </w:r>
      <w:proofErr w:type="gramStart"/>
      <w:r>
        <w:t>are recorded</w:t>
      </w:r>
      <w:proofErr w:type="gramEnd"/>
      <w:r>
        <w:t xml:space="preserve"> by different people such as YYMMDD or MMDDYY formats can create confusion as to when a sample was physically collected. Errors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14:paraId="5FCF91F7" w14:textId="77777777" w:rsidR="00A33645" w:rsidRDefault="00C431DA">
      <w:pPr>
        <w:pStyle w:val="Heading4"/>
      </w:pPr>
      <w:bookmarkStart w:id="39" w:name="human-collected-data"/>
      <w:bookmarkEnd w:id="39"/>
      <w:r>
        <w:t>Human collected data</w:t>
      </w:r>
    </w:p>
    <w:p w14:paraId="391F8B78" w14:textId="671155CC" w:rsidR="00A33645" w:rsidRDefault="00C431DA">
      <w:pPr>
        <w:pStyle w:val="FirstParagraph"/>
      </w:pPr>
      <w:r>
        <w:t xml:space="preserve">For the </w:t>
      </w:r>
      <w:r w:rsidR="006E71CC">
        <w:t>LCR</w:t>
      </w:r>
      <w:r>
        <w:t xml:space="preserve"> project (Figure 2, </w:t>
      </w:r>
      <w:r w:rsidR="00594F87">
        <w:t>B</w:t>
      </w:r>
      <w:r>
        <w:t>ox A1), observational data collected in the field primarily consists of counts and size measurements of oysters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w:t>
      </w:r>
      <w:r w:rsidR="00E17ACE">
        <w:t xml:space="preserve"> </w:t>
      </w:r>
      <w:r>
        <w:t>sheets when possible with basic information including, date and location following data naming standards and field protocols (Figure 4).</w:t>
      </w:r>
    </w:p>
    <w:p w14:paraId="0A36532A" w14:textId="77777777" w:rsidR="00A33645" w:rsidRDefault="00C431DA">
      <w:pPr>
        <w:pStyle w:val="BodyText"/>
      </w:pPr>
      <w:r>
        <w:rPr>
          <w:noProof/>
        </w:rPr>
        <w:lastRenderedPageBreak/>
        <w:drawing>
          <wp:anchor distT="0" distB="0" distL="114300" distR="114300" simplePos="0" relativeHeight="251657216" behindDoc="0" locked="0" layoutInCell="1" allowOverlap="1" wp14:anchorId="5E8D2B4D" wp14:editId="68C3173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14:paraId="4DF6C2E2" w14:textId="77777777" w:rsidR="00A33645" w:rsidRDefault="00C431DA">
      <w:pPr>
        <w:pStyle w:val="Heading4"/>
      </w:pPr>
      <w:bookmarkStart w:id="40" w:name="sensor-collected-data"/>
      <w:bookmarkEnd w:id="40"/>
      <w:r>
        <w:t>Sensor collected data</w:t>
      </w:r>
    </w:p>
    <w:p w14:paraId="0E9F4653" w14:textId="77777777"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 which online access or software such as R can obtain.</w:t>
      </w:r>
    </w:p>
    <w:p w14:paraId="0F59990D" w14:textId="0FAE9285" w:rsidR="00A33645" w:rsidRDefault="00C431DA">
      <w:pPr>
        <w:pStyle w:val="BodyText"/>
      </w:pPr>
      <w:r>
        <w:t>The LCR project has a small array of sensors</w:t>
      </w:r>
      <w:ins w:id="41" w:author="Pine, Bill" w:date="2019-02-25T10:02:00Z">
        <w:r w:rsidR="00B87885">
          <w:t xml:space="preserve"> (</w:t>
        </w:r>
      </w:ins>
      <w:ins w:id="42" w:author="Pine, Bill" w:date="2019-02-25T10:03:00Z">
        <w:r w:rsidR="00B87885">
          <w:t>N</w:t>
        </w:r>
      </w:ins>
      <w:ins w:id="43" w:author="Pine, Bill" w:date="2019-02-25T10:02:00Z">
        <w:r w:rsidR="00B87885">
          <w:t>=9)</w:t>
        </w:r>
      </w:ins>
      <w:r>
        <w:t xml:space="preserve"> that track temperature and conductivity of water near the oyster reef restoration site. To retrieve the data from these sensors, the sensor must </w:t>
      </w:r>
      <w:proofErr w:type="gramStart"/>
      <w:r>
        <w:t>be physically removed</w:t>
      </w:r>
      <w:proofErr w:type="gramEnd"/>
      <w:r>
        <w:t xml:space="preserve"> from the water and the associated data files are downloaded from the receiver (Figure 2, </w:t>
      </w:r>
      <w:r w:rsidR="00594F87">
        <w:t>B</w:t>
      </w:r>
      <w:r>
        <w:t xml:space="preserve">ox A2). Sensors </w:t>
      </w:r>
      <w:proofErr w:type="gramStart"/>
      <w:r>
        <w:t>are serviced</w:t>
      </w:r>
      <w:proofErr w:type="gramEnd"/>
      <w:r>
        <w:t xml:space="preserve"> bi-weekly to ensure functionality.</w:t>
      </w:r>
    </w:p>
    <w:p w14:paraId="7B51325B" w14:textId="703A8B36" w:rsidR="00A33645" w:rsidRDefault="00C431DA">
      <w:pPr>
        <w:pStyle w:val="BodyText"/>
      </w:pPr>
      <w:r>
        <w:t>An individual sensor data file with 14-</w:t>
      </w:r>
      <w:proofErr w:type="spellStart"/>
      <w:r>
        <w:t>days worth</w:t>
      </w:r>
      <w:proofErr w:type="spellEnd"/>
      <w:r>
        <w:t xml:space="preserve"> of observations contains about 900 lines of data and a total of about 450 observations. While the observations </w:t>
      </w:r>
      <w:proofErr w:type="gramStart"/>
      <w:r>
        <w:t>are collected</w:t>
      </w:r>
      <w:proofErr w:type="gramEnd"/>
      <w:r>
        <w:t xml:space="preserve">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del w:id="44" w:author="Pine, Bill" w:date="2019-02-25T10:03:00Z">
        <w:r w:rsidDel="00B87885">
          <w:delText xml:space="preserve">The LCR project </w:delText>
        </w:r>
        <w:r w:rsidR="0044783D" w:rsidDel="00B87885">
          <w:delText xml:space="preserve">and </w:delText>
        </w:r>
      </w:del>
      <w:r w:rsidR="0044783D">
        <w:t>I will develop</w:t>
      </w:r>
      <w:r>
        <w:t xml:space="preserve"> existing protocols to </w:t>
      </w:r>
      <w:r>
        <w:lastRenderedPageBreak/>
        <w:t>minimize these errors. I will review these protocols and revise as necessary as part of my data workflow development.</w:t>
      </w:r>
    </w:p>
    <w:p w14:paraId="7505B475" w14:textId="77777777" w:rsidR="00A33645" w:rsidRDefault="00C431DA">
      <w:pPr>
        <w:pStyle w:val="Heading3"/>
      </w:pPr>
      <w:bookmarkStart w:id="45" w:name="qaqc-during-data-entry"/>
      <w:bookmarkEnd w:id="45"/>
      <w:r>
        <w:t>QA/QC during data entry</w:t>
      </w:r>
    </w:p>
    <w:p w14:paraId="76E8DFD1" w14:textId="77777777" w:rsidR="00A33645" w:rsidRDefault="00C431DA">
      <w:pPr>
        <w:pStyle w:val="Heading4"/>
      </w:pPr>
      <w:bookmarkStart w:id="46" w:name="paper-data-sheets-to-electronic-records"/>
      <w:bookmarkEnd w:id="46"/>
      <w:r>
        <w:t>Paper data sheets to electronic records</w:t>
      </w:r>
    </w:p>
    <w:p w14:paraId="5EDF43BE" w14:textId="77777777" w:rsidR="00A33645" w:rsidRDefault="00C431DA">
      <w:pPr>
        <w:pStyle w:val="FirstParagraph"/>
      </w:pPr>
      <w:r>
        <w:t>The process of transferring data from paper data</w:t>
      </w:r>
      <w:r w:rsidR="00E17ACE">
        <w:t xml:space="preserve"> </w:t>
      </w:r>
      <w:r>
        <w:t>sheets to electronic form that, which will make it compatible to a computer for data analyses, is a common source of potential errors. I will work to minimize this risk of errors as part of my workflow design. For data entered by hand, I will first use a</w:t>
      </w:r>
      <w:ins w:id="47" w:author="Pine, Bill" w:date="2019-02-25T10:03:00Z">
        <w:r w:rsidR="00B87885">
          <w:t xml:space="preserve"> data entry</w:t>
        </w:r>
      </w:ins>
      <w:r>
        <w:t xml:space="preserve"> system that reduces the likelihood of</w:t>
      </w:r>
      <w:ins w:id="48" w:author="Pine, Bill" w:date="2019-02-25T10:03:00Z">
        <w:r w:rsidR="00B87885">
          <w:t xml:space="preserve"> introducing errors</w:t>
        </w:r>
      </w:ins>
      <w:del w:id="49" w:author="Pine, Bill" w:date="2019-02-25T10:03:00Z">
        <w:r w:rsidDel="00B87885">
          <w:delText xml:space="preserve"> an errors being introduced into the data entry to start with</w:delText>
        </w:r>
      </w:del>
      <w:ins w:id="50" w:author="Pine, Bill" w:date="2019-02-25T10:03:00Z">
        <w:r w:rsidR="00B87885">
          <w:t xml:space="preserve"> via data entry</w:t>
        </w:r>
      </w:ins>
      <w:r>
        <w:t xml:space="preserve">. This will </w:t>
      </w:r>
      <w:proofErr w:type="gramStart"/>
      <w:r>
        <w:t>be done</w:t>
      </w:r>
      <w:proofErr w:type="gramEnd"/>
      <w:r>
        <w:t xml:space="preserv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w:t>
      </w:r>
      <w:hyperlink r:id="rId15" w:anchor="qt-science_support_page_related_con">
        <w:r>
          <w:rPr>
            <w:rStyle w:val="Hyperlink"/>
          </w:rPr>
          <w:t>https://www.usgs.gov/products/data-and-tools/data-management/quality-design-recommended-practices?qt-science_support_page_related_con=0#qt-science_support_page_related_con</w:t>
        </w:r>
      </w:hyperlink>
      <w:r>
        <w:t>).</w:t>
      </w:r>
    </w:p>
    <w:p w14:paraId="3636C2BD" w14:textId="77777777"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w:t>
      </w:r>
      <w:proofErr w:type="gramStart"/>
      <w:r>
        <w:t>be modified</w:t>
      </w:r>
      <w:proofErr w:type="gramEnd"/>
      <w:r>
        <w:t xml:space="preserve"> for data entry using “Data Validation” features in Excel that restrict the types of data that can be typed into each predefined column (Figure 2, </w:t>
      </w:r>
      <w:del w:id="51" w:author="Pine, Bill" w:date="2019-02-25T10:05:00Z">
        <w:r w:rsidDel="00B87885">
          <w:delText xml:space="preserve">box </w:delText>
        </w:r>
      </w:del>
      <w:ins w:id="52" w:author="Pine, Bill" w:date="2019-02-25T10:05:00Z">
        <w:r w:rsidR="00B87885">
          <w:t xml:space="preserve">Box </w:t>
        </w:r>
      </w:ins>
      <w:r>
        <w:t>B</w:t>
      </w:r>
      <w:r w:rsidR="00247959">
        <w:t>1</w:t>
      </w:r>
      <w: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77777777" w:rsidR="00A33645" w:rsidRDefault="00C431DA">
      <w:pPr>
        <w:pStyle w:val="BodyText"/>
      </w:pPr>
      <w:r>
        <w:t xml:space="preserve">As an example of the capability of “Data Validation” features, oyster length measurements will </w:t>
      </w:r>
      <w:proofErr w:type="gramStart"/>
      <w:r>
        <w:t>be restricted</w:t>
      </w:r>
      <w:proofErr w:type="gramEnd"/>
      <w:r>
        <w:t xml:space="preserve"> from being entered at a size greater than 125-mm. While oysters greater than this size </w:t>
      </w:r>
      <w:proofErr w:type="gramStart"/>
      <w:r>
        <w:t>are</w:t>
      </w:r>
      <w:proofErr w:type="gramEnd"/>
      <w:r>
        <w:t xml:space="preserve"> observable, to enter a value above this level requires manual override from someone with supervisory control. This data entry system will also require a “double entry” system where each line of data will be </w:t>
      </w:r>
      <w:proofErr w:type="gramStart"/>
      <w:r>
        <w:t>entered into</w:t>
      </w:r>
      <w:proofErr w:type="gramEnd"/>
      <w:r>
        <w:t xml:space="preserve"> the workbook twice, typically by separate users, and then these data will be compared electronically. If the entered data do not match exactly, the original data sheets will </w:t>
      </w:r>
      <w:proofErr w:type="gramStart"/>
      <w:r>
        <w:t>be examined</w:t>
      </w:r>
      <w:proofErr w:type="gramEnd"/>
      <w:r>
        <w:t xml:space="preserve"> to determine why discrepancies exist. Using different people for each round of data entry </w:t>
      </w:r>
      <w:proofErr w:type="gramStart"/>
      <w:r>
        <w:t>is preferred</w:t>
      </w:r>
      <w:proofErr w:type="gramEnd"/>
      <w:r>
        <w:t xml:space="preserve"> because different people may interpret the handwriting on the field data sheets differently. A third tab will then </w:t>
      </w:r>
      <w:proofErr w:type="gramStart"/>
      <w:r>
        <w:t>be used</w:t>
      </w:r>
      <w:proofErr w:type="gramEnd"/>
      <w:r>
        <w:t xml:space="preserve"> in Excel to compare the two user data entry tabs for discrepancies. Any identified errors </w:t>
      </w:r>
      <w:proofErr w:type="gramStart"/>
      <w:r>
        <w:t>are then reconciled</w:t>
      </w:r>
      <w:proofErr w:type="gramEnd"/>
      <w:r>
        <w:t xml:space="preserve"> against the field data sheets and by a project supervisor.</w:t>
      </w:r>
    </w:p>
    <w:p w14:paraId="525C6818" w14:textId="77777777" w:rsidR="00A33645" w:rsidRDefault="00C431DA">
      <w:pPr>
        <w:pStyle w:val="BodyText"/>
      </w:pPr>
      <w:r>
        <w:rPr>
          <w:noProof/>
        </w:rPr>
        <w:lastRenderedPageBreak/>
        <w:drawing>
          <wp:anchor distT="0" distB="0" distL="114300" distR="114300" simplePos="0" relativeHeight="251659264" behindDoc="0" locked="0" layoutInCell="1" allowOverlap="1" wp14:anchorId="1F5D940F" wp14:editId="6405D472">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E12384F" w14:textId="77777777" w:rsidR="00A33645" w:rsidRDefault="00C431DA">
      <w:pPr>
        <w:pStyle w:val="BodyText"/>
      </w:pPr>
      <w:r>
        <w:t>Figure 5- Data entry workbook in Excel</w:t>
      </w:r>
      <w:r w:rsidR="006E71CC">
        <w:t>.</w:t>
      </w:r>
    </w:p>
    <w:p w14:paraId="5C071580" w14:textId="77777777" w:rsidR="00A33645" w:rsidRDefault="00C431DA">
      <w:pPr>
        <w:pStyle w:val="Heading4"/>
      </w:pPr>
      <w:bookmarkStart w:id="53" w:name="transfer-electronic-records-from-sensor-"/>
      <w:bookmarkEnd w:id="53"/>
      <w:r>
        <w:t>Transfer electronic records from sensor to database</w:t>
      </w:r>
    </w:p>
    <w:p w14:paraId="16D0B16F" w14:textId="2987A01E" w:rsidR="00A33645" w:rsidRDefault="00C431DA">
      <w:pPr>
        <w:pStyle w:val="FirstParagraph"/>
      </w:pPr>
      <w:r>
        <w:t xml:space="preserve">When individually collected sensor data files </w:t>
      </w:r>
      <w:proofErr w:type="gramStart"/>
      <w:r>
        <w:t>are transported</w:t>
      </w:r>
      <w:proofErr w:type="gramEnd"/>
      <w:r>
        <w:t xml:space="preserve"> back to the lab these files must be checked for errors and the data amended to an existing database to provide a continuous record of the water quality observations of interest (Figure</w:t>
      </w:r>
      <w:ins w:id="54" w:author="Pine, Bill" w:date="2019-02-25T10:05:00Z">
        <w:r w:rsidR="00B87885">
          <w:t xml:space="preserve"> </w:t>
        </w:r>
      </w:ins>
      <w:r w:rsidR="00594F87">
        <w:t>2</w:t>
      </w:r>
      <w:r>
        <w:t xml:space="preserve">, </w:t>
      </w:r>
      <w:r w:rsidR="00594F87">
        <w:t>B</w:t>
      </w:r>
      <w:r>
        <w:t>ox B2). I will develop a three-step process where:</w:t>
      </w:r>
    </w:p>
    <w:p w14:paraId="5F33B24F" w14:textId="77777777"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Default="00C431DA">
      <w:pPr>
        <w:pStyle w:val="BodyText"/>
      </w:pPr>
      <w:r>
        <w:t xml:space="preserve">Step 2. Python code will then check </w:t>
      </w:r>
      <w:ins w:id="55" w:author="Pine, Bill" w:date="2019-02-25T10:05:00Z">
        <w:r w:rsidR="00B87885">
          <w:t>data for errors</w:t>
        </w:r>
      </w:ins>
      <w:del w:id="56" w:author="Pine, Bill" w:date="2019-02-25T10:05:00Z">
        <w:r w:rsidDel="00B87885">
          <w:delText>for errors in these data</w:delText>
        </w:r>
      </w:del>
      <w:r>
        <w:t xml:space="preserve"> including duplicate observations or </w:t>
      </w:r>
      <w:ins w:id="57" w:author="Pine, Bill" w:date="2019-02-25T10:06:00Z">
        <w:r w:rsidR="00B87885">
          <w:t>to check the sensor is identified properly</w:t>
        </w:r>
      </w:ins>
      <w:del w:id="58" w:author="Pine, Bill" w:date="2019-02-25T10:06:00Z">
        <w:r w:rsidDel="00B87885">
          <w:delText>data from a sensor that does not have an “identity”</w:delText>
        </w:r>
      </w:del>
      <w:r>
        <w:t xml:space="preserve"> in our database. As an example, all active and functioning sensors which </w:t>
      </w:r>
      <w:proofErr w:type="gramStart"/>
      <w:r>
        <w:t>are deployed</w:t>
      </w:r>
      <w:proofErr w:type="gramEnd"/>
      <w:r>
        <w:t xml:space="preserve"> in the field are stored in a data table in our MySQL database, where the start day, time, and location are recorded. If the data file list of sensors does not match the list of active sensors known in the database, then an error message will </w:t>
      </w:r>
      <w:proofErr w:type="gramStart"/>
      <w:r>
        <w:t>be reported</w:t>
      </w:r>
      <w:proofErr w:type="gramEnd"/>
      <w:r>
        <w:t>.</w:t>
      </w:r>
    </w:p>
    <w:p w14:paraId="57735832" w14:textId="77777777" w:rsidR="00A33645" w:rsidRDefault="00C431DA">
      <w:pPr>
        <w:pStyle w:val="BodyText"/>
      </w:pPr>
      <w:r>
        <w:t>Step 3. MySQL will import all checked and correct observations in their appropriate tables.</w:t>
      </w:r>
    </w:p>
    <w:p w14:paraId="7F0B6B93" w14:textId="77777777" w:rsidR="00A33645" w:rsidRDefault="00C431DA">
      <w:pPr>
        <w:pStyle w:val="BodyText"/>
      </w:pPr>
      <w:r>
        <w:t xml:space="preserve">Once imported, a second set of QA/QC protocols will </w:t>
      </w:r>
      <w:proofErr w:type="gramStart"/>
      <w:r>
        <w:t>be performed</w:t>
      </w:r>
      <w:proofErr w:type="gramEnd"/>
      <w:r>
        <w:t xml:space="preserve">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77777777" w:rsidR="00A33645" w:rsidRDefault="00C431DA">
      <w:pPr>
        <w:pStyle w:val="Heading3"/>
      </w:pPr>
      <w:bookmarkStart w:id="59" w:name="data-analysis-figures-and-tables"/>
      <w:bookmarkEnd w:id="59"/>
      <w:r>
        <w:t>Data analysis, figures and tables</w:t>
      </w:r>
    </w:p>
    <w:p w14:paraId="2ABE5293" w14:textId="1CC74301" w:rsidR="00A33645" w:rsidRDefault="00C431DA">
      <w:pPr>
        <w:pStyle w:val="FirstParagraph"/>
      </w:pPr>
      <w:r>
        <w:t xml:space="preserve">Once data </w:t>
      </w:r>
      <w:proofErr w:type="gramStart"/>
      <w:r>
        <w:t>are standardized</w:t>
      </w:r>
      <w:proofErr w:type="gramEnd"/>
      <w:r>
        <w:t xml:space="preserve"> and available for use in the computer, basic visualization of the data via graphs and figures is a key next step for data checking and the beginning of the analyses</w:t>
      </w:r>
      <w:r w:rsidR="00056536">
        <w:t xml:space="preserve"> (Figure 2, </w:t>
      </w:r>
      <w:r w:rsidR="00594F87">
        <w:t>B</w:t>
      </w:r>
      <w:r w:rsidR="00056536">
        <w:t>oxes C1 and C2)</w:t>
      </w:r>
      <w:r>
        <w:t xml:space="preserve">. I will develop a group of data visualization products to </w:t>
      </w:r>
      <w:proofErr w:type="gramStart"/>
      <w:r>
        <w:t>be used</w:t>
      </w:r>
      <w:proofErr w:type="gramEnd"/>
      <w:r>
        <w:t xml:space="preserve"> both to check data from field collections and water quality sensors. These </w:t>
      </w:r>
      <w:r>
        <w:lastRenderedPageBreak/>
        <w:t xml:space="preserve">figures will </w:t>
      </w:r>
      <w:proofErr w:type="gramStart"/>
      <w:r>
        <w:t>be integrated</w:t>
      </w:r>
      <w:proofErr w:type="gramEnd"/>
      <w:r>
        <w:t xml:space="preserve"> with the living data such that as data are entered into the database</w:t>
      </w:r>
      <w:ins w:id="60" w:author="Pine, Bill" w:date="2019-02-25T10:08:00Z">
        <w:r w:rsidR="00B87885">
          <w:t>,</w:t>
        </w:r>
      </w:ins>
      <w:r>
        <w:t xml:space="preserve"> and after they pass initial QA/QC</w:t>
      </w:r>
      <w:ins w:id="61" w:author="Pine, Bill" w:date="2019-02-25T10:08:00Z">
        <w:r w:rsidR="00B87885">
          <w:t>,</w:t>
        </w:r>
      </w:ins>
      <w:r>
        <w:t xml:space="preserve"> the figures will be automatically updated to allow visual assessments of the recorded data. I will focus my efforts on creating these visualization products for the water quality data collected by the LCR project</w:t>
      </w:r>
      <w:r w:rsidR="00056536">
        <w:t>.</w:t>
      </w:r>
    </w:p>
    <w:p w14:paraId="62729E0D" w14:textId="77777777" w:rsidR="00A33645" w:rsidRDefault="00C431DA">
      <w:pPr>
        <w:pStyle w:val="BodyText"/>
      </w:pPr>
      <w: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w:t>
      </w:r>
      <w:proofErr w:type="gramStart"/>
      <w:r>
        <w:t>be created</w:t>
      </w:r>
      <w:proofErr w:type="gramEnd"/>
      <w:r>
        <w:t xml:space="preserve"> from the living data using standard code that reproduces the same </w:t>
      </w:r>
      <w:r w:rsidR="00F221F9">
        <w:t xml:space="preserve">table and </w:t>
      </w:r>
      <w:r>
        <w:t>adding newly updated data</w:t>
      </w:r>
      <w:r w:rsidR="00F221F9">
        <w:t xml:space="preserve"> </w:t>
      </w:r>
      <w:r>
        <w:t>when needed. By developing code for tables, figures, and any</w:t>
      </w:r>
      <w:r w:rsidR="0044783D">
        <w:t xml:space="preserve"> other</w:t>
      </w:r>
      <w:r>
        <w:t xml:space="preserve"> </w:t>
      </w:r>
      <w:r w:rsidR="0044783D">
        <w:t>reproducible analyses</w:t>
      </w:r>
      <w:r>
        <w:t xml:space="preserve"> as the data </w:t>
      </w:r>
      <w:proofErr w:type="gramStart"/>
      <w:r>
        <w:t>are updated</w:t>
      </w:r>
      <w:proofErr w:type="gramEnd"/>
      <w:r>
        <w:t xml:space="preserve">, </w:t>
      </w:r>
      <w:r w:rsidR="0044783D">
        <w:t xml:space="preserve">it </w:t>
      </w:r>
      <w:r>
        <w:t>will reduce the</w:t>
      </w:r>
      <w:r w:rsidR="0044783D">
        <w:t xml:space="preserve"> total</w:t>
      </w:r>
      <w:r>
        <w:t xml:space="preserve"> time for data feedback loop.</w:t>
      </w:r>
    </w:p>
    <w:p w14:paraId="622651F4" w14:textId="77777777" w:rsidR="00A33645" w:rsidRDefault="00C431DA">
      <w:pPr>
        <w:pStyle w:val="BodyText"/>
      </w:pPr>
      <w:r>
        <w:t xml:space="preserve">It is essential to use analytical methods to determine patterns, conceive generalizations, notice biological trends, and estimate data uncertainty. For funding agencies, having a clear data analysis workflow, allows the stakeholders to know that the data </w:t>
      </w:r>
      <w:proofErr w:type="gramStart"/>
      <w:r>
        <w:t>were structured</w:t>
      </w:r>
      <w:proofErr w:type="gramEnd"/>
      <w:r>
        <w:t xml:space="preserve"> and analyzed the same way, every time. Consistent data analysis workflow also enforces a standard of reliability for agencies conducting research.</w:t>
      </w:r>
    </w:p>
    <w:p w14:paraId="7322F9CB" w14:textId="77777777" w:rsidR="00A33645" w:rsidRDefault="00C431DA">
      <w:pPr>
        <w:pStyle w:val="Heading3"/>
      </w:pPr>
      <w:bookmarkStart w:id="62" w:name="version-control"/>
      <w:bookmarkEnd w:id="62"/>
      <w:r>
        <w:t>Version Control</w:t>
      </w:r>
    </w:p>
    <w:p w14:paraId="1FD5E020" w14:textId="099692AB" w:rsidR="00A33645" w:rsidRDefault="00C431DA">
      <w:pPr>
        <w:pStyle w:val="FirstParagraph"/>
      </w:pPr>
      <w:r>
        <w:t xml:space="preserve">Version control </w:t>
      </w:r>
      <w:proofErr w:type="gramStart"/>
      <w:r>
        <w:t>is defined</w:t>
      </w:r>
      <w:proofErr w:type="gramEnd"/>
      <w:r>
        <w:t xml:space="preserve"> as a software that allows for the saving and management of changes in content, documents, and other developmental information. The focus of version control is to confirm that changes in content </w:t>
      </w:r>
      <w:proofErr w:type="gramStart"/>
      <w:r>
        <w:t>are intended</w:t>
      </w:r>
      <w:proofErr w:type="gramEnd"/>
      <w:r>
        <w:t xml:space="preserve"> and planned. Version control is “a tool for managing changes to a set of files” (Huang and Gonzalez 2016,</w:t>
      </w:r>
      <w:hyperlink r:id="rId17">
        <w:r>
          <w:rPr>
            <w:rStyle w:val="Hyperlink"/>
          </w:rPr>
          <w:t>http://swcarpentry.github.io/git-novice/</w:t>
        </w:r>
      </w:hyperlink>
      <w:r>
        <w:t xml:space="preserve">). Version control can </w:t>
      </w:r>
      <w:proofErr w:type="gramStart"/>
      <w:r>
        <w:t>be incorporated</w:t>
      </w:r>
      <w:proofErr w:type="gramEnd"/>
      <w:r>
        <w:t xml:space="preserve"> into a data workflow using software such as Github, (Figure 2, </w:t>
      </w:r>
      <w:r w:rsidR="00594F87">
        <w:t>B</w:t>
      </w:r>
      <w:r>
        <w:t>oxes D1 and D2). The USGS Data Management Guidelines encourage the use of version control software and repositories for data and code used for projects, which will allow the project data to be accessible and reproducible (</w:t>
      </w:r>
      <w:hyperlink r:id="rId18">
        <w:r>
          <w:rPr>
            <w:rStyle w:val="Hyperlink"/>
          </w:rPr>
          <w:t>https://www.usgs.gov/products/data-and-tools/data-management/repositories</w:t>
        </w:r>
      </w:hyperlink>
      <w:r>
        <w:t>).</w:t>
      </w:r>
    </w:p>
    <w:p w14:paraId="6B03FD5F" w14:textId="77777777" w:rsidR="00F221F9" w:rsidRDefault="00C431DA">
      <w:pPr>
        <w:pStyle w:val="BodyText"/>
      </w:pPr>
      <w:r>
        <w:t xml:space="preserve">Version control can be critical to ensuring that data </w:t>
      </w:r>
      <w:proofErr w:type="gramStart"/>
      <w:r>
        <w:t>are not duplicated</w:t>
      </w:r>
      <w:proofErr w:type="gramEnd"/>
      <w:r>
        <w:t>, lost, or time</w:t>
      </w:r>
      <w:r w:rsidR="0044783D">
        <w:t xml:space="preserve"> is not</w:t>
      </w:r>
      <w:r>
        <w:t xml:space="preserve"> wasted by not working with the proper files. The Data Carpentries provide detailed reasons for using version control (Huang and Gonzalez 2016)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t>.</w:t>
      </w:r>
    </w:p>
    <w:p w14:paraId="131C05DF" w14:textId="77777777" w:rsidR="00A33645" w:rsidRDefault="00C431DA">
      <w:pPr>
        <w:pStyle w:val="BodyText"/>
      </w:pPr>
      <w: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w:t>
      </w:r>
      <w:proofErr w:type="gramStart"/>
      <w:r>
        <w:t>are pushed</w:t>
      </w:r>
      <w:proofErr w:type="gramEnd"/>
      <w:r>
        <w:t xml:space="preserve"> to the web and included in standard reports to funding agencies.</w:t>
      </w:r>
    </w:p>
    <w:p w14:paraId="351A0644" w14:textId="77777777" w:rsidR="00A33645" w:rsidRDefault="00C431DA">
      <w:pPr>
        <w:pStyle w:val="Heading4"/>
      </w:pPr>
      <w:bookmarkStart w:id="63" w:name="proper-storage"/>
      <w:bookmarkEnd w:id="63"/>
      <w:r>
        <w:lastRenderedPageBreak/>
        <w:t>Proper Storage</w:t>
      </w:r>
    </w:p>
    <w:p w14:paraId="426F38C4" w14:textId="77777777" w:rsidR="00A33645" w:rsidRDefault="00C431DA">
      <w:pPr>
        <w:pStyle w:val="FirstParagraph"/>
      </w:pPr>
      <w:r>
        <w:t xml:space="preserve">I propose that the data workflow for both data and code scripts </w:t>
      </w:r>
      <w:proofErr w:type="gramStart"/>
      <w:r>
        <w:t>be separated</w:t>
      </w:r>
      <w:proofErr w:type="gramEnd"/>
      <w:r>
        <w:t xml:space="preserve"> into two modes. The first mode is “development” mode, meaning that </w:t>
      </w:r>
      <w:del w:id="64" w:author="Pine, Bill" w:date="2019-02-25T10:09:00Z">
        <w:r w:rsidDel="00B87885">
          <w:delText xml:space="preserve">the </w:delText>
        </w:r>
      </w:del>
      <w:r>
        <w:t xml:space="preserve">data </w:t>
      </w:r>
      <w:ins w:id="65" w:author="Pine, Bill" w:date="2019-02-25T10:09:00Z">
        <w:r w:rsidR="00B87885">
          <w:t xml:space="preserve">that </w:t>
        </w:r>
      </w:ins>
      <w:r>
        <w:t xml:space="preserve">are currently undergoing a QA/QC process. The second mode is “production” mode, where the processed data are ready to </w:t>
      </w:r>
      <w:proofErr w:type="gramStart"/>
      <w:r>
        <w:t>be analyzed</w:t>
      </w:r>
      <w:proofErr w:type="gramEnd"/>
      <w:r>
        <w:t xml:space="preserve">. Github repositories will only have publicly available production data and scripts (Figure 2, </w:t>
      </w:r>
      <w:del w:id="66" w:author="Pine, Bill" w:date="2019-02-25T10:09:00Z">
        <w:r w:rsidDel="00B87885">
          <w:delText xml:space="preserve">boxes </w:delText>
        </w:r>
      </w:del>
      <w:ins w:id="67" w:author="Pine, Bill" w:date="2019-02-25T10:09:00Z">
        <w:r w:rsidR="00B87885">
          <w:t xml:space="preserve">Boxes </w:t>
        </w:r>
      </w:ins>
      <w:r>
        <w:t xml:space="preserve">D1 and D2). Raw sensor data files will not </w:t>
      </w:r>
      <w:proofErr w:type="gramStart"/>
      <w:r>
        <w:t>be found</w:t>
      </w:r>
      <w:proofErr w:type="gramEnd"/>
      <w:r>
        <w:t xml:space="preserve"> in these repositories.</w:t>
      </w:r>
    </w:p>
    <w:p w14:paraId="3FE19DC8" w14:textId="47DA62F4" w:rsidR="00A33645" w:rsidRDefault="00C431DA">
      <w:pPr>
        <w:pStyle w:val="BodyText"/>
      </w:pPr>
      <w:r>
        <w:t xml:space="preserve">For the data and scripts that are in development mode, the proper storage for these documents will be in our projects internal server, commonly referred to as the </w:t>
      </w:r>
      <w:proofErr w:type="gramStart"/>
      <w:r>
        <w:t>T:Drive</w:t>
      </w:r>
      <w:proofErr w:type="gramEnd"/>
      <w:r w:rsidR="00F221F9">
        <w:t xml:space="preserve"> </w:t>
      </w:r>
      <w:r w:rsidR="009144E3">
        <w:t>(</w:t>
      </w:r>
      <w:r w:rsidR="00F221F9">
        <w:t xml:space="preserve">Figure 2, </w:t>
      </w:r>
      <w:r w:rsidR="00594F87">
        <w:t>B</w:t>
      </w:r>
      <w:r w:rsidR="00F221F9">
        <w:t>ox D2)</w:t>
      </w:r>
      <w:r>
        <w:t xml:space="preserve">. This server is only available to members of the LCR project is not publicly available. Raw sensor data files would </w:t>
      </w:r>
      <w:proofErr w:type="gramStart"/>
      <w:r>
        <w:t>be</w:t>
      </w:r>
      <w:ins w:id="68" w:author="Pine, Bill" w:date="2019-02-25T10:10:00Z">
        <w:r w:rsidR="00B87885">
          <w:t xml:space="preserve"> stored</w:t>
        </w:r>
        <w:proofErr w:type="gramEnd"/>
        <w:r w:rsidR="00B87885">
          <w:t xml:space="preserve"> and archived</w:t>
        </w:r>
      </w:ins>
      <w:r>
        <w:t xml:space="preserve"> in this server.</w:t>
      </w:r>
    </w:p>
    <w:p w14:paraId="4D6ECEAF" w14:textId="77777777" w:rsidR="00A33645" w:rsidRDefault="00C431DA">
      <w:pPr>
        <w:pStyle w:val="Heading5"/>
      </w:pPr>
      <w:bookmarkStart w:id="69" w:name="naming-conventions-for-files"/>
      <w:bookmarkEnd w:id="69"/>
      <w:r>
        <w:t>Naming conventions for files</w:t>
      </w:r>
    </w:p>
    <w:p w14:paraId="2EFBDEED" w14:textId="510887DD" w:rsidR="00A33645" w:rsidRDefault="00C431DA">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w:t>
      </w:r>
      <w:ins w:id="70" w:author="Pine, Bill" w:date="2019-02-25T10:10:00Z">
        <w:r w:rsidR="00B87885">
          <w:t xml:space="preserve">One advantage of this naming structure </w:t>
        </w:r>
        <w:commentRangeStart w:id="71"/>
        <w:r w:rsidR="00B87885">
          <w:t xml:space="preserve">is that </w:t>
        </w:r>
      </w:ins>
      <w:del w:id="72" w:author="Pine, Bill" w:date="2019-02-25T10:11:00Z">
        <w:r w:rsidDel="00B87885">
          <w:delText xml:space="preserve">These naming structures automatically set </w:delText>
        </w:r>
      </w:del>
      <w:r>
        <w:t>all files</w:t>
      </w:r>
      <w:ins w:id="73" w:author="Pine, Bill" w:date="2019-02-25T10:11:00Z">
        <w:r w:rsidR="00B87885">
          <w:t xml:space="preserve"> will be ordered</w:t>
        </w:r>
      </w:ins>
      <w:r>
        <w:t xml:space="preserve"> chronologically</w:t>
      </w:r>
      <w:ins w:id="74" w:author="Pine, Bill" w:date="2019-02-25T10:11:00Z">
        <w:r w:rsidR="00B87885">
          <w:t xml:space="preserve"> when sorted by name</w:t>
        </w:r>
      </w:ins>
      <w:r>
        <w:t xml:space="preserve">, so there is very little </w:t>
      </w:r>
      <w:commentRangeEnd w:id="71"/>
      <w:r w:rsidR="00B05D39">
        <w:rPr>
          <w:rStyle w:val="CommentReference"/>
        </w:rPr>
        <w:commentReference w:id="71"/>
      </w:r>
      <w:r>
        <w:t xml:space="preserve">confusion on when the files were created (Table 1). </w:t>
      </w:r>
      <w:ins w:id="75" w:author="Pine, Bill" w:date="2019-02-25T10:11:00Z">
        <w:r w:rsidR="00B87885">
          <w:t xml:space="preserve">Following guidelines </w:t>
        </w:r>
        <w:commentRangeStart w:id="76"/>
        <w:r w:rsidR="00B87885">
          <w:t>from</w:t>
        </w:r>
      </w:ins>
      <w:commentRangeEnd w:id="76"/>
      <w:r w:rsidR="00B05D39">
        <w:rPr>
          <w:rStyle w:val="CommentReference"/>
        </w:rPr>
        <w:commentReference w:id="76"/>
      </w:r>
      <w:ins w:id="77" w:author="Pine, Bill" w:date="2019-02-25T10:11:00Z">
        <w:r w:rsidR="00B87885">
          <w:t xml:space="preserve"> </w:t>
        </w:r>
      </w:ins>
      <w:r w:rsidR="00594F87">
        <w:t>USGS Data Standards</w:t>
      </w:r>
      <w:r w:rsidR="00B05D39">
        <w:t xml:space="preserve"> suggest that</w:t>
      </w:r>
      <w:ins w:id="78" w:author="Pine, Bill" w:date="2019-02-25T10:11:00Z">
        <w:r w:rsidR="00B87885">
          <w:t xml:space="preserve"> </w:t>
        </w:r>
      </w:ins>
      <w:del w:id="79" w:author="Pine, Bill" w:date="2019-02-25T10:11:00Z">
        <w:r w:rsidDel="00B87885">
          <w:delText>It is suggested that all files should be in all</w:delText>
        </w:r>
      </w:del>
      <w:ins w:id="80" w:author="Pine, Bill" w:date="2019-02-25T10:11:00Z">
        <w:r w:rsidR="00B87885">
          <w:t xml:space="preserve">file names </w:t>
        </w:r>
      </w:ins>
      <w:r w:rsidR="00B05D39">
        <w:t xml:space="preserve">should </w:t>
      </w:r>
      <w:ins w:id="81" w:author="Pine, Bill" w:date="2019-02-25T10:11:00Z">
        <w:r w:rsidR="00B87885">
          <w:t>be in all</w:t>
        </w:r>
      </w:ins>
      <w:r>
        <w:t xml:space="preserve"> uppercase or all lowercase letters, instead of a combination of both. For the LCR project, I will propose as part of the naming convention standards that all files are lowercase, and the context of the file names </w:t>
      </w:r>
      <w:proofErr w:type="gramStart"/>
      <w:r>
        <w:t>are separated</w:t>
      </w:r>
      <w:proofErr w:type="gramEnd"/>
      <w:r>
        <w:t xml:space="preserve"> with an underscore. If files </w:t>
      </w:r>
      <w:proofErr w:type="gramStart"/>
      <w:r>
        <w:t>are not named</w:t>
      </w:r>
      <w:proofErr w:type="gramEnd"/>
      <w:r>
        <w:t xml:space="preserve"> correctly, they will be renamed to follow our guidelines. Files that </w:t>
      </w:r>
      <w:proofErr w:type="gramStart"/>
      <w:r>
        <w:t>are not named</w:t>
      </w:r>
      <w:proofErr w:type="gramEnd"/>
      <w:r>
        <w:t xml:space="preserve">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FA3EB4A" w14:textId="77777777" w:rsidR="00A33645" w:rsidRDefault="00C431DA">
      <w:pPr>
        <w:pStyle w:val="BodyText"/>
      </w:pPr>
      <w:r>
        <w:rPr>
          <w:noProof/>
        </w:rPr>
        <w:drawing>
          <wp:inline distT="0" distB="0" distL="0" distR="0" wp14:anchorId="4EB400D1" wp14:editId="6A901EE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2"/>
                    <a:stretch>
                      <a:fillRect/>
                    </a:stretch>
                  </pic:blipFill>
                  <pic:spPr bwMode="auto">
                    <a:xfrm>
                      <a:off x="0" y="0"/>
                      <a:ext cx="3176336" cy="596766"/>
                    </a:xfrm>
                    <a:prstGeom prst="rect">
                      <a:avLst/>
                    </a:prstGeom>
                    <a:noFill/>
                    <a:ln w="9525">
                      <a:noFill/>
                      <a:headEnd/>
                      <a:tailEnd/>
                    </a:ln>
                  </pic:spPr>
                </pic:pic>
              </a:graphicData>
            </a:graphic>
          </wp:inline>
        </w:drawing>
      </w:r>
    </w:p>
    <w:p w14:paraId="1E862A69" w14:textId="77777777" w:rsidR="00A33645" w:rsidRDefault="00C431DA">
      <w:pPr>
        <w:pStyle w:val="BodyText"/>
      </w:pPr>
      <w:r>
        <w:t>Table 1- Example of file naming structure</w:t>
      </w:r>
    </w:p>
    <w:p w14:paraId="1C15BE49" w14:textId="77777777" w:rsidR="00A33645" w:rsidRDefault="00C431DA">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3" w:anchor="examples">
        <w:r>
          <w:rPr>
            <w:rStyle w:val="Hyperlink"/>
          </w:rPr>
          <w:t>https://www.usgs.gov/products/data-and-tools/data-management/data-standards#examples</w:t>
        </w:r>
      </w:hyperlink>
      <w:r>
        <w:t xml:space="preserve">). Creating a table beforehand, on how each data type will </w:t>
      </w:r>
      <w:proofErr w:type="gramStart"/>
      <w:r>
        <w:t>be named</w:t>
      </w:r>
      <w:proofErr w:type="gramEnd"/>
      <w:r>
        <w:t>, formatted, and defined will provide data integrity and accuracy (Table 2).</w:t>
      </w:r>
    </w:p>
    <w:p w14:paraId="0931BC95" w14:textId="77777777" w:rsidR="00A33645" w:rsidRDefault="00C431DA">
      <w:pPr>
        <w:pStyle w:val="BodyText"/>
      </w:pPr>
      <w:r>
        <w:rPr>
          <w:noProof/>
        </w:rPr>
        <w:drawing>
          <wp:inline distT="0" distB="0" distL="0" distR="0" wp14:anchorId="35FD661F" wp14:editId="55437892">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4"/>
                    <a:stretch>
                      <a:fillRect/>
                    </a:stretch>
                  </pic:blipFill>
                  <pic:spPr bwMode="auto">
                    <a:xfrm>
                      <a:off x="0" y="0"/>
                      <a:ext cx="5334000" cy="768779"/>
                    </a:xfrm>
                    <a:prstGeom prst="rect">
                      <a:avLst/>
                    </a:prstGeom>
                    <a:noFill/>
                    <a:ln w="9525">
                      <a:noFill/>
                      <a:headEnd/>
                      <a:tailEnd/>
                    </a:ln>
                  </pic:spPr>
                </pic:pic>
              </a:graphicData>
            </a:graphic>
          </wp:inline>
        </w:drawing>
      </w:r>
    </w:p>
    <w:p w14:paraId="541C4D3C" w14:textId="77777777" w:rsidR="00A33645" w:rsidRDefault="00C431DA">
      <w:pPr>
        <w:pStyle w:val="BodyText"/>
      </w:pPr>
      <w:r>
        <w:lastRenderedPageBreak/>
        <w:t>Table 2- Data Standard examples</w:t>
      </w:r>
      <w:r w:rsidR="000302AF">
        <w:t xml:space="preserve"> of creating a definition list for naming conventions</w:t>
      </w:r>
      <w:r w:rsidR="0019017B">
        <w:t>.</w:t>
      </w:r>
    </w:p>
    <w:p w14:paraId="5CCBDDF9" w14:textId="49F7EA69" w:rsidR="00A33645" w:rsidRDefault="00C431DA">
      <w:pPr>
        <w:pStyle w:val="Heading3"/>
      </w:pPr>
      <w:bookmarkStart w:id="82" w:name="discusssion"/>
      <w:bookmarkEnd w:id="82"/>
      <w:del w:id="83" w:author="Moreno,Melissa M" w:date="2019-03-18T09:56:00Z">
        <w:r w:rsidDel="00057318">
          <w:delText>Discusssion</w:delText>
        </w:r>
      </w:del>
      <w:ins w:id="84" w:author="Moreno,Melissa M" w:date="2019-03-18T09:56:00Z">
        <w:r w:rsidR="00057318">
          <w:t>Discussion</w:t>
        </w:r>
      </w:ins>
    </w:p>
    <w:p w14:paraId="140F77DF" w14:textId="77777777"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history to develop this data workflow</w:t>
      </w:r>
      <w:r w:rsidR="001A6337">
        <w:t xml:space="preserve"> as its goals fall in line with my proposed research (Table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14:paraId="2D60F874" w14:textId="77777777"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14:paraId="30765465" w14:textId="77777777"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14:paraId="46906AE0" w14:textId="77777777" w:rsidR="002C2C61" w:rsidRDefault="002C2C61">
            <w:pPr>
              <w:rPr>
                <w:rFonts w:ascii="Arial" w:hAnsi="Arial" w:cs="Arial"/>
                <w:sz w:val="24"/>
                <w:szCs w:val="24"/>
              </w:rPr>
            </w:pPr>
            <w:r>
              <w:rPr>
                <w:rFonts w:ascii="Arial" w:hAnsi="Arial" w:cs="Arial"/>
                <w:sz w:val="24"/>
                <w:szCs w:val="24"/>
              </w:rPr>
              <w:t>Deliverables</w:t>
            </w:r>
          </w:p>
        </w:tc>
      </w:tr>
      <w:tr w:rsidR="002C2C61" w14:paraId="0E1489CF" w14:textId="77777777"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14:paraId="7C285540" w14:textId="72980EFA" w:rsidR="002C2C61" w:rsidRDefault="002C2C61">
            <w:pPr>
              <w:rPr>
                <w:rFonts w:ascii="Arial" w:hAnsi="Arial" w:cs="Arial"/>
                <w:sz w:val="24"/>
                <w:szCs w:val="24"/>
              </w:rPr>
            </w:pPr>
            <w:r>
              <w:rPr>
                <w:rFonts w:ascii="Arial" w:hAnsi="Arial" w:cs="Arial"/>
                <w:sz w:val="24"/>
                <w:szCs w:val="24"/>
              </w:rPr>
              <w:t>ARCS (</w:t>
            </w:r>
            <w:del w:id="85" w:author="Moreno,Melissa M" w:date="2019-03-18T09:59:00Z">
              <w:r w:rsidDel="00057318">
                <w:rPr>
                  <w:rFonts w:ascii="Arial" w:hAnsi="Arial" w:cs="Arial"/>
                  <w:sz w:val="24"/>
                  <w:szCs w:val="24"/>
                </w:rPr>
                <w:delText>Advancing Science in America</w:delText>
              </w:r>
            </w:del>
            <w:ins w:id="86" w:author="Moreno,Melissa M" w:date="2019-03-18T09:59:00Z">
              <w:r w:rsidR="00057318">
                <w:rPr>
                  <w:rFonts w:ascii="Arial" w:hAnsi="Arial" w:cs="Arial"/>
                  <w:sz w:val="24"/>
                  <w:szCs w:val="24"/>
                </w:rPr>
                <w:t xml:space="preserve">Academic Research Consulting and </w:t>
              </w:r>
              <w:commentRangeStart w:id="87"/>
              <w:r w:rsidR="00057318">
                <w:rPr>
                  <w:rFonts w:ascii="Arial" w:hAnsi="Arial" w:cs="Arial"/>
                  <w:sz w:val="24"/>
                  <w:szCs w:val="24"/>
                </w:rPr>
                <w:t>Services</w:t>
              </w:r>
            </w:ins>
            <w:commentRangeEnd w:id="87"/>
            <w:ins w:id="88" w:author="Moreno,Melissa M" w:date="2019-03-18T10:08:00Z">
              <w:r w:rsidR="00A05019">
                <w:rPr>
                  <w:rStyle w:val="CommentReference"/>
                </w:rPr>
                <w:commentReference w:id="87"/>
              </w:r>
            </w:ins>
            <w:r>
              <w:rPr>
                <w:rFonts w:ascii="Arial" w:hAnsi="Arial" w:cs="Arial"/>
                <w:sz w:val="24"/>
                <w:szCs w:val="24"/>
              </w:rPr>
              <w:t>)</w:t>
            </w:r>
          </w:p>
        </w:tc>
        <w:tc>
          <w:tcPr>
            <w:tcW w:w="4134" w:type="dxa"/>
            <w:tcBorders>
              <w:top w:val="single" w:sz="4" w:space="0" w:color="auto"/>
              <w:left w:val="single" w:sz="4" w:space="0" w:color="auto"/>
              <w:bottom w:val="single" w:sz="4" w:space="0" w:color="auto"/>
              <w:right w:val="single" w:sz="4" w:space="0" w:color="auto"/>
            </w:tcBorders>
            <w:hideMark/>
          </w:tcPr>
          <w:p w14:paraId="427803D0" w14:textId="5255B383" w:rsidR="00A05019" w:rsidRPr="00A05019" w:rsidRDefault="002C2C61" w:rsidP="00A05019">
            <w:pPr>
              <w:pStyle w:val="ListParagraph"/>
              <w:numPr>
                <w:ilvl w:val="0"/>
                <w:numId w:val="3"/>
              </w:numPr>
              <w:spacing w:after="0" w:line="240" w:lineRule="auto"/>
              <w:rPr>
                <w:ins w:id="89" w:author="Moreno,Melissa M" w:date="2019-03-18T10:13:00Z"/>
                <w:rFonts w:ascii="Arial" w:hAnsi="Arial" w:cs="Arial"/>
                <w:sz w:val="24"/>
                <w:szCs w:val="24"/>
              </w:rPr>
            </w:pPr>
            <w:r w:rsidRPr="00A05019">
              <w:rPr>
                <w:rFonts w:ascii="Arial" w:hAnsi="Arial" w:cs="Arial"/>
                <w:sz w:val="24"/>
                <w:szCs w:val="24"/>
              </w:rPr>
              <w:t xml:space="preserve"> </w:t>
            </w:r>
            <w:ins w:id="90" w:author="Moreno,Melissa M" w:date="2019-03-18T10:13:00Z">
              <w:r w:rsidR="00A05019" w:rsidRPr="00A05019">
                <w:rPr>
                  <w:rFonts w:ascii="Arial" w:hAnsi="Arial" w:cs="Arial"/>
                  <w:sz w:val="24"/>
                  <w:szCs w:val="24"/>
                </w:rPr>
                <w:t>Data management to UF faculty through the lifecycle of their data</w:t>
              </w:r>
            </w:ins>
          </w:p>
          <w:p w14:paraId="0A019054" w14:textId="7ADC9962" w:rsidR="00A05019" w:rsidRPr="00A05019" w:rsidRDefault="00A05019" w:rsidP="00A05019">
            <w:pPr>
              <w:pStyle w:val="ListParagraph"/>
              <w:numPr>
                <w:ilvl w:val="0"/>
                <w:numId w:val="3"/>
              </w:numPr>
              <w:spacing w:after="0"/>
              <w:rPr>
                <w:ins w:id="91" w:author="Moreno,Melissa M" w:date="2019-03-18T10:13:00Z"/>
                <w:rFonts w:ascii="Arial" w:hAnsi="Arial" w:cs="Arial"/>
                <w:sz w:val="24"/>
                <w:szCs w:val="24"/>
              </w:rPr>
            </w:pPr>
            <w:ins w:id="92" w:author="Moreno,Melissa M" w:date="2019-03-18T10:14:00Z">
              <w:r w:rsidRPr="00A05019">
                <w:rPr>
                  <w:rFonts w:ascii="Arial" w:hAnsi="Arial" w:cs="Arial"/>
                  <w:sz w:val="24"/>
                  <w:szCs w:val="24"/>
                </w:rPr>
                <w:t xml:space="preserve">Providing </w:t>
              </w:r>
            </w:ins>
            <w:r w:rsidR="004D3775" w:rsidRPr="00A05019">
              <w:rPr>
                <w:rFonts w:ascii="Arial" w:hAnsi="Arial" w:cs="Arial"/>
                <w:sz w:val="24"/>
                <w:szCs w:val="24"/>
              </w:rPr>
              <w:t>researchers,</w:t>
            </w:r>
            <w:ins w:id="93" w:author="Moreno,Melissa M" w:date="2019-03-18T10:14:00Z">
              <w:r w:rsidRPr="00A05019">
                <w:rPr>
                  <w:rFonts w:ascii="Arial" w:hAnsi="Arial" w:cs="Arial"/>
                  <w:sz w:val="24"/>
                  <w:szCs w:val="24"/>
                </w:rPr>
                <w:t xml:space="preserve"> a competitive edge to secure funding</w:t>
              </w:r>
            </w:ins>
          </w:p>
          <w:p w14:paraId="24E26C8B" w14:textId="00CAE9E4" w:rsidR="00A05019" w:rsidRDefault="00A05019" w:rsidP="00A05019">
            <w:pPr>
              <w:pStyle w:val="ListParagraph"/>
              <w:numPr>
                <w:ilvl w:val="0"/>
                <w:numId w:val="3"/>
              </w:numPr>
              <w:spacing w:after="0" w:line="240" w:lineRule="auto"/>
              <w:rPr>
                <w:ins w:id="94" w:author="Moreno,Melissa M" w:date="2019-03-18T10:13:00Z"/>
                <w:rFonts w:ascii="Arial" w:hAnsi="Arial" w:cs="Arial"/>
                <w:sz w:val="24"/>
                <w:szCs w:val="24"/>
              </w:rPr>
            </w:pPr>
            <w:r>
              <w:rPr>
                <w:rFonts w:ascii="Arial" w:hAnsi="Arial" w:cs="Arial"/>
                <w:sz w:val="24"/>
                <w:szCs w:val="24"/>
              </w:rPr>
              <w:t xml:space="preserve">Creating plans that </w:t>
            </w:r>
            <w:r w:rsidR="004D3775">
              <w:rPr>
                <w:rFonts w:ascii="Arial" w:hAnsi="Arial" w:cs="Arial"/>
                <w:sz w:val="24"/>
                <w:szCs w:val="24"/>
              </w:rPr>
              <w:t>follow</w:t>
            </w:r>
            <w:r>
              <w:rPr>
                <w:rFonts w:ascii="Arial" w:hAnsi="Arial" w:cs="Arial"/>
                <w:sz w:val="24"/>
                <w:szCs w:val="24"/>
              </w:rPr>
              <w:t xml:space="preserve"> funding agencies</w:t>
            </w:r>
            <w:r w:rsidR="004D3775">
              <w:rPr>
                <w:rFonts w:ascii="Arial" w:hAnsi="Arial" w:cs="Arial"/>
                <w:sz w:val="24"/>
                <w:szCs w:val="24"/>
              </w:rPr>
              <w:t xml:space="preserve"> compliance</w:t>
            </w:r>
          </w:p>
          <w:p w14:paraId="325B73A8" w14:textId="790A8D7A" w:rsidR="002C2C61" w:rsidRPr="00A05019" w:rsidDel="00A05019" w:rsidRDefault="002C2C61" w:rsidP="00A05019">
            <w:pPr>
              <w:rPr>
                <w:del w:id="95" w:author="Moreno,Melissa M" w:date="2019-03-18T10:13:00Z"/>
                <w:rFonts w:ascii="Arial" w:hAnsi="Arial" w:cs="Arial"/>
                <w:sz w:val="24"/>
                <w:szCs w:val="24"/>
              </w:rPr>
            </w:pPr>
            <w:del w:id="96" w:author="Moreno,Melissa M" w:date="2019-03-18T10:13:00Z">
              <w:r w:rsidRPr="00A05019" w:rsidDel="00A05019">
                <w:rPr>
                  <w:rFonts w:ascii="Arial" w:hAnsi="Arial" w:cs="Arial"/>
                  <w:sz w:val="24"/>
                  <w:szCs w:val="24"/>
                </w:rPr>
                <w:delText>Funding research that will:</w:delText>
              </w:r>
            </w:del>
          </w:p>
          <w:p w14:paraId="7970D429" w14:textId="5E588145" w:rsidR="002C2C61" w:rsidDel="00A05019" w:rsidRDefault="002C2C61" w:rsidP="00A05019">
            <w:pPr>
              <w:pStyle w:val="ListParagraph"/>
              <w:numPr>
                <w:ilvl w:val="0"/>
                <w:numId w:val="3"/>
              </w:numPr>
              <w:spacing w:after="0" w:line="240" w:lineRule="auto"/>
              <w:rPr>
                <w:del w:id="97" w:author="Moreno,Melissa M" w:date="2019-03-18T10:13:00Z"/>
                <w:rFonts w:ascii="Arial" w:hAnsi="Arial" w:cs="Arial"/>
                <w:sz w:val="24"/>
                <w:szCs w:val="24"/>
              </w:rPr>
            </w:pPr>
            <w:del w:id="98" w:author="Moreno,Melissa M" w:date="2019-03-18T10:13:00Z">
              <w:r w:rsidDel="00A05019">
                <w:rPr>
                  <w:rFonts w:ascii="Arial" w:hAnsi="Arial" w:cs="Arial"/>
                  <w:sz w:val="24"/>
                  <w:szCs w:val="24"/>
                </w:rPr>
                <w:delText>Encourage student knowledge sharing</w:delText>
              </w:r>
            </w:del>
          </w:p>
          <w:p w14:paraId="78882AD1" w14:textId="0D98CD68" w:rsidR="002C2C61" w:rsidDel="00A05019" w:rsidRDefault="002C2C61" w:rsidP="00A05019">
            <w:pPr>
              <w:pStyle w:val="ListParagraph"/>
              <w:numPr>
                <w:ilvl w:val="0"/>
                <w:numId w:val="3"/>
              </w:numPr>
              <w:spacing w:after="0" w:line="240" w:lineRule="auto"/>
              <w:rPr>
                <w:del w:id="99" w:author="Moreno,Melissa M" w:date="2019-03-18T10:13:00Z"/>
                <w:rFonts w:ascii="Arial" w:hAnsi="Arial" w:cs="Arial"/>
                <w:sz w:val="24"/>
                <w:szCs w:val="24"/>
              </w:rPr>
            </w:pPr>
            <w:del w:id="100" w:author="Moreno,Melissa M" w:date="2019-03-18T10:13:00Z">
              <w:r w:rsidDel="00A05019">
                <w:rPr>
                  <w:rFonts w:ascii="Arial" w:hAnsi="Arial" w:cs="Arial"/>
                  <w:sz w:val="24"/>
                  <w:szCs w:val="24"/>
                </w:rPr>
                <w:delText>Develop technologies</w:delText>
              </w:r>
            </w:del>
          </w:p>
          <w:p w14:paraId="1ADF92EF" w14:textId="3A0CB6B8" w:rsidR="002C2C61" w:rsidRDefault="002C2C61" w:rsidP="004D3775">
            <w:pPr>
              <w:pStyle w:val="ListParagraph"/>
              <w:spacing w:after="0" w:line="240" w:lineRule="auto"/>
              <w:rPr>
                <w:rFonts w:ascii="Arial" w:hAnsi="Arial" w:cs="Arial"/>
                <w:sz w:val="24"/>
                <w:szCs w:val="24"/>
              </w:rPr>
            </w:pPr>
            <w:del w:id="101" w:author="Moreno,Melissa M" w:date="2019-03-18T10:13:00Z">
              <w:r w:rsidDel="00A05019">
                <w:rPr>
                  <w:rFonts w:ascii="Arial" w:hAnsi="Arial" w:cs="Arial"/>
                  <w:sz w:val="24"/>
                  <w:szCs w:val="24"/>
                </w:rPr>
                <w:delText xml:space="preserve">Inspire youth to pursue the challenge of STEM careers </w:delText>
              </w:r>
            </w:del>
          </w:p>
        </w:tc>
      </w:tr>
      <w:tr w:rsidR="002C2C61" w14:paraId="139532C4" w14:textId="77777777"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14:paraId="44F77967" w14:textId="77777777"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14:paraId="64F94EE4" w14:textId="77777777"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14:paraId="4B545EF0"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14:paraId="7ECAFC6B"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14:paraId="4C428FE7"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14:paraId="309774A6"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14:paraId="3D62D514" w14:textId="77777777" w:rsidR="002C2C61" w:rsidRDefault="002C2C61">
            <w:pPr>
              <w:pStyle w:val="ListParagraph"/>
              <w:spacing w:after="0" w:line="240" w:lineRule="auto"/>
              <w:rPr>
                <w:rFonts w:ascii="Arial" w:hAnsi="Arial" w:cs="Arial"/>
                <w:sz w:val="24"/>
                <w:szCs w:val="24"/>
              </w:rPr>
            </w:pPr>
          </w:p>
        </w:tc>
      </w:tr>
      <w:tr w:rsidR="002C2C61" w14:paraId="269C1429" w14:textId="77777777"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14:paraId="5DC93C27" w14:textId="77777777"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14:paraId="0C1591CB"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14:paraId="3286C242"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14:paraId="76D72994"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14:paraId="3762F72C"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lastRenderedPageBreak/>
              <w:t xml:space="preserve">Ensure data management plan is compliant with USGS Data Standards  </w:t>
            </w:r>
          </w:p>
          <w:p w14:paraId="6AB115BE" w14:textId="77777777" w:rsidR="002C2C61" w:rsidRDefault="002C2C61">
            <w:pPr>
              <w:pStyle w:val="ListParagraph"/>
              <w:spacing w:after="0" w:line="240" w:lineRule="auto"/>
              <w:rPr>
                <w:rFonts w:ascii="Arial" w:hAnsi="Arial" w:cs="Arial"/>
                <w:sz w:val="24"/>
                <w:szCs w:val="24"/>
              </w:rPr>
            </w:pPr>
          </w:p>
        </w:tc>
      </w:tr>
    </w:tbl>
    <w:p w14:paraId="4CBE1F38" w14:textId="77777777" w:rsidR="00BB27F2" w:rsidRDefault="00BB27F2">
      <w:pPr>
        <w:pStyle w:val="BodyText"/>
      </w:pPr>
    </w:p>
    <w:p w14:paraId="34C07545" w14:textId="77777777" w:rsidR="00A33645" w:rsidRDefault="00C431DA">
      <w:pPr>
        <w:pStyle w:val="BodyText"/>
      </w:pPr>
      <w:r>
        <w:t>Table 3- Deliverables comparison of ARCS, LCR Project and my proposed research</w:t>
      </w:r>
      <w:r w:rsidR="006E71CC">
        <w:t>.</w:t>
      </w:r>
    </w:p>
    <w:p w14:paraId="565FAE4F" w14:textId="77777777" w:rsidR="002C2C61" w:rsidRDefault="002C2C61">
      <w:pPr>
        <w:pStyle w:val="BodyText"/>
      </w:pPr>
    </w:p>
    <w:p w14:paraId="57E08364" w14:textId="0C3AFF05" w:rsidR="00C67242" w:rsidRDefault="00C431DA" w:rsidP="00C67242">
      <w:pPr>
        <w:pStyle w:val="BodyText"/>
      </w:pPr>
      <w:r>
        <w:t xml:space="preserve">The main goal of my proposed workflow is to make </w:t>
      </w:r>
      <w:del w:id="102" w:author="Pine, Bill" w:date="2019-02-25T10:13:00Z">
        <w:r w:rsidDel="00E6057D">
          <w:delText xml:space="preserve">these </w:delText>
        </w:r>
      </w:del>
      <w:r>
        <w:t>data available for rapid analyses to adaptively assess the LCR restoration project</w:t>
      </w:r>
      <w:ins w:id="103" w:author="Pine, Bill" w:date="2019-02-25T10:13:00Z">
        <w:r w:rsidR="00E6057D">
          <w:t xml:space="preserve"> and ongoing</w:t>
        </w:r>
      </w:ins>
      <w:del w:id="104" w:author="Pine, Bill" w:date="2019-02-25T10:13:00Z">
        <w:r w:rsidDel="00E6057D">
          <w:delText xml:space="preserve"> to inform</w:delText>
        </w:r>
      </w:del>
      <w: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t>B</w:t>
      </w:r>
      <w:r>
        <w:t xml:space="preserve">ox E). To do this, these data must </w:t>
      </w:r>
      <w:proofErr w:type="gramStart"/>
      <w:r>
        <w:t>be properly processed</w:t>
      </w:r>
      <w:proofErr w:type="gramEnd"/>
      <w:r>
        <w:t xml:space="preserve"> and managed to support reproducible analyses. My project will ensure that best practices </w:t>
      </w:r>
      <w:proofErr w:type="gramStart"/>
      <w:r>
        <w:t>are established</w:t>
      </w:r>
      <w:proofErr w:type="gramEnd"/>
      <w:r>
        <w:t xml:space="preserve">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t>
      </w:r>
      <w:proofErr w:type="gramStart"/>
      <w:r>
        <w:t>was not used</w:t>
      </w:r>
      <w:proofErr w:type="gramEnd"/>
      <w:r>
        <w:t xml:space="preserve"> across these epochs, significant effort has been required to standardize existing data. By establishing a data workflow at the beginning of the LCR restoration epoch, the data will </w:t>
      </w:r>
      <w:proofErr w:type="gramStart"/>
      <w:r>
        <w:t>be managed</w:t>
      </w:r>
      <w:proofErr w:type="gramEnd"/>
      <w:r>
        <w:t xml:space="preserve"> in a common structure over the life of the project. These </w:t>
      </w:r>
      <w:del w:id="105" w:author="Pine, Bill" w:date="2019-02-25T10:16:00Z">
        <w:r w:rsidDel="00E6057D">
          <w:delText xml:space="preserve">productive </w:delText>
        </w:r>
      </w:del>
      <w:r>
        <w:t xml:space="preserve">data </w:t>
      </w:r>
      <w:ins w:id="106" w:author="Pine, Bill" w:date="2019-02-25T10:16:00Z">
        <w:r w:rsidR="00E6057D">
          <w:t>will then be available and used</w:t>
        </w:r>
      </w:ins>
      <w:del w:id="107" w:author="Pine, Bill" w:date="2019-02-25T10:16:00Z">
        <w:r w:rsidDel="00E6057D">
          <w:delText>are used</w:delText>
        </w:r>
      </w:del>
      <w:r>
        <w:t xml:space="preserve"> to make decisions </w:t>
      </w:r>
      <w:del w:id="108" w:author="Pine, Bill" w:date="2019-02-25T10:16:00Z">
        <w:r w:rsidDel="00E6057D">
          <w:delText xml:space="preserve">in </w:delText>
        </w:r>
      </w:del>
      <w:ins w:id="109" w:author="Pine, Bill" w:date="2019-02-25T10:16:00Z">
        <w:r w:rsidR="00E6057D">
          <w:t xml:space="preserve">related to </w:t>
        </w:r>
      </w:ins>
      <w:r>
        <w:t>future conservation</w:t>
      </w:r>
      <w:ins w:id="110" w:author="Pine, Bill" w:date="2019-02-25T10:16:00Z">
        <w:r w:rsidR="00E6057D">
          <w:t xml:space="preserve"> and restoration</w:t>
        </w:r>
      </w:ins>
      <w:r>
        <w:t xml:space="preserve"> efforts</w:t>
      </w:r>
      <w:ins w:id="111" w:author="Pine, Bill" w:date="2019-02-25T10:16:00Z">
        <w:r w:rsidR="00E6057D">
          <w:t xml:space="preserve"> </w:t>
        </w:r>
        <w:proofErr w:type="gramStart"/>
        <w:r w:rsidR="00E6057D">
          <w:t>similar to</w:t>
        </w:r>
        <w:proofErr w:type="gramEnd"/>
        <w:r w:rsidR="00E6057D">
          <w:t xml:space="preserve"> the LCR project</w:t>
        </w:r>
      </w:ins>
      <w:r>
        <w:t xml:space="preserve">. Having precise knowledge of biological data interpretations, will ensure both time and money are </w:t>
      </w:r>
      <w:proofErr w:type="gramStart"/>
      <w:r>
        <w:t>being used</w:t>
      </w:r>
      <w:proofErr w:type="gramEnd"/>
      <w:r>
        <w:t xml:space="preserve"> efficiently. (2) This data workflow will inform a variety of short-term decisions that must </w:t>
      </w:r>
      <w:proofErr w:type="gramStart"/>
      <w:r>
        <w:t>be made</w:t>
      </w:r>
      <w:proofErr w:type="gramEnd"/>
      <w:r>
        <w:t xml:space="preserve"> to adaptively improve the ongoing LCR monitoring efforts. As an example, sampling frequency, sampling locations, and sampling times of both the oyster populations and water quality can </w:t>
      </w:r>
      <w:proofErr w:type="gramStart"/>
      <w:r>
        <w:t>be informed</w:t>
      </w:r>
      <w:proofErr w:type="gramEnd"/>
      <w:r>
        <w:t xml:space="preserve"> by rapidly processing existing data. This can prevent data gaps from occurring from events such as </w:t>
      </w:r>
      <w:r w:rsidR="000D4B36">
        <w:t>bio</w:t>
      </w:r>
      <w:r>
        <w:t xml:space="preserve">fouling of water quality sensors. By knowing the rate in which the water quality sensors are biofouling, we can increase our sensor servicing interval to clean the sensors before their measurement precision </w:t>
      </w:r>
      <w:proofErr w:type="gramStart"/>
      <w:r>
        <w:t>is compromised</w:t>
      </w:r>
      <w:proofErr w:type="gramEnd"/>
      <w:r>
        <w:t xml:space="preserve">. Because of quick data interpretation </w:t>
      </w:r>
      <w:proofErr w:type="spellStart"/>
      <w:r>
        <w:t>turn around</w:t>
      </w:r>
      <w:proofErr w:type="spellEnd"/>
      <w:r>
        <w:t xml:space="preserve"> time, we were able to determine that fixed sensors in warmer summer months experience more </w:t>
      </w:r>
      <w:r w:rsidR="000D4B36">
        <w:t>bio</w:t>
      </w:r>
      <w:r>
        <w:t xml:space="preserve">fouling, and must </w:t>
      </w:r>
      <w:proofErr w:type="gramStart"/>
      <w:r>
        <w:t>be serviced</w:t>
      </w:r>
      <w:proofErr w:type="gramEnd"/>
      <w:r>
        <w:t xml:space="preserve"> more frequent than 14 days, usually about 9-10 days. Being able to keep sensors free of </w:t>
      </w:r>
      <w:r w:rsidR="000D4B36">
        <w:t>bio</w:t>
      </w:r>
      <w:r>
        <w:t xml:space="preserve">fouling, we </w:t>
      </w:r>
      <w:proofErr w:type="gramStart"/>
      <w:r>
        <w:t>are able to</w:t>
      </w:r>
      <w:proofErr w:type="gramEnd"/>
      <w:r>
        <w:t xml:space="preserve"> ensure proper and continuous data measurements of the sensor. We can also determine, </w:t>
      </w:r>
      <w:proofErr w:type="gramStart"/>
      <w:r>
        <w:t>whether or not</w:t>
      </w:r>
      <w:proofErr w:type="gramEnd"/>
      <w:r>
        <w:t xml:space="preserve"> a fixed sensor is in an appropriate location to measure changes in the parameters of interest such as changes in salinity following reef construction. (3) Long-term decisions as part of the adaptive management process of this project can also </w:t>
      </w:r>
      <w:proofErr w:type="gramStart"/>
      <w:r>
        <w:t>be informed</w:t>
      </w:r>
      <w:proofErr w:type="gramEnd"/>
      <w:r>
        <w:t xml:space="preserve">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w:t>
      </w:r>
      <w:r>
        <w:lastRenderedPageBreak/>
        <w:t>plan. When combined this approach can be highly effective in maximizing the effectiveness of conservation actions such as the LCR restoration in a cost-effective manner.</w:t>
      </w:r>
      <w:bookmarkStart w:id="112" w:name="references"/>
      <w:bookmarkEnd w:id="112"/>
    </w:p>
    <w:p w14:paraId="4E5619E3" w14:textId="77777777" w:rsidR="00594F87" w:rsidRPr="00C67242" w:rsidRDefault="00594F87" w:rsidP="00C67242">
      <w:pPr>
        <w:pStyle w:val="BodyText"/>
      </w:pPr>
    </w:p>
    <w:p w14:paraId="5B1D7D47" w14:textId="77777777" w:rsidR="00A33645" w:rsidRDefault="00C431DA">
      <w:pPr>
        <w:pStyle w:val="Heading2"/>
      </w:pPr>
      <w:r>
        <w:t>References</w:t>
      </w:r>
    </w:p>
    <w:p w14:paraId="155BE07E" w14:textId="77777777" w:rsidR="00037CB7" w:rsidRDefault="00037CB7" w:rsidP="00037CB7">
      <w:pPr>
        <w:pStyle w:val="Bibliography"/>
      </w:pPr>
      <w:r>
        <w:t xml:space="preserve">Barone, Lindsay, Jason Williams, and David </w:t>
      </w:r>
      <w:proofErr w:type="spellStart"/>
      <w:r>
        <w:t>Micklos</w:t>
      </w:r>
      <w:proofErr w:type="spellEnd"/>
      <w:r>
        <w:t xml:space="preserve">. 2017. “Unmet Needs for Analyzing Biological Big Data: A Survey of 704 </w:t>
      </w:r>
      <w:proofErr w:type="spellStart"/>
      <w:r>
        <w:t>Nsf</w:t>
      </w:r>
      <w:proofErr w:type="spellEnd"/>
      <w:r>
        <w:t xml:space="preserve"> Principal Investigators.” </w:t>
      </w:r>
      <w:proofErr w:type="spellStart"/>
      <w:r>
        <w:t>PLoS</w:t>
      </w:r>
      <w:proofErr w:type="spellEnd"/>
      <w:r>
        <w:t xml:space="preserve"> Computational Biology 13 (10). Public Library of Science: e1005755.</w:t>
      </w:r>
    </w:p>
    <w:p w14:paraId="00BFF122" w14:textId="77777777" w:rsidR="00037CB7" w:rsidRDefault="00037CB7" w:rsidP="00037CB7">
      <w:pPr>
        <w:pStyle w:val="Bibliography"/>
      </w:pPr>
      <w:proofErr w:type="spellStart"/>
      <w:r>
        <w:t>Bearlin</w:t>
      </w:r>
      <w:proofErr w:type="spellEnd"/>
      <w:r>
        <w:t>, Andrew R, E SG Schreiber, Simon J Nicol, AM Starfield, and Charles R Todd. 2002. “Identifying the Weakest Link: Simulating Adaptive Management of the Reintroduction of a Threatened Fish.” Canadian Journal of Fisheries and Aquatic Sciences 59 (11). NRC Research Press: 1709–16.</w:t>
      </w:r>
    </w:p>
    <w:p w14:paraId="5E925109" w14:textId="77777777" w:rsidR="00037CB7" w:rsidRDefault="00037CB7" w:rsidP="00037CB7">
      <w:pPr>
        <w:pStyle w:val="Bibliography"/>
      </w:pPr>
      <w:r>
        <w:t xml:space="preserve">Hampton, Stephanie E, Matthew B Jones, Leah A Wasser, Mark P </w:t>
      </w:r>
      <w:proofErr w:type="spellStart"/>
      <w:r>
        <w:t>Schildhauer</w:t>
      </w:r>
      <w:proofErr w:type="spellEnd"/>
      <w:r>
        <w:t xml:space="preserve">, Sarah R Supp, Julien Brun, Rebecca R Hernandez, et al. 2017. “Skills and Knowledge for Data-Intensive Environmental Research.” </w:t>
      </w:r>
      <w:proofErr w:type="spellStart"/>
      <w:r>
        <w:t>BioScience</w:t>
      </w:r>
      <w:proofErr w:type="spellEnd"/>
      <w:r>
        <w:t xml:space="preserve"> 67 (6). Oxford University Press: 546–57.</w:t>
      </w:r>
    </w:p>
    <w:p w14:paraId="2E3B9C24" w14:textId="77777777" w:rsidR="00037CB7" w:rsidRDefault="00037CB7" w:rsidP="00037CB7">
      <w:pPr>
        <w:pStyle w:val="Bibliography"/>
      </w:pPr>
      <w:proofErr w:type="spellStart"/>
      <w:r>
        <w:t>Holling</w:t>
      </w:r>
      <w:proofErr w:type="spellEnd"/>
      <w:r>
        <w:t>, Crawford S. 1978. Adaptive Environmental Assessment and Management. John Wiley &amp; Sons.</w:t>
      </w:r>
    </w:p>
    <w:p w14:paraId="3FE1D62A" w14:textId="77777777" w:rsidR="00037CB7" w:rsidRDefault="00037CB7" w:rsidP="00037CB7">
      <w:pPr>
        <w:pStyle w:val="Bibliography"/>
      </w:pPr>
      <w:r>
        <w:t xml:space="preserve">Lowndes, Julia S Stewart, Benjamin D Best, Courtney Scarborough, Jamie C </w:t>
      </w:r>
      <w:proofErr w:type="spellStart"/>
      <w:r>
        <w:t>Afflerbach</w:t>
      </w:r>
      <w:proofErr w:type="spellEnd"/>
      <w:r>
        <w:t>, Melanie R Frazier, Casey C O’Hara, Ning Jiang, and Benjamin S Halpern. 2017. “Our Path to Better Science in Less Time Using Open Data Science Tools.” Nature Ecology &amp; Evolution 1 (6). Nature Publishing Group: 0160.</w:t>
      </w:r>
    </w:p>
    <w:p w14:paraId="55E1CEDD" w14:textId="77777777" w:rsidR="00037CB7" w:rsidRDefault="00037CB7" w:rsidP="00037CB7">
      <w:pPr>
        <w:pStyle w:val="Bibliography"/>
      </w:pPr>
      <w:r>
        <w:t xml:space="preserve">Schreiber, E Sabine G, Andrew R </w:t>
      </w:r>
      <w:proofErr w:type="spellStart"/>
      <w:r>
        <w:t>Bearlin</w:t>
      </w:r>
      <w:proofErr w:type="spellEnd"/>
      <w:r>
        <w:t>, Simon J Nicol, and Charles R Todd. 2004. “Adaptive Management: A Synthesis of Current Understanding and Effective Application.” Ecological Management &amp; Restoration 5 (3). Wiley Online Library: 177–82.</w:t>
      </w:r>
    </w:p>
    <w:p w14:paraId="52C9EAAC" w14:textId="77777777" w:rsidR="00037CB7" w:rsidRDefault="00037CB7" w:rsidP="00037CB7">
      <w:pPr>
        <w:pStyle w:val="Bibliography"/>
      </w:pPr>
      <w:r>
        <w:t>Walters, Carl J. 1986. Adaptive Management of Renewable Resources. Macmillan Publishers Ltd.</w:t>
      </w:r>
    </w:p>
    <w:p w14:paraId="273CA207" w14:textId="77777777" w:rsidR="00037CB7" w:rsidRDefault="00037CB7" w:rsidP="00037CB7">
      <w:pPr>
        <w:pStyle w:val="Bibliography"/>
      </w:pPr>
      <w:r>
        <w:t>Walters, Carl J. 2007. “Is Adaptive Management Helping to Solve Fisheries Problems?” AMBIO: A Journal of the Human Environment 36: 36–36–4.</w:t>
      </w:r>
    </w:p>
    <w:p w14:paraId="5C209C57" w14:textId="77777777" w:rsidR="00A33645" w:rsidRDefault="00037CB7" w:rsidP="00037CB7">
      <w:pPr>
        <w:pStyle w:val="Bibliography"/>
      </w:pPr>
      <w:proofErr w:type="spellStart"/>
      <w:r>
        <w:t>Yenni</w:t>
      </w:r>
      <w:proofErr w:type="spellEnd"/>
      <w:r>
        <w:t xml:space="preserve">, Glenda M, Erica M Christensen, Ellen K Bledsoe, Sarah R Supp, Renata M Diaz, Ethan P White, and SK Morgan Ernest. 2018. “Developing a Modern Data Workflow for Living Data.” </w:t>
      </w:r>
      <w:proofErr w:type="spellStart"/>
      <w:r>
        <w:t>BioRxiv</w:t>
      </w:r>
      <w:proofErr w:type="spellEnd"/>
      <w:r>
        <w:t>. Cold Spring Harbor Laboratory, 344804.</w:t>
      </w:r>
    </w:p>
    <w:sectPr w:rsidR="00A33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1" w:author="Moreno,Melissa M" w:date="2019-03-18T10:27:00Z" w:initials="MM">
    <w:p w14:paraId="1C958664" w14:textId="0AE488D0" w:rsidR="00B05D39" w:rsidRDefault="00B05D39">
      <w:pPr>
        <w:pStyle w:val="CommentText"/>
      </w:pPr>
      <w:r>
        <w:rPr>
          <w:rStyle w:val="CommentReference"/>
        </w:rPr>
        <w:annotationRef/>
      </w:r>
      <w:r>
        <w:t xml:space="preserve">USGS has these standards </w:t>
      </w:r>
    </w:p>
  </w:comment>
  <w:comment w:id="76" w:author="Moreno,Melissa M" w:date="2019-03-18T10:28:00Z" w:initials="MM">
    <w:p w14:paraId="7C614E9A" w14:textId="41FBFCDE" w:rsidR="00B05D39" w:rsidRDefault="00B05D39">
      <w:pPr>
        <w:pStyle w:val="CommentText"/>
      </w:pPr>
      <w:r>
        <w:rPr>
          <w:rStyle w:val="CommentReference"/>
        </w:rPr>
        <w:annotationRef/>
      </w:r>
      <w:r>
        <w:t>USGS has these standards</w:t>
      </w:r>
    </w:p>
  </w:comment>
  <w:comment w:id="87" w:author="Moreno,Melissa M" w:date="2019-03-18T10:08:00Z" w:initials="MM">
    <w:p w14:paraId="06294C2A" w14:textId="5B67A6AF" w:rsidR="00A05019" w:rsidRDefault="00A05019">
      <w:pPr>
        <w:pStyle w:val="CommentText"/>
      </w:pPr>
      <w:r>
        <w:rPr>
          <w:rStyle w:val="CommentReference"/>
        </w:rPr>
        <w:annotationRef/>
      </w:r>
      <w:r>
        <w:rPr>
          <w:rStyle w:val="CommentReference"/>
        </w:rPr>
        <w:t>I thought it was a different group, updated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58664" w15:done="1"/>
  <w15:commentEx w15:paraId="7C614E9A" w15:done="1"/>
  <w15:commentEx w15:paraId="06294C2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58664" w16cid:durableId="2039F11A"/>
  <w16cid:commentId w16cid:paraId="7C614E9A" w16cid:durableId="2039F141"/>
  <w16cid:commentId w16cid:paraId="06294C2A" w16cid:durableId="2039E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7EDA" w14:textId="77777777" w:rsidR="00691332" w:rsidRDefault="00691332">
      <w:pPr>
        <w:spacing w:after="0"/>
      </w:pPr>
      <w:r>
        <w:separator/>
      </w:r>
    </w:p>
  </w:endnote>
  <w:endnote w:type="continuationSeparator" w:id="0">
    <w:p w14:paraId="475A85EF" w14:textId="77777777" w:rsidR="00691332" w:rsidRDefault="00691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EF4B8" w14:textId="77777777" w:rsidR="00691332" w:rsidRDefault="00691332">
      <w:r>
        <w:separator/>
      </w:r>
    </w:p>
  </w:footnote>
  <w:footnote w:type="continuationSeparator" w:id="0">
    <w:p w14:paraId="0E639F13" w14:textId="77777777" w:rsidR="00691332" w:rsidRDefault="00691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rson w15:author="Moreno,Melissa M">
    <w15:presenceInfo w15:providerId="None" w15:userId="Moreno,Melissa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7CB7"/>
    <w:rsid w:val="00056536"/>
    <w:rsid w:val="00057318"/>
    <w:rsid w:val="000B0055"/>
    <w:rsid w:val="000D4B36"/>
    <w:rsid w:val="0013365A"/>
    <w:rsid w:val="0013691C"/>
    <w:rsid w:val="00161066"/>
    <w:rsid w:val="0019017B"/>
    <w:rsid w:val="001A6337"/>
    <w:rsid w:val="002134A6"/>
    <w:rsid w:val="00247959"/>
    <w:rsid w:val="002C2C61"/>
    <w:rsid w:val="00446FEA"/>
    <w:rsid w:val="0044783D"/>
    <w:rsid w:val="004D3775"/>
    <w:rsid w:val="004E29B3"/>
    <w:rsid w:val="00590D07"/>
    <w:rsid w:val="00594F87"/>
    <w:rsid w:val="006213D9"/>
    <w:rsid w:val="00691332"/>
    <w:rsid w:val="006A71AD"/>
    <w:rsid w:val="006E71CC"/>
    <w:rsid w:val="00784D58"/>
    <w:rsid w:val="007D73E5"/>
    <w:rsid w:val="00815A6F"/>
    <w:rsid w:val="00875881"/>
    <w:rsid w:val="008B6EF1"/>
    <w:rsid w:val="008D6863"/>
    <w:rsid w:val="009144E3"/>
    <w:rsid w:val="00986411"/>
    <w:rsid w:val="00991E35"/>
    <w:rsid w:val="009B3FD8"/>
    <w:rsid w:val="009C6BE6"/>
    <w:rsid w:val="009D1C51"/>
    <w:rsid w:val="00A05019"/>
    <w:rsid w:val="00A33645"/>
    <w:rsid w:val="00A563AF"/>
    <w:rsid w:val="00A6448D"/>
    <w:rsid w:val="00B0054B"/>
    <w:rsid w:val="00B05D39"/>
    <w:rsid w:val="00B7315A"/>
    <w:rsid w:val="00B84A62"/>
    <w:rsid w:val="00B86B75"/>
    <w:rsid w:val="00B87885"/>
    <w:rsid w:val="00BB27F2"/>
    <w:rsid w:val="00BC48D5"/>
    <w:rsid w:val="00BE25DA"/>
    <w:rsid w:val="00C36279"/>
    <w:rsid w:val="00C431DA"/>
    <w:rsid w:val="00C619D4"/>
    <w:rsid w:val="00C67242"/>
    <w:rsid w:val="00CA4891"/>
    <w:rsid w:val="00DA26CD"/>
    <w:rsid w:val="00DF26A4"/>
    <w:rsid w:val="00E17ACE"/>
    <w:rsid w:val="00E315A3"/>
    <w:rsid w:val="00E6057D"/>
    <w:rsid w:val="00EB7774"/>
    <w:rsid w:val="00F221F9"/>
    <w:rsid w:val="00F3791A"/>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usgs.gov/sdc/doc/DOI-%20Adaptive%20ManagementTechGuide.pdf" TargetMode="External"/><Relationship Id="rId13" Type="http://schemas.openxmlformats.org/officeDocument/2006/relationships/image" Target="media/image3.png"/><Relationship Id="rId18" Type="http://schemas.openxmlformats.org/officeDocument/2006/relationships/hyperlink" Target="https://www.usgs.gov/products/data-and-tools/data-management/repositories" TargetMode="External"/><Relationship Id="rId26"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nfwf.org/gulf/Pages/home.aspx" TargetMode="External"/><Relationship Id="rId12" Type="http://schemas.openxmlformats.org/officeDocument/2006/relationships/image" Target="media/image2.png"/><Relationship Id="rId17" Type="http://schemas.openxmlformats.org/officeDocument/2006/relationships/hyperlink" Target="http://swcarpentry.github.io/git-no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usgs.gov/products/data-and-tools/data-management/quality-design-recommended-practices?qt-science_support_page_related_con=0" TargetMode="External"/><Relationship Id="rId23" Type="http://schemas.openxmlformats.org/officeDocument/2006/relationships/hyperlink" Target="https://www.usgs.gov/products/data-and-tools/data-management/data-standards" TargetMode="External"/><Relationship Id="rId10" Type="http://schemas.openxmlformats.org/officeDocument/2006/relationships/hyperlink" Target="https://www.rstudio.com/"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6</cp:revision>
  <dcterms:created xsi:type="dcterms:W3CDTF">2019-03-18T14:07:00Z</dcterms:created>
  <dcterms:modified xsi:type="dcterms:W3CDTF">2019-05-28T23:49:00Z</dcterms:modified>
</cp:coreProperties>
</file>