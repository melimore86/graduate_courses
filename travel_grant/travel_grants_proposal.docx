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E0428" w14:textId="77777777" w:rsidR="00A54A9F" w:rsidRPr="00767C54" w:rsidRDefault="008337DD">
      <w:pPr>
        <w:rPr>
          <w:rFonts w:ascii="Arial" w:hAnsi="Arial" w:cs="Arial"/>
          <w:sz w:val="24"/>
          <w:szCs w:val="24"/>
        </w:rPr>
      </w:pPr>
      <w:r w:rsidRPr="00767C54">
        <w:rPr>
          <w:rFonts w:ascii="Arial" w:hAnsi="Arial" w:cs="Arial"/>
          <w:sz w:val="24"/>
          <w:szCs w:val="24"/>
        </w:rPr>
        <w:t xml:space="preserve"> </w:t>
      </w:r>
      <w:r w:rsidR="00334D79" w:rsidRPr="00767C54">
        <w:rPr>
          <w:rFonts w:ascii="Arial" w:hAnsi="Arial" w:cs="Arial"/>
          <w:sz w:val="24"/>
          <w:szCs w:val="24"/>
        </w:rPr>
        <w:t>Moreno, Melissa</w:t>
      </w:r>
    </w:p>
    <w:p w14:paraId="07124ACD" w14:textId="77777777" w:rsidR="00334D79" w:rsidRDefault="00334D79">
      <w:pPr>
        <w:rPr>
          <w:rFonts w:ascii="Arial" w:hAnsi="Arial" w:cs="Arial"/>
          <w:sz w:val="24"/>
          <w:szCs w:val="24"/>
        </w:rPr>
      </w:pPr>
      <w:r w:rsidRPr="00767C54">
        <w:rPr>
          <w:rFonts w:ascii="Arial" w:hAnsi="Arial" w:cs="Arial"/>
          <w:sz w:val="24"/>
          <w:szCs w:val="24"/>
        </w:rPr>
        <w:t>Travel Grant Documentation Support</w:t>
      </w:r>
    </w:p>
    <w:p w14:paraId="63CC4CE6" w14:textId="77777777" w:rsidR="007C2C5C" w:rsidRPr="00767C54" w:rsidRDefault="007C2C5C">
      <w:pPr>
        <w:rPr>
          <w:rFonts w:ascii="Arial" w:hAnsi="Arial" w:cs="Arial"/>
          <w:sz w:val="24"/>
          <w:szCs w:val="24"/>
        </w:rPr>
      </w:pPr>
    </w:p>
    <w:p w14:paraId="2FAEF6C3" w14:textId="77777777" w:rsidR="00334D79" w:rsidRPr="00767C54" w:rsidRDefault="00BB6311">
      <w:pPr>
        <w:rPr>
          <w:rFonts w:ascii="Arial" w:hAnsi="Arial" w:cs="Arial"/>
          <w:sz w:val="24"/>
          <w:szCs w:val="24"/>
        </w:rPr>
      </w:pPr>
      <w:r w:rsidRPr="00767C54">
        <w:rPr>
          <w:rFonts w:ascii="Arial" w:hAnsi="Arial" w:cs="Arial"/>
          <w:sz w:val="24"/>
          <w:szCs w:val="24"/>
        </w:rPr>
        <w:t>(300 word maximum)</w:t>
      </w:r>
    </w:p>
    <w:p w14:paraId="663D5D32" w14:textId="728B3FA7" w:rsidR="0097192C" w:rsidRDefault="00334D79">
      <w:pPr>
        <w:rPr>
          <w:ins w:id="0" w:author="Moreno,Melissa M" w:date="2018-10-27T20:29:00Z"/>
          <w:rFonts w:ascii="Arial" w:hAnsi="Arial" w:cs="Arial"/>
          <w:sz w:val="24"/>
          <w:szCs w:val="24"/>
          <w:shd w:val="clear" w:color="auto" w:fill="FFFFFF"/>
        </w:rPr>
      </w:pPr>
      <w:r w:rsidRPr="00767C54">
        <w:rPr>
          <w:rFonts w:ascii="Arial" w:hAnsi="Arial" w:cs="Arial"/>
          <w:sz w:val="24"/>
          <w:szCs w:val="24"/>
          <w:shd w:val="clear" w:color="auto" w:fill="FFFFFF"/>
        </w:rPr>
        <w:t xml:space="preserve">For Professional Development applicants: For the non-technical abstract above, if a results and discussion section is not applicable to your experience, please write about the expected output and application to your graduate research instead. </w:t>
      </w:r>
    </w:p>
    <w:p w14:paraId="6315DE41" w14:textId="58FC55BA" w:rsidR="00441F8F" w:rsidRDefault="00441F8F">
      <w:pPr>
        <w:rPr>
          <w:ins w:id="1" w:author="Moreno,Melissa M" w:date="2018-10-27T20:29:00Z"/>
          <w:rFonts w:ascii="Arial" w:hAnsi="Arial" w:cs="Arial"/>
          <w:sz w:val="24"/>
          <w:szCs w:val="24"/>
          <w:shd w:val="clear" w:color="auto" w:fill="FFFFFF"/>
        </w:rPr>
      </w:pPr>
    </w:p>
    <w:p w14:paraId="6371B2E9" w14:textId="6A97492D" w:rsidR="00441F8F" w:rsidRPr="001E17CE" w:rsidDel="00E5582F" w:rsidRDefault="00441F8F">
      <w:pPr>
        <w:rPr>
          <w:del w:id="2" w:author="Moreno,Melissa M" w:date="2018-10-27T20:52:00Z"/>
          <w:rFonts w:ascii="Arial" w:hAnsi="Arial" w:cs="Arial"/>
          <w:sz w:val="24"/>
          <w:szCs w:val="24"/>
          <w:shd w:val="clear" w:color="auto" w:fill="FFFFFF"/>
        </w:rPr>
      </w:pPr>
    </w:p>
    <w:p w14:paraId="5B2D3682" w14:textId="44375C73" w:rsidR="00BE6758" w:rsidRDefault="003E7DD9" w:rsidP="00C40FF5">
      <w:pPr>
        <w:spacing w:after="200" w:line="276" w:lineRule="auto"/>
        <w:rPr>
          <w:ins w:id="3" w:author="Bill Pine" w:date="2018-10-25T06:35:00Z"/>
          <w:rFonts w:ascii="Arial" w:eastAsia="Times New Roman" w:hAnsi="Arial" w:cs="Arial"/>
          <w:sz w:val="24"/>
          <w:szCs w:val="24"/>
        </w:rPr>
      </w:pPr>
      <w:bookmarkStart w:id="4" w:name="_Hlk528436907"/>
      <w:ins w:id="5" w:author="Bill Pine" w:date="2018-10-25T05:53:00Z">
        <w:r>
          <w:rPr>
            <w:rFonts w:ascii="Arial" w:eastAsia="Times New Roman" w:hAnsi="Arial" w:cs="Arial"/>
            <w:sz w:val="24"/>
            <w:szCs w:val="24"/>
          </w:rPr>
          <w:t>The “Nature Coast” region of the northeastern Gulf of Mexico</w:t>
        </w:r>
      </w:ins>
      <w:ins w:id="6" w:author="Bill Pine" w:date="2018-10-25T05:56:00Z">
        <w:r>
          <w:rPr>
            <w:rFonts w:ascii="Arial" w:eastAsia="Times New Roman" w:hAnsi="Arial" w:cs="Arial"/>
            <w:sz w:val="24"/>
            <w:szCs w:val="24"/>
          </w:rPr>
          <w:t xml:space="preserve"> extending generally from</w:t>
        </w:r>
      </w:ins>
      <w:ins w:id="7" w:author="Bill Pine" w:date="2018-10-25T05:59:00Z">
        <w:r>
          <w:rPr>
            <w:rFonts w:ascii="Arial" w:eastAsia="Times New Roman" w:hAnsi="Arial" w:cs="Arial"/>
            <w:sz w:val="24"/>
            <w:szCs w:val="24"/>
          </w:rPr>
          <w:t xml:space="preserve"> the</w:t>
        </w:r>
      </w:ins>
      <w:ins w:id="8" w:author="Bill Pine" w:date="2018-10-25T05:56:00Z">
        <w:r>
          <w:rPr>
            <w:rFonts w:ascii="Arial" w:eastAsia="Times New Roman" w:hAnsi="Arial" w:cs="Arial"/>
            <w:sz w:val="24"/>
            <w:szCs w:val="24"/>
          </w:rPr>
          <w:t xml:space="preserve"> </w:t>
        </w:r>
      </w:ins>
      <w:ins w:id="9" w:author="Bill Pine" w:date="2018-10-25T05:59:00Z">
        <w:r>
          <w:rPr>
            <w:rFonts w:ascii="Arial" w:eastAsia="Times New Roman" w:hAnsi="Arial" w:cs="Arial"/>
            <w:sz w:val="24"/>
            <w:szCs w:val="24"/>
          </w:rPr>
          <w:t>Waccasassa</w:t>
        </w:r>
      </w:ins>
      <w:ins w:id="10" w:author="Bill Pine" w:date="2018-10-25T05:56:00Z">
        <w:r>
          <w:rPr>
            <w:rFonts w:ascii="Arial" w:eastAsia="Times New Roman" w:hAnsi="Arial" w:cs="Arial"/>
            <w:sz w:val="24"/>
            <w:szCs w:val="24"/>
          </w:rPr>
          <w:t xml:space="preserve"> River to </w:t>
        </w:r>
        <w:commentRangeStart w:id="11"/>
        <w:r>
          <w:rPr>
            <w:rFonts w:ascii="Arial" w:eastAsia="Times New Roman" w:hAnsi="Arial" w:cs="Arial"/>
            <w:sz w:val="24"/>
            <w:szCs w:val="24"/>
          </w:rPr>
          <w:t>St</w:t>
        </w:r>
      </w:ins>
      <w:commentRangeEnd w:id="11"/>
      <w:ins w:id="12" w:author="Bill Pine" w:date="2018-10-25T06:09:00Z">
        <w:r w:rsidR="00A155B7">
          <w:rPr>
            <w:rStyle w:val="CommentReference"/>
          </w:rPr>
          <w:commentReference w:id="11"/>
        </w:r>
      </w:ins>
      <w:ins w:id="13" w:author="Bill Pine" w:date="2018-10-25T05:56:00Z">
        <w:r>
          <w:rPr>
            <w:rFonts w:ascii="Arial" w:eastAsia="Times New Roman" w:hAnsi="Arial" w:cs="Arial"/>
            <w:sz w:val="24"/>
            <w:szCs w:val="24"/>
          </w:rPr>
          <w:t>. Marks,</w:t>
        </w:r>
      </w:ins>
      <w:ins w:id="14" w:author="Bill Pine" w:date="2018-10-25T05:53:00Z">
        <w:r>
          <w:rPr>
            <w:rFonts w:ascii="Arial" w:eastAsia="Times New Roman" w:hAnsi="Arial" w:cs="Arial"/>
            <w:sz w:val="24"/>
            <w:szCs w:val="24"/>
          </w:rPr>
          <w:t xml:space="preserve"> is a low-energy coastline characterized by extensive seagrass habitats</w:t>
        </w:r>
      </w:ins>
      <w:ins w:id="15" w:author="Bill Pine" w:date="2018-10-25T05:55:00Z">
        <w:r>
          <w:rPr>
            <w:rFonts w:ascii="Arial" w:eastAsia="Times New Roman" w:hAnsi="Arial" w:cs="Arial"/>
            <w:sz w:val="24"/>
            <w:szCs w:val="24"/>
          </w:rPr>
          <w:t>, coastal marshes and</w:t>
        </w:r>
      </w:ins>
      <w:ins w:id="16" w:author="Bill Pine" w:date="2018-10-25T05:57:00Z">
        <w:r>
          <w:rPr>
            <w:rFonts w:ascii="Arial" w:eastAsia="Times New Roman" w:hAnsi="Arial" w:cs="Arial"/>
            <w:sz w:val="24"/>
            <w:szCs w:val="24"/>
          </w:rPr>
          <w:t xml:space="preserve"> upland habitats</w:t>
        </w:r>
      </w:ins>
      <w:ins w:id="17" w:author="Bill Pine" w:date="2018-10-25T06:02:00Z">
        <w:r>
          <w:rPr>
            <w:rFonts w:ascii="Arial" w:eastAsia="Times New Roman" w:hAnsi="Arial" w:cs="Arial"/>
            <w:sz w:val="24"/>
            <w:szCs w:val="24"/>
          </w:rPr>
          <w:t>, and limited human development</w:t>
        </w:r>
      </w:ins>
      <w:ins w:id="18" w:author="Bill Pine" w:date="2018-10-25T05:57:00Z">
        <w:r>
          <w:rPr>
            <w:rFonts w:ascii="Arial" w:eastAsia="Times New Roman" w:hAnsi="Arial" w:cs="Arial"/>
            <w:sz w:val="24"/>
            <w:szCs w:val="24"/>
          </w:rPr>
          <w:t xml:space="preserve">. </w:t>
        </w:r>
      </w:ins>
      <w:ins w:id="19" w:author="Moreno,Melissa M" w:date="2018-10-27T20:52:00Z">
        <w:r w:rsidR="00E5582F">
          <w:rPr>
            <w:rFonts w:ascii="Arial" w:eastAsia="Times New Roman" w:hAnsi="Arial" w:cs="Arial"/>
            <w:sz w:val="24"/>
            <w:szCs w:val="24"/>
          </w:rPr>
          <w:t>This region has large state and federal public land holdings that together place about 24% of the land area in conservation.  Private land holdings in the region are primarily used for forestry and agricultural operations</w:t>
        </w:r>
      </w:ins>
      <w:ins w:id="20" w:author="Bill Pine" w:date="2018-10-25T05:57:00Z">
        <w:r>
          <w:rPr>
            <w:rFonts w:ascii="Arial" w:eastAsia="Times New Roman" w:hAnsi="Arial" w:cs="Arial"/>
            <w:sz w:val="24"/>
            <w:szCs w:val="24"/>
          </w:rPr>
          <w:t xml:space="preserve"> </w:t>
        </w:r>
        <w:del w:id="21" w:author="Moreno,Melissa M" w:date="2018-10-27T20:29:00Z">
          <w:r w:rsidDel="00441F8F">
            <w:rPr>
              <w:rFonts w:ascii="Arial" w:eastAsia="Times New Roman" w:hAnsi="Arial" w:cs="Arial"/>
              <w:sz w:val="24"/>
              <w:szCs w:val="24"/>
            </w:rPr>
            <w:delText>This region has</w:delText>
          </w:r>
        </w:del>
      </w:ins>
      <w:ins w:id="22" w:author="Bill Pine" w:date="2018-10-25T05:55:00Z">
        <w:del w:id="23" w:author="Moreno,Melissa M" w:date="2018-10-27T20:29:00Z">
          <w:r w:rsidDel="00441F8F">
            <w:rPr>
              <w:rFonts w:ascii="Arial" w:eastAsia="Times New Roman" w:hAnsi="Arial" w:cs="Arial"/>
              <w:sz w:val="24"/>
              <w:szCs w:val="24"/>
            </w:rPr>
            <w:delText xml:space="preserve"> large</w:delText>
          </w:r>
        </w:del>
      </w:ins>
      <w:ins w:id="24" w:author="Bill Pine" w:date="2018-10-25T05:57:00Z">
        <w:del w:id="25" w:author="Moreno,Melissa M" w:date="2018-10-27T20:29:00Z">
          <w:r w:rsidDel="00441F8F">
            <w:rPr>
              <w:rFonts w:ascii="Arial" w:eastAsia="Times New Roman" w:hAnsi="Arial" w:cs="Arial"/>
              <w:sz w:val="24"/>
              <w:szCs w:val="24"/>
            </w:rPr>
            <w:delText xml:space="preserve"> state and federal</w:delText>
          </w:r>
        </w:del>
      </w:ins>
      <w:ins w:id="26" w:author="Bill Pine" w:date="2018-10-25T05:55:00Z">
        <w:del w:id="27" w:author="Moreno,Melissa M" w:date="2018-10-27T20:29:00Z">
          <w:r w:rsidDel="00441F8F">
            <w:rPr>
              <w:rFonts w:ascii="Arial" w:eastAsia="Times New Roman" w:hAnsi="Arial" w:cs="Arial"/>
              <w:sz w:val="24"/>
              <w:szCs w:val="24"/>
            </w:rPr>
            <w:delText xml:space="preserve"> public land holdings</w:delText>
          </w:r>
        </w:del>
      </w:ins>
      <w:ins w:id="28" w:author="Bill Pine" w:date="2018-10-25T05:57:00Z">
        <w:del w:id="29" w:author="Moreno,Melissa M" w:date="2018-10-27T20:29:00Z">
          <w:r w:rsidDel="00441F8F">
            <w:rPr>
              <w:rFonts w:ascii="Arial" w:eastAsia="Times New Roman" w:hAnsi="Arial" w:cs="Arial"/>
              <w:sz w:val="24"/>
              <w:szCs w:val="24"/>
            </w:rPr>
            <w:delText xml:space="preserve"> </w:delText>
          </w:r>
        </w:del>
      </w:ins>
      <w:ins w:id="30" w:author="Bill Pine" w:date="2018-10-25T06:11:00Z">
        <w:del w:id="31" w:author="Moreno,Melissa M" w:date="2018-10-27T20:29:00Z">
          <w:r w:rsidR="00A155B7" w:rsidDel="00441F8F">
            <w:rPr>
              <w:rFonts w:ascii="Arial" w:eastAsia="Times New Roman" w:hAnsi="Arial" w:cs="Arial"/>
              <w:sz w:val="24"/>
              <w:szCs w:val="24"/>
            </w:rPr>
            <w:delText>that together place about 24% of the land area in conservation</w:delText>
          </w:r>
        </w:del>
      </w:ins>
      <w:ins w:id="32" w:author="Bill Pine" w:date="2018-10-25T05:55:00Z">
        <w:del w:id="33" w:author="Moreno,Melissa M" w:date="2018-10-27T20:29:00Z">
          <w:r w:rsidDel="00441F8F">
            <w:rPr>
              <w:rFonts w:ascii="Arial" w:eastAsia="Times New Roman" w:hAnsi="Arial" w:cs="Arial"/>
              <w:sz w:val="24"/>
              <w:szCs w:val="24"/>
            </w:rPr>
            <w:delText>.</w:delText>
          </w:r>
        </w:del>
      </w:ins>
      <w:ins w:id="34" w:author="Bill Pine" w:date="2018-10-25T05:58:00Z">
        <w:del w:id="35" w:author="Moreno,Melissa M" w:date="2018-10-27T20:29:00Z">
          <w:r w:rsidDel="00441F8F">
            <w:rPr>
              <w:rFonts w:ascii="Arial" w:eastAsia="Times New Roman" w:hAnsi="Arial" w:cs="Arial"/>
              <w:sz w:val="24"/>
              <w:szCs w:val="24"/>
            </w:rPr>
            <w:delText xml:space="preserve">  Private land holdings in the region are primarily used for forestry and agricultural operations.  </w:delText>
          </w:r>
        </w:del>
      </w:ins>
      <w:ins w:id="36" w:author="Bill Pine" w:date="2018-10-25T05:55:00Z">
        <w:r>
          <w:rPr>
            <w:rFonts w:ascii="Arial" w:eastAsia="Times New Roman" w:hAnsi="Arial" w:cs="Arial"/>
            <w:sz w:val="24"/>
            <w:szCs w:val="24"/>
          </w:rPr>
          <w:t>Unlike most coastlines in the US, the Nature Coast</w:t>
        </w:r>
      </w:ins>
      <w:ins w:id="37" w:author="Bill Pine" w:date="2018-10-25T05:58:00Z">
        <w:r>
          <w:rPr>
            <w:rFonts w:ascii="Arial" w:eastAsia="Times New Roman" w:hAnsi="Arial" w:cs="Arial"/>
            <w:sz w:val="24"/>
            <w:szCs w:val="24"/>
          </w:rPr>
          <w:t xml:space="preserve"> is not</w:t>
        </w:r>
      </w:ins>
      <w:ins w:id="38" w:author="Bill Pine" w:date="2018-10-25T05:59:00Z">
        <w:r>
          <w:rPr>
            <w:rFonts w:ascii="Arial" w:eastAsia="Times New Roman" w:hAnsi="Arial" w:cs="Arial"/>
            <w:sz w:val="24"/>
            <w:szCs w:val="24"/>
          </w:rPr>
          <w:t xml:space="preserve"> extensively developed and </w:t>
        </w:r>
      </w:ins>
      <w:ins w:id="39" w:author="Bill Pine" w:date="2018-10-25T06:03:00Z">
        <w:r>
          <w:rPr>
            <w:rFonts w:ascii="Arial" w:eastAsia="Times New Roman" w:hAnsi="Arial" w:cs="Arial"/>
            <w:sz w:val="24"/>
            <w:szCs w:val="24"/>
          </w:rPr>
          <w:t>waterfront</w:t>
        </w:r>
      </w:ins>
      <w:ins w:id="40" w:author="Bill Pine" w:date="2018-10-25T05:59:00Z">
        <w:r>
          <w:rPr>
            <w:rFonts w:ascii="Arial" w:eastAsia="Times New Roman" w:hAnsi="Arial" w:cs="Arial"/>
            <w:sz w:val="24"/>
            <w:szCs w:val="24"/>
          </w:rPr>
          <w:t xml:space="preserve"> development is mostly </w:t>
        </w:r>
      </w:ins>
      <w:ins w:id="41" w:author="Bill Pine" w:date="2018-10-25T06:02:00Z">
        <w:r>
          <w:rPr>
            <w:rFonts w:ascii="Arial" w:eastAsia="Times New Roman" w:hAnsi="Arial" w:cs="Arial"/>
            <w:sz w:val="24"/>
            <w:szCs w:val="24"/>
          </w:rPr>
          <w:t xml:space="preserve">concentrated </w:t>
        </w:r>
      </w:ins>
      <w:ins w:id="42" w:author="Bill Pine" w:date="2018-10-25T05:59:00Z">
        <w:r>
          <w:rPr>
            <w:rFonts w:ascii="Arial" w:eastAsia="Times New Roman" w:hAnsi="Arial" w:cs="Arial"/>
            <w:sz w:val="24"/>
            <w:szCs w:val="24"/>
          </w:rPr>
          <w:t>in small towns (</w:t>
        </w:r>
      </w:ins>
      <w:ins w:id="43" w:author="Bill Pine" w:date="2018-10-25T06:00:00Z">
        <w:r>
          <w:rPr>
            <w:rFonts w:ascii="Arial" w:eastAsia="Times New Roman" w:hAnsi="Arial" w:cs="Arial"/>
            <w:sz w:val="24"/>
            <w:szCs w:val="24"/>
          </w:rPr>
          <w:t>&lt;1000 people)</w:t>
        </w:r>
      </w:ins>
      <w:ins w:id="44" w:author="Bill Pine" w:date="2018-10-25T06:03:00Z">
        <w:r>
          <w:rPr>
            <w:rFonts w:ascii="Arial" w:eastAsia="Times New Roman" w:hAnsi="Arial" w:cs="Arial"/>
            <w:sz w:val="24"/>
            <w:szCs w:val="24"/>
          </w:rPr>
          <w:t>.  A recent economic assessment has shows that</w:t>
        </w:r>
      </w:ins>
      <w:ins w:id="45" w:author="Bill Pine" w:date="2018-10-25T06:05:00Z">
        <w:r w:rsidR="00A155B7">
          <w:rPr>
            <w:rFonts w:ascii="Arial" w:eastAsia="Times New Roman" w:hAnsi="Arial" w:cs="Arial"/>
            <w:sz w:val="24"/>
            <w:szCs w:val="24"/>
          </w:rPr>
          <w:t xml:space="preserve"> about 13% of the jobs in this region are dependent on natural resources, and that these jobs, and the economy of the Big Bend, is highly dependent on </w:t>
        </w:r>
      </w:ins>
      <w:ins w:id="46" w:author="Bill Pine" w:date="2018-10-25T06:06:00Z">
        <w:r w:rsidR="00A155B7">
          <w:rPr>
            <w:rFonts w:ascii="Arial" w:eastAsia="Times New Roman" w:hAnsi="Arial" w:cs="Arial"/>
            <w:sz w:val="24"/>
            <w:szCs w:val="24"/>
          </w:rPr>
          <w:t>“healthy” forests, rivers, and coasts</w:t>
        </w:r>
      </w:ins>
      <w:ins w:id="47" w:author="Bill Pine" w:date="2018-10-25T06:07:00Z">
        <w:r w:rsidR="00A155B7">
          <w:rPr>
            <w:rFonts w:ascii="Arial" w:eastAsia="Times New Roman" w:hAnsi="Arial" w:cs="Arial"/>
            <w:sz w:val="24"/>
            <w:szCs w:val="24"/>
          </w:rPr>
          <w:t>.</w:t>
        </w:r>
      </w:ins>
      <w:ins w:id="48" w:author="Bill Pine" w:date="2018-10-25T06:14:00Z">
        <w:r w:rsidR="00A155B7">
          <w:rPr>
            <w:rFonts w:ascii="Arial" w:eastAsia="Times New Roman" w:hAnsi="Arial" w:cs="Arial"/>
            <w:sz w:val="24"/>
            <w:szCs w:val="24"/>
          </w:rPr>
          <w:t xml:space="preserve">  In contrast to more urban coastal areas of Florida which are perceived</w:t>
        </w:r>
      </w:ins>
      <w:ins w:id="49" w:author="Bill Pine" w:date="2018-10-25T06:15:00Z">
        <w:r w:rsidR="00A155B7">
          <w:rPr>
            <w:rFonts w:ascii="Arial" w:eastAsia="Times New Roman" w:hAnsi="Arial" w:cs="Arial"/>
            <w:sz w:val="24"/>
            <w:szCs w:val="24"/>
          </w:rPr>
          <w:t xml:space="preserve"> by the public and resource managers </w:t>
        </w:r>
      </w:ins>
      <w:ins w:id="50" w:author="Bill Pine" w:date="2018-10-25T06:14:00Z">
        <w:del w:id="51" w:author="Moreno,Melissa M" w:date="2018-10-27T20:30:00Z">
          <w:r w:rsidR="00A155B7" w:rsidDel="00441F8F">
            <w:rPr>
              <w:rFonts w:ascii="Arial" w:eastAsia="Times New Roman" w:hAnsi="Arial" w:cs="Arial"/>
              <w:sz w:val="24"/>
              <w:szCs w:val="24"/>
            </w:rPr>
            <w:delText xml:space="preserve"> </w:delText>
          </w:r>
        </w:del>
        <w:r w:rsidR="00A155B7">
          <w:rPr>
            <w:rFonts w:ascii="Arial" w:eastAsia="Times New Roman" w:hAnsi="Arial" w:cs="Arial"/>
            <w:sz w:val="24"/>
            <w:szCs w:val="24"/>
          </w:rPr>
          <w:t xml:space="preserve">to be at greater risk of impairment due to human development, the Nature Coast is often </w:t>
        </w:r>
      </w:ins>
      <w:ins w:id="52" w:author="Bill Pine" w:date="2018-10-25T06:15:00Z">
        <w:r w:rsidR="00A155B7">
          <w:rPr>
            <w:rFonts w:ascii="Arial" w:eastAsia="Times New Roman" w:hAnsi="Arial" w:cs="Arial"/>
            <w:sz w:val="24"/>
            <w:szCs w:val="24"/>
          </w:rPr>
          <w:t>considered pristine.</w:t>
        </w:r>
      </w:ins>
      <w:ins w:id="53" w:author="Bill Pine" w:date="2018-10-25T06:16:00Z">
        <w:r w:rsidR="00A155B7">
          <w:rPr>
            <w:rFonts w:ascii="Arial" w:eastAsia="Times New Roman" w:hAnsi="Arial" w:cs="Arial"/>
            <w:sz w:val="24"/>
            <w:szCs w:val="24"/>
          </w:rPr>
          <w:t xml:space="preserve">  </w:t>
        </w:r>
        <w:r w:rsidR="00774F71">
          <w:rPr>
            <w:rFonts w:ascii="Arial" w:eastAsia="Times New Roman" w:hAnsi="Arial" w:cs="Arial"/>
            <w:sz w:val="24"/>
            <w:szCs w:val="24"/>
          </w:rPr>
          <w:t xml:space="preserve">Long-time local residents in this region including commercial shellfish harvesters have alternative </w:t>
        </w:r>
      </w:ins>
      <w:ins w:id="54" w:author="Bill Pine" w:date="2018-10-25T06:18:00Z">
        <w:r w:rsidR="00774F71">
          <w:rPr>
            <w:rFonts w:ascii="Arial" w:eastAsia="Times New Roman" w:hAnsi="Arial" w:cs="Arial"/>
            <w:sz w:val="24"/>
            <w:szCs w:val="24"/>
          </w:rPr>
          <w:t>perspectives based on their observed changes throughout the region including changes in the abundance and distribution of oysters, the persistence of coastal landforms including islands and shorelines, and large changes in fish</w:t>
        </w:r>
        <w:r w:rsidR="00BE6758">
          <w:rPr>
            <w:rFonts w:ascii="Arial" w:eastAsia="Times New Roman" w:hAnsi="Arial" w:cs="Arial"/>
            <w:sz w:val="24"/>
            <w:szCs w:val="24"/>
          </w:rPr>
          <w:t xml:space="preserve"> populations.  Recent research efforts have begun to quantify changes in the vegetation and oyster populations in this region and how these changes may be related to sea-level rise, changing freshwater availability, or climate.  My research will focus on two areas (1) </w:t>
        </w:r>
        <w:del w:id="55" w:author="Moreno,Melissa M" w:date="2018-10-27T20:30:00Z">
          <w:r w:rsidR="00BE6758" w:rsidDel="00441F8F">
            <w:rPr>
              <w:rFonts w:ascii="Arial" w:eastAsia="Times New Roman" w:hAnsi="Arial" w:cs="Arial"/>
              <w:sz w:val="24"/>
              <w:szCs w:val="24"/>
            </w:rPr>
            <w:delText xml:space="preserve">I will </w:delText>
          </w:r>
        </w:del>
        <w:r w:rsidR="00BE6758">
          <w:rPr>
            <w:rFonts w:ascii="Arial" w:eastAsia="Times New Roman" w:hAnsi="Arial" w:cs="Arial"/>
            <w:sz w:val="24"/>
            <w:szCs w:val="24"/>
          </w:rPr>
          <w:t xml:space="preserve">assess change in </w:t>
        </w:r>
      </w:ins>
      <w:ins w:id="56" w:author="Bill Pine" w:date="2018-10-25T06:28:00Z">
        <w:r w:rsidR="00BE6758">
          <w:rPr>
            <w:rFonts w:ascii="Arial" w:eastAsia="Times New Roman" w:hAnsi="Arial" w:cs="Arial"/>
            <w:sz w:val="24"/>
            <w:szCs w:val="24"/>
          </w:rPr>
          <w:t>topographic</w:t>
        </w:r>
      </w:ins>
      <w:ins w:id="57" w:author="Bill Pine" w:date="2018-10-25T06:18:00Z">
        <w:r w:rsidR="00BE6758">
          <w:rPr>
            <w:rFonts w:ascii="Arial" w:eastAsia="Times New Roman" w:hAnsi="Arial" w:cs="Arial"/>
            <w:sz w:val="24"/>
            <w:szCs w:val="24"/>
          </w:rPr>
          <w:t xml:space="preserve"> </w:t>
        </w:r>
      </w:ins>
      <w:ins w:id="58" w:author="Bill Pine" w:date="2018-10-25T06:28:00Z">
        <w:r w:rsidR="00BE6758">
          <w:rPr>
            <w:rFonts w:ascii="Arial" w:eastAsia="Times New Roman" w:hAnsi="Arial" w:cs="Arial"/>
            <w:sz w:val="24"/>
            <w:szCs w:val="24"/>
          </w:rPr>
          <w:t>coastal features including islands and coastlines with an emphasis on public land holdings near Cedar Key, Florida</w:t>
        </w:r>
      </w:ins>
      <w:ins w:id="59" w:author="Bill Pine" w:date="2018-10-25T06:34:00Z">
        <w:r w:rsidR="00BE6758">
          <w:rPr>
            <w:rFonts w:ascii="Arial" w:eastAsia="Times New Roman" w:hAnsi="Arial" w:cs="Arial"/>
            <w:sz w:val="24"/>
            <w:szCs w:val="24"/>
          </w:rPr>
          <w:t xml:space="preserve">; </w:t>
        </w:r>
        <w:bookmarkStart w:id="60" w:name="_Hlk528437154"/>
        <w:r w:rsidR="00BE6758">
          <w:rPr>
            <w:rFonts w:ascii="Arial" w:eastAsia="Times New Roman" w:hAnsi="Arial" w:cs="Arial"/>
            <w:sz w:val="24"/>
            <w:szCs w:val="24"/>
          </w:rPr>
          <w:t xml:space="preserve">(2) </w:t>
        </w:r>
        <w:del w:id="61" w:author="Moreno,Melissa M" w:date="2018-10-27T20:30:00Z">
          <w:r w:rsidR="00BE6758" w:rsidDel="00441F8F">
            <w:rPr>
              <w:rFonts w:ascii="Arial" w:eastAsia="Times New Roman" w:hAnsi="Arial" w:cs="Arial"/>
              <w:sz w:val="24"/>
              <w:szCs w:val="24"/>
            </w:rPr>
            <w:delText xml:space="preserve">I will </w:delText>
          </w:r>
        </w:del>
        <w:r w:rsidR="00BE6758">
          <w:rPr>
            <w:rFonts w:ascii="Arial" w:eastAsia="Times New Roman" w:hAnsi="Arial" w:cs="Arial"/>
            <w:sz w:val="24"/>
            <w:szCs w:val="24"/>
          </w:rPr>
          <w:t>synthesize multiple decades of water quality data collected by agency cooperators and integrate these data with the assessment of spatial features</w:t>
        </w:r>
      </w:ins>
      <w:ins w:id="62" w:author="Bill Pine" w:date="2018-10-25T06:28:00Z">
        <w:r w:rsidR="00BE6758">
          <w:rPr>
            <w:rFonts w:ascii="Arial" w:eastAsia="Times New Roman" w:hAnsi="Arial" w:cs="Arial"/>
            <w:sz w:val="24"/>
            <w:szCs w:val="24"/>
          </w:rPr>
          <w:t xml:space="preserve">.  </w:t>
        </w:r>
      </w:ins>
      <w:ins w:id="63" w:author="Bill Pine" w:date="2018-10-25T06:31:00Z">
        <w:r w:rsidR="00BE6758">
          <w:rPr>
            <w:rFonts w:ascii="Arial" w:eastAsia="Times New Roman" w:hAnsi="Arial" w:cs="Arial"/>
            <w:sz w:val="24"/>
            <w:szCs w:val="24"/>
          </w:rPr>
          <w:t>My work will help to provide information</w:t>
        </w:r>
      </w:ins>
      <w:ins w:id="64" w:author="Bill Pine" w:date="2018-10-25T06:32:00Z">
        <w:r w:rsidR="00BE6758">
          <w:rPr>
            <w:rFonts w:ascii="Arial" w:eastAsia="Times New Roman" w:hAnsi="Arial" w:cs="Arial"/>
            <w:sz w:val="24"/>
            <w:szCs w:val="24"/>
          </w:rPr>
          <w:t xml:space="preserve"> to inform conservation decisions such as directing mitigation efforts to protect vulnerable coastal areas</w:t>
        </w:r>
      </w:ins>
      <w:ins w:id="65" w:author="Bill Pine" w:date="2018-10-25T06:34:00Z">
        <w:r w:rsidR="00BE6758">
          <w:rPr>
            <w:rFonts w:ascii="Arial" w:eastAsia="Times New Roman" w:hAnsi="Arial" w:cs="Arial"/>
            <w:sz w:val="24"/>
            <w:szCs w:val="24"/>
          </w:rPr>
          <w:t xml:space="preserve"> and promote resources critical to the economy and ecosystems of the Big Bend.</w:t>
        </w:r>
      </w:ins>
    </w:p>
    <w:p w14:paraId="7090EFEA" w14:textId="5ECE95F3" w:rsidR="00BE6758" w:rsidRDefault="00BE6758" w:rsidP="00C40FF5">
      <w:pPr>
        <w:spacing w:after="200" w:line="276" w:lineRule="auto"/>
        <w:rPr>
          <w:ins w:id="66" w:author="Moreno,Melissa M" w:date="2018-10-27T20:54:00Z"/>
          <w:rFonts w:ascii="Arial" w:eastAsia="Times New Roman" w:hAnsi="Arial" w:cs="Arial"/>
          <w:sz w:val="24"/>
          <w:szCs w:val="24"/>
        </w:rPr>
      </w:pPr>
      <w:bookmarkStart w:id="67" w:name="_Hlk528437126"/>
      <w:bookmarkEnd w:id="4"/>
      <w:bookmarkEnd w:id="60"/>
      <w:ins w:id="68" w:author="Bill Pine" w:date="2018-10-25T06:35:00Z">
        <w:r>
          <w:rPr>
            <w:rFonts w:ascii="Arial" w:eastAsia="Times New Roman" w:hAnsi="Arial" w:cs="Arial"/>
            <w:sz w:val="24"/>
            <w:szCs w:val="24"/>
          </w:rPr>
          <w:t>My project is dependent on developin</w:t>
        </w:r>
        <w:r w:rsidR="00DA1A91">
          <w:rPr>
            <w:rFonts w:ascii="Arial" w:eastAsia="Times New Roman" w:hAnsi="Arial" w:cs="Arial"/>
            <w:sz w:val="24"/>
            <w:szCs w:val="24"/>
          </w:rPr>
          <w:t>g an efficient data work-flow</w:t>
        </w:r>
      </w:ins>
      <w:ins w:id="69" w:author="Bill Pine" w:date="2018-10-25T06:36:00Z">
        <w:r w:rsidR="00DA1A91">
          <w:rPr>
            <w:rFonts w:ascii="Arial" w:eastAsia="Times New Roman" w:hAnsi="Arial" w:cs="Arial"/>
            <w:sz w:val="24"/>
            <w:szCs w:val="24"/>
          </w:rPr>
          <w:t xml:space="preserve"> of complex data of two types.  </w:t>
        </w:r>
      </w:ins>
      <w:ins w:id="70" w:author="Bill Pine" w:date="2018-10-25T06:37:00Z">
        <w:r w:rsidR="00DA1A91">
          <w:rPr>
            <w:rFonts w:ascii="Arial" w:eastAsia="Times New Roman" w:hAnsi="Arial" w:cs="Arial"/>
            <w:sz w:val="24"/>
            <w:szCs w:val="24"/>
          </w:rPr>
          <w:t xml:space="preserve">The first will be a variety of imagery data including satellite, aerial imagery, </w:t>
        </w:r>
      </w:ins>
      <w:ins w:id="71" w:author="Moreno,Melissa M" w:date="2018-10-27T20:55:00Z">
        <w:r w:rsidR="00E5582F">
          <w:rPr>
            <w:rFonts w:ascii="Arial" w:eastAsia="Times New Roman" w:hAnsi="Arial" w:cs="Arial"/>
            <w:sz w:val="24"/>
            <w:szCs w:val="24"/>
          </w:rPr>
          <w:lastRenderedPageBreak/>
          <w:t xml:space="preserve">and </w:t>
        </w:r>
      </w:ins>
      <w:ins w:id="72" w:author="Bill Pine" w:date="2018-10-25T06:37:00Z">
        <w:r w:rsidR="00DA1A91">
          <w:rPr>
            <w:rFonts w:ascii="Arial" w:eastAsia="Times New Roman" w:hAnsi="Arial" w:cs="Arial"/>
            <w:sz w:val="24"/>
            <w:szCs w:val="24"/>
          </w:rPr>
          <w:t>LiDAR</w:t>
        </w:r>
        <w:del w:id="73" w:author="Moreno,Melissa M" w:date="2018-10-27T20:55:00Z">
          <w:r w:rsidR="00DA1A91" w:rsidDel="00E5582F">
            <w:rPr>
              <w:rFonts w:ascii="Arial" w:eastAsia="Times New Roman" w:hAnsi="Arial" w:cs="Arial"/>
              <w:sz w:val="24"/>
              <w:szCs w:val="24"/>
            </w:rPr>
            <w:delText xml:space="preserve"> and other data types from public repositories</w:delText>
          </w:r>
        </w:del>
        <w:r w:rsidR="00DA1A91">
          <w:rPr>
            <w:rFonts w:ascii="Arial" w:eastAsia="Times New Roman" w:hAnsi="Arial" w:cs="Arial"/>
            <w:sz w:val="24"/>
            <w:szCs w:val="24"/>
          </w:rPr>
          <w:t>.  These data include reconstructions of coastal maps first created in the mid 1800’s</w:t>
        </w:r>
        <w:del w:id="74" w:author="Moreno,Melissa M" w:date="2018-10-27T20:56:00Z">
          <w:r w:rsidR="00DA1A91" w:rsidDel="00E5582F">
            <w:rPr>
              <w:rFonts w:ascii="Arial" w:eastAsia="Times New Roman" w:hAnsi="Arial" w:cs="Arial"/>
              <w:sz w:val="24"/>
              <w:szCs w:val="24"/>
            </w:rPr>
            <w:delText xml:space="preserve"> to </w:delText>
          </w:r>
        </w:del>
      </w:ins>
      <w:ins w:id="75" w:author="Bill Pine" w:date="2018-10-25T06:38:00Z">
        <w:del w:id="76" w:author="Moreno,Melissa M" w:date="2018-10-27T20:56:00Z">
          <w:r w:rsidR="00DA1A91" w:rsidDel="00E5582F">
            <w:rPr>
              <w:rFonts w:ascii="Arial" w:eastAsia="Times New Roman" w:hAnsi="Arial" w:cs="Arial"/>
              <w:sz w:val="24"/>
              <w:szCs w:val="24"/>
            </w:rPr>
            <w:delText>satellite</w:delText>
          </w:r>
        </w:del>
      </w:ins>
      <w:ins w:id="77" w:author="Bill Pine" w:date="2018-10-25T06:37:00Z">
        <w:del w:id="78" w:author="Moreno,Melissa M" w:date="2018-10-27T20:56:00Z">
          <w:r w:rsidR="00DA1A91" w:rsidDel="00E5582F">
            <w:rPr>
              <w:rFonts w:ascii="Arial" w:eastAsia="Times New Roman" w:hAnsi="Arial" w:cs="Arial"/>
              <w:sz w:val="24"/>
              <w:szCs w:val="24"/>
            </w:rPr>
            <w:delText xml:space="preserve"> </w:delText>
          </w:r>
        </w:del>
      </w:ins>
      <w:ins w:id="79" w:author="Bill Pine" w:date="2018-10-25T06:38:00Z">
        <w:del w:id="80" w:author="Moreno,Melissa M" w:date="2018-10-27T20:56:00Z">
          <w:r w:rsidR="00DA1A91" w:rsidDel="00E5582F">
            <w:rPr>
              <w:rFonts w:ascii="Arial" w:eastAsia="Times New Roman" w:hAnsi="Arial" w:cs="Arial"/>
              <w:sz w:val="24"/>
              <w:szCs w:val="24"/>
            </w:rPr>
            <w:delText>and aerial imagery collected in recent years</w:delText>
          </w:r>
        </w:del>
        <w:r w:rsidR="00DA1A91">
          <w:rPr>
            <w:rFonts w:ascii="Arial" w:eastAsia="Times New Roman" w:hAnsi="Arial" w:cs="Arial"/>
            <w:sz w:val="24"/>
            <w:szCs w:val="24"/>
          </w:rPr>
          <w:t xml:space="preserve">. </w:t>
        </w:r>
        <w:del w:id="81" w:author="Moreno,Melissa M" w:date="2018-10-27T20:55:00Z">
          <w:r w:rsidR="00DA1A91" w:rsidDel="00E5582F">
            <w:rPr>
              <w:rFonts w:ascii="Arial" w:eastAsia="Times New Roman" w:hAnsi="Arial" w:cs="Arial"/>
              <w:sz w:val="24"/>
              <w:szCs w:val="24"/>
            </w:rPr>
            <w:delText xml:space="preserve"> Key data challenges in working with this imagery include management of meta-data that allows for correctly projecting the data in comparable ways and correctly assessing projection error from each data source. As an example, mapping error between surveys conducted in the 1800</w:delText>
          </w:r>
        </w:del>
      </w:ins>
      <w:ins w:id="82" w:author="Bill Pine" w:date="2018-10-25T06:39:00Z">
        <w:del w:id="83" w:author="Moreno,Melissa M" w:date="2018-10-27T20:55:00Z">
          <w:r w:rsidR="00DA1A91" w:rsidDel="00E5582F">
            <w:rPr>
              <w:rFonts w:ascii="Arial" w:eastAsia="Times New Roman" w:hAnsi="Arial" w:cs="Arial"/>
              <w:sz w:val="24"/>
              <w:szCs w:val="24"/>
            </w:rPr>
            <w:delText>’s and today are very different, however, the surveys collected in the 1800</w:delText>
          </w:r>
        </w:del>
      </w:ins>
      <w:ins w:id="84" w:author="Bill Pine" w:date="2018-10-25T06:40:00Z">
        <w:del w:id="85" w:author="Moreno,Melissa M" w:date="2018-10-27T20:55:00Z">
          <w:r w:rsidR="00DA1A91" w:rsidDel="00E5582F">
            <w:rPr>
              <w:rFonts w:ascii="Arial" w:eastAsia="Times New Roman" w:hAnsi="Arial" w:cs="Arial"/>
              <w:sz w:val="24"/>
              <w:szCs w:val="24"/>
            </w:rPr>
            <w:delText xml:space="preserve">’s are essential for defining major coastal features (e.g, islands, navigation hazards) known at that time.  </w:delText>
          </w:r>
        </w:del>
        <w:r w:rsidR="00DA1A91">
          <w:rPr>
            <w:rFonts w:ascii="Arial" w:eastAsia="Times New Roman" w:hAnsi="Arial" w:cs="Arial"/>
            <w:sz w:val="24"/>
            <w:szCs w:val="24"/>
          </w:rPr>
          <w:t>The second data challenge will be integrating water quality data collected at different times and locations by agency and academic partners</w:t>
        </w:r>
      </w:ins>
      <w:ins w:id="86" w:author="Bill Pine" w:date="2018-10-25T06:41:00Z">
        <w:r w:rsidR="00DA1A91">
          <w:rPr>
            <w:rFonts w:ascii="Arial" w:eastAsia="Times New Roman" w:hAnsi="Arial" w:cs="Arial"/>
            <w:sz w:val="24"/>
            <w:szCs w:val="24"/>
          </w:rPr>
          <w:t xml:space="preserve"> beginning in the 1990’s</w:t>
        </w:r>
      </w:ins>
      <w:ins w:id="87" w:author="Bill Pine" w:date="2018-10-25T06:40:00Z">
        <w:r w:rsidR="00DA1A91">
          <w:rPr>
            <w:rFonts w:ascii="Arial" w:eastAsia="Times New Roman" w:hAnsi="Arial" w:cs="Arial"/>
            <w:sz w:val="24"/>
            <w:szCs w:val="24"/>
          </w:rPr>
          <w:t xml:space="preserve"> </w:t>
        </w:r>
      </w:ins>
      <w:ins w:id="88" w:author="Bill Pine" w:date="2018-10-25T06:42:00Z">
        <w:r w:rsidR="00DA1A91">
          <w:rPr>
            <w:rFonts w:ascii="Arial" w:eastAsia="Times New Roman" w:hAnsi="Arial" w:cs="Arial"/>
            <w:sz w:val="24"/>
            <w:szCs w:val="24"/>
          </w:rPr>
          <w:t xml:space="preserve">in a common framework that allows for comparison.  </w:t>
        </w:r>
        <w:del w:id="89" w:author="Moreno,Melissa M" w:date="2018-10-27T20:56:00Z">
          <w:r w:rsidR="00DA1A91" w:rsidDel="00E5582F">
            <w:rPr>
              <w:rFonts w:ascii="Arial" w:eastAsia="Times New Roman" w:hAnsi="Arial" w:cs="Arial"/>
              <w:sz w:val="24"/>
              <w:szCs w:val="24"/>
            </w:rPr>
            <w:delText xml:space="preserve">Data challenges in working with these data include scaling parameter values to be on similar units and developing approaches, including error assessments, for interpolating data in time and space.  </w:delText>
          </w:r>
        </w:del>
        <w:r w:rsidR="00DA1A91">
          <w:rPr>
            <w:rFonts w:ascii="Arial" w:eastAsia="Times New Roman" w:hAnsi="Arial" w:cs="Arial"/>
            <w:sz w:val="24"/>
            <w:szCs w:val="24"/>
          </w:rPr>
          <w:t>The presentation and integration of both data products will be made graphically through a representation of how these data appear over time.</w:t>
        </w:r>
      </w:ins>
    </w:p>
    <w:bookmarkEnd w:id="67"/>
    <w:p w14:paraId="727492A1" w14:textId="7D2A2644" w:rsidR="00E5582F" w:rsidRDefault="00E5582F" w:rsidP="00C40FF5">
      <w:pPr>
        <w:spacing w:after="200" w:line="276" w:lineRule="auto"/>
        <w:rPr>
          <w:ins w:id="90" w:author="Moreno,Melissa M" w:date="2018-10-27T20:54:00Z"/>
          <w:rFonts w:ascii="Arial" w:eastAsia="Times New Roman" w:hAnsi="Arial" w:cs="Arial"/>
          <w:sz w:val="24"/>
          <w:szCs w:val="24"/>
        </w:rPr>
      </w:pPr>
    </w:p>
    <w:p w14:paraId="550B019A" w14:textId="22495760" w:rsidR="00E5582F" w:rsidRDefault="00E5582F" w:rsidP="00C40FF5">
      <w:pPr>
        <w:spacing w:after="200" w:line="276" w:lineRule="auto"/>
        <w:rPr>
          <w:ins w:id="91" w:author="Bill Pine" w:date="2018-10-25T06:35:00Z"/>
          <w:rFonts w:ascii="Arial" w:eastAsia="Times New Roman" w:hAnsi="Arial" w:cs="Arial"/>
          <w:sz w:val="24"/>
          <w:szCs w:val="24"/>
        </w:rPr>
      </w:pPr>
      <w:ins w:id="92" w:author="Moreno,Melissa M" w:date="2018-10-27T20:54:00Z">
        <w:r>
          <w:rPr>
            <w:rFonts w:ascii="Arial" w:eastAsia="Times New Roman" w:hAnsi="Arial" w:cs="Arial"/>
            <w:sz w:val="24"/>
            <w:szCs w:val="24"/>
          </w:rPr>
          <w:t>Key data challenges in working with this imagery include management of meta-data that allows for correctly projecting the data in comparable ways and correctly assessing projection error from each data source. As an example, mapping error between surveys conducted in the 1800’s and today are very different, however, the surveys collected in the 1800’s are essential for defining major coastal features (</w:t>
        </w:r>
        <w:proofErr w:type="spellStart"/>
        <w:r>
          <w:rPr>
            <w:rFonts w:ascii="Arial" w:eastAsia="Times New Roman" w:hAnsi="Arial" w:cs="Arial"/>
            <w:sz w:val="24"/>
            <w:szCs w:val="24"/>
          </w:rPr>
          <w:t>e.g</w:t>
        </w:r>
        <w:proofErr w:type="spellEnd"/>
        <w:r>
          <w:rPr>
            <w:rFonts w:ascii="Arial" w:eastAsia="Times New Roman" w:hAnsi="Arial" w:cs="Arial"/>
            <w:sz w:val="24"/>
            <w:szCs w:val="24"/>
          </w:rPr>
          <w:t xml:space="preserve">, islands, navigation hazards) known at that time.  </w:t>
        </w:r>
      </w:ins>
    </w:p>
    <w:p w14:paraId="0350EA49" w14:textId="77777777" w:rsidR="00BE6758" w:rsidRDefault="00BE6758" w:rsidP="00C40FF5">
      <w:pPr>
        <w:spacing w:after="200" w:line="276" w:lineRule="auto"/>
        <w:rPr>
          <w:ins w:id="93" w:author="Bill Pine" w:date="2018-10-25T06:34:00Z"/>
          <w:rFonts w:ascii="Arial" w:eastAsia="Times New Roman" w:hAnsi="Arial" w:cs="Arial"/>
          <w:sz w:val="24"/>
          <w:szCs w:val="24"/>
        </w:rPr>
      </w:pPr>
    </w:p>
    <w:p w14:paraId="523892D0" w14:textId="77777777" w:rsidR="00C40FF5" w:rsidRDefault="00BE6758" w:rsidP="00C40FF5">
      <w:pPr>
        <w:spacing w:after="200" w:line="276" w:lineRule="auto"/>
        <w:rPr>
          <w:rFonts w:ascii="Arial" w:eastAsia="Times New Roman" w:hAnsi="Arial" w:cs="Arial"/>
          <w:sz w:val="24"/>
          <w:szCs w:val="24"/>
        </w:rPr>
      </w:pPr>
      <w:ins w:id="94" w:author="Bill Pine" w:date="2018-10-25T06:28:00Z">
        <w:r>
          <w:rPr>
            <w:rFonts w:ascii="Arial" w:eastAsia="Times New Roman" w:hAnsi="Arial" w:cs="Arial"/>
            <w:sz w:val="24"/>
            <w:szCs w:val="24"/>
          </w:rPr>
          <w:t xml:space="preserve">This importance of this region from an economic and </w:t>
        </w:r>
      </w:ins>
      <w:ins w:id="95" w:author="Bill Pine" w:date="2018-10-25T06:30:00Z">
        <w:r>
          <w:rPr>
            <w:rFonts w:ascii="Arial" w:eastAsia="Times New Roman" w:hAnsi="Arial" w:cs="Arial"/>
            <w:sz w:val="24"/>
            <w:szCs w:val="24"/>
          </w:rPr>
          <w:t>ecological</w:t>
        </w:r>
      </w:ins>
      <w:ins w:id="96" w:author="Bill Pine" w:date="2018-10-25T06:28:00Z">
        <w:r>
          <w:rPr>
            <w:rFonts w:ascii="Arial" w:eastAsia="Times New Roman" w:hAnsi="Arial" w:cs="Arial"/>
            <w:sz w:val="24"/>
            <w:szCs w:val="24"/>
          </w:rPr>
          <w:t xml:space="preserve"> </w:t>
        </w:r>
      </w:ins>
      <w:ins w:id="97" w:author="Bill Pine" w:date="2018-10-25T06:30:00Z">
        <w:r>
          <w:rPr>
            <w:rFonts w:ascii="Arial" w:eastAsia="Times New Roman" w:hAnsi="Arial" w:cs="Arial"/>
            <w:sz w:val="24"/>
            <w:szCs w:val="24"/>
          </w:rPr>
          <w:t xml:space="preserve">perspective is demonstrated by the </w:t>
        </w:r>
      </w:ins>
      <w:ins w:id="98" w:author="Bill Pine" w:date="2018-10-25T06:18:00Z">
        <w:r w:rsidR="00774F71">
          <w:rPr>
            <w:rFonts w:ascii="Arial" w:eastAsia="Times New Roman" w:hAnsi="Arial" w:cs="Arial"/>
            <w:sz w:val="24"/>
            <w:szCs w:val="24"/>
          </w:rPr>
          <w:t xml:space="preserve"> </w:t>
        </w:r>
      </w:ins>
      <w:ins w:id="99" w:author="Bill Pine" w:date="2018-10-25T06:15:00Z">
        <w:r w:rsidR="00A155B7">
          <w:rPr>
            <w:rFonts w:ascii="Arial" w:eastAsia="Times New Roman" w:hAnsi="Arial" w:cs="Arial"/>
            <w:sz w:val="24"/>
            <w:szCs w:val="24"/>
          </w:rPr>
          <w:t xml:space="preserve"> </w:t>
        </w:r>
      </w:ins>
      <w:ins w:id="100" w:author="Bill Pine" w:date="2018-10-25T06:12:00Z">
        <w:r w:rsidR="00A155B7">
          <w:rPr>
            <w:rFonts w:ascii="Arial" w:eastAsia="Times New Roman" w:hAnsi="Arial" w:cs="Arial"/>
            <w:sz w:val="24"/>
            <w:szCs w:val="24"/>
          </w:rPr>
          <w:t xml:space="preserve">  </w:t>
        </w:r>
      </w:ins>
      <w:ins w:id="101" w:author="Bill Pine" w:date="2018-10-25T06:07:00Z">
        <w:r w:rsidR="00A155B7">
          <w:rPr>
            <w:rFonts w:ascii="Arial" w:eastAsia="Times New Roman" w:hAnsi="Arial" w:cs="Arial"/>
            <w:sz w:val="24"/>
            <w:szCs w:val="24"/>
          </w:rPr>
          <w:t xml:space="preserve">  </w:t>
        </w:r>
      </w:ins>
      <w:r w:rsidR="00C40FF5">
        <w:rPr>
          <w:rFonts w:ascii="Arial" w:eastAsia="Times New Roman" w:hAnsi="Arial" w:cs="Arial"/>
          <w:sz w:val="24"/>
          <w:szCs w:val="24"/>
        </w:rPr>
        <w:t xml:space="preserve">The </w:t>
      </w:r>
      <w:r w:rsidR="00767C54" w:rsidRPr="00767C54">
        <w:rPr>
          <w:rFonts w:ascii="Arial" w:eastAsia="Times New Roman" w:hAnsi="Arial" w:cs="Arial"/>
          <w:sz w:val="24"/>
          <w:szCs w:val="24"/>
        </w:rPr>
        <w:t xml:space="preserve">Cedar Key, FL </w:t>
      </w:r>
      <w:r w:rsidR="00C40FF5">
        <w:rPr>
          <w:rFonts w:ascii="Arial" w:eastAsia="Times New Roman" w:hAnsi="Arial" w:cs="Arial"/>
          <w:sz w:val="24"/>
          <w:szCs w:val="24"/>
        </w:rPr>
        <w:t xml:space="preserve">region brings </w:t>
      </w:r>
      <w:r w:rsidR="00AD2D27">
        <w:rPr>
          <w:rFonts w:ascii="Arial" w:eastAsia="Times New Roman" w:hAnsi="Arial" w:cs="Arial"/>
          <w:sz w:val="24"/>
          <w:szCs w:val="24"/>
        </w:rPr>
        <w:t xml:space="preserve">in </w:t>
      </w:r>
      <w:r w:rsidR="00767C54" w:rsidRPr="00767C54">
        <w:rPr>
          <w:rFonts w:ascii="Arial" w:eastAsia="Times New Roman" w:hAnsi="Arial" w:cs="Arial"/>
          <w:sz w:val="24"/>
          <w:szCs w:val="24"/>
        </w:rPr>
        <w:t xml:space="preserve">millions of dollars in economic </w:t>
      </w:r>
      <w:commentRangeStart w:id="102"/>
      <w:r w:rsidR="00767C54" w:rsidRPr="00767C54">
        <w:rPr>
          <w:rFonts w:ascii="Arial" w:eastAsia="Times New Roman" w:hAnsi="Arial" w:cs="Arial"/>
          <w:sz w:val="24"/>
          <w:szCs w:val="24"/>
        </w:rPr>
        <w:t>revenue</w:t>
      </w:r>
      <w:commentRangeEnd w:id="102"/>
      <w:r w:rsidR="003E7DD9">
        <w:rPr>
          <w:rStyle w:val="CommentReference"/>
        </w:rPr>
        <w:commentReference w:id="102"/>
      </w:r>
      <w:r w:rsidR="00C40FF5">
        <w:rPr>
          <w:rFonts w:ascii="Arial" w:eastAsia="Times New Roman" w:hAnsi="Arial" w:cs="Arial"/>
          <w:sz w:val="24"/>
          <w:szCs w:val="24"/>
        </w:rPr>
        <w:t xml:space="preserve"> </w:t>
      </w:r>
      <w:r w:rsidR="00AD2D27">
        <w:rPr>
          <w:rFonts w:ascii="Arial" w:eastAsia="Times New Roman" w:hAnsi="Arial" w:cs="Arial"/>
          <w:sz w:val="24"/>
          <w:szCs w:val="24"/>
        </w:rPr>
        <w:t>per</w:t>
      </w:r>
      <w:r w:rsidR="00C40FF5">
        <w:rPr>
          <w:rFonts w:ascii="Arial" w:eastAsia="Times New Roman" w:hAnsi="Arial" w:cs="Arial"/>
          <w:sz w:val="24"/>
          <w:szCs w:val="24"/>
        </w:rPr>
        <w:t xml:space="preserve"> year</w:t>
      </w:r>
      <w:r w:rsidR="00767C54" w:rsidRPr="00767C54">
        <w:rPr>
          <w:rFonts w:ascii="Arial" w:eastAsia="Times New Roman" w:hAnsi="Arial" w:cs="Arial"/>
          <w:b/>
          <w:sz w:val="24"/>
          <w:szCs w:val="24"/>
        </w:rPr>
        <w:t xml:space="preserve">, </w:t>
      </w:r>
      <w:r w:rsidR="00C40FF5">
        <w:rPr>
          <w:rFonts w:ascii="Arial" w:eastAsia="Times New Roman" w:hAnsi="Arial" w:cs="Arial"/>
          <w:sz w:val="24"/>
          <w:szCs w:val="24"/>
        </w:rPr>
        <w:t xml:space="preserve">yet </w:t>
      </w:r>
      <w:r w:rsidR="00767C54" w:rsidRPr="00767C54">
        <w:rPr>
          <w:rFonts w:ascii="Arial" w:eastAsia="Times New Roman" w:hAnsi="Arial" w:cs="Arial"/>
          <w:sz w:val="24"/>
          <w:szCs w:val="24"/>
        </w:rPr>
        <w:t xml:space="preserve">there is very little known about the coastal landscape </w:t>
      </w:r>
      <w:r w:rsidR="00AD2D27">
        <w:rPr>
          <w:rFonts w:ascii="Arial" w:eastAsia="Times New Roman" w:hAnsi="Arial" w:cs="Arial"/>
          <w:sz w:val="24"/>
          <w:szCs w:val="24"/>
        </w:rPr>
        <w:t>even though it is one of the main foundations to an aquaculture endeavor</w:t>
      </w:r>
      <w:r w:rsidR="00767C54" w:rsidRPr="00767C54">
        <w:rPr>
          <w:rFonts w:ascii="Arial" w:eastAsia="Times New Roman" w:hAnsi="Arial" w:cs="Arial"/>
          <w:sz w:val="24"/>
          <w:szCs w:val="24"/>
        </w:rPr>
        <w:t>. Using historical maps, my research will help bridge the gap between the past and current topographic coastal features.</w:t>
      </w:r>
      <w:r w:rsidR="00C40FF5" w:rsidRPr="00C40FF5">
        <w:rPr>
          <w:rFonts w:ascii="Arial" w:eastAsia="Times New Roman" w:hAnsi="Arial" w:cs="Arial"/>
          <w:sz w:val="24"/>
          <w:szCs w:val="24"/>
        </w:rPr>
        <w:t xml:space="preserve"> </w:t>
      </w:r>
      <w:r w:rsidR="00C40FF5" w:rsidRPr="00B778AB">
        <w:rPr>
          <w:rFonts w:ascii="Arial" w:eastAsia="Times New Roman" w:hAnsi="Arial" w:cs="Arial"/>
          <w:sz w:val="24"/>
          <w:szCs w:val="24"/>
        </w:rPr>
        <w:t xml:space="preserve">My research will allow for a thorough and detailed representation of the changing shoreline of </w:t>
      </w:r>
      <w:r w:rsidR="00C40FF5">
        <w:rPr>
          <w:rFonts w:ascii="Arial" w:eastAsia="Times New Roman" w:hAnsi="Arial" w:cs="Arial"/>
          <w:sz w:val="24"/>
          <w:szCs w:val="24"/>
        </w:rPr>
        <w:t>the Big Bend</w:t>
      </w:r>
      <w:r w:rsidR="00C40FF5" w:rsidRPr="00B778AB">
        <w:rPr>
          <w:rFonts w:ascii="Arial" w:eastAsia="Times New Roman" w:hAnsi="Arial" w:cs="Arial"/>
          <w:sz w:val="24"/>
          <w:szCs w:val="24"/>
        </w:rPr>
        <w:t xml:space="preserve">. </w:t>
      </w:r>
      <w:r w:rsidR="00C40FF5" w:rsidRPr="00767C54">
        <w:rPr>
          <w:rFonts w:ascii="Arial" w:eastAsia="Times New Roman" w:hAnsi="Arial" w:cs="Arial"/>
          <w:sz w:val="24"/>
          <w:szCs w:val="24"/>
        </w:rPr>
        <w:t xml:space="preserve">This is turn might suggest trends in shore loss, where an agency such as USGS might be able to use, to predict further shoreline deficit. </w:t>
      </w:r>
      <w:r w:rsidR="00C40FF5" w:rsidRPr="00B778AB">
        <w:rPr>
          <w:rFonts w:ascii="Arial" w:eastAsia="Times New Roman" w:hAnsi="Arial" w:cs="Arial"/>
          <w:sz w:val="24"/>
          <w:szCs w:val="24"/>
        </w:rPr>
        <w:t xml:space="preserve">Noticing trends will contribute in future conservation efforts to reduce shoreline loss and retain shore </w:t>
      </w:r>
      <w:commentRangeStart w:id="103"/>
      <w:r w:rsidR="00C40FF5" w:rsidRPr="00B778AB">
        <w:rPr>
          <w:rFonts w:ascii="Arial" w:eastAsia="Times New Roman" w:hAnsi="Arial" w:cs="Arial"/>
          <w:sz w:val="24"/>
          <w:szCs w:val="24"/>
        </w:rPr>
        <w:t>integrity</w:t>
      </w:r>
      <w:commentRangeEnd w:id="103"/>
      <w:r w:rsidR="00774F71">
        <w:rPr>
          <w:rStyle w:val="CommentReference"/>
        </w:rPr>
        <w:commentReference w:id="103"/>
      </w:r>
      <w:r w:rsidR="00C40FF5" w:rsidRPr="00B778AB">
        <w:rPr>
          <w:rFonts w:ascii="Arial" w:eastAsia="Times New Roman" w:hAnsi="Arial" w:cs="Arial"/>
          <w:sz w:val="24"/>
          <w:szCs w:val="24"/>
        </w:rPr>
        <w:t xml:space="preserve">. </w:t>
      </w:r>
    </w:p>
    <w:p w14:paraId="5F651A6B" w14:textId="77777777" w:rsidR="00767C54" w:rsidRPr="00CE0ECA" w:rsidRDefault="00AD2D27" w:rsidP="00767C54">
      <w:pPr>
        <w:spacing w:after="200" w:line="276" w:lineRule="auto"/>
        <w:rPr>
          <w:rFonts w:ascii="Arial" w:eastAsia="Times New Roman" w:hAnsi="Arial" w:cs="Arial"/>
          <w:sz w:val="24"/>
          <w:szCs w:val="24"/>
        </w:rPr>
      </w:pPr>
      <w:r>
        <w:rPr>
          <w:rFonts w:ascii="Arial" w:eastAsia="Times New Roman" w:hAnsi="Arial" w:cs="Arial"/>
          <w:sz w:val="24"/>
          <w:szCs w:val="24"/>
        </w:rPr>
        <w:t xml:space="preserve"> Water quality has also been heavily surveyed</w:t>
      </w:r>
      <w:r w:rsidR="001E17CE">
        <w:rPr>
          <w:rFonts w:ascii="Arial" w:eastAsia="Times New Roman" w:hAnsi="Arial" w:cs="Arial"/>
          <w:sz w:val="24"/>
          <w:szCs w:val="24"/>
        </w:rPr>
        <w:t>, in this area,</w:t>
      </w:r>
      <w:r>
        <w:rPr>
          <w:rFonts w:ascii="Arial" w:eastAsia="Times New Roman" w:hAnsi="Arial" w:cs="Arial"/>
          <w:sz w:val="24"/>
          <w:szCs w:val="24"/>
        </w:rPr>
        <w:t xml:space="preserve"> by multiple conservation agencies</w:t>
      </w:r>
      <w:r w:rsidR="001E17CE">
        <w:rPr>
          <w:rFonts w:ascii="Arial" w:eastAsia="Times New Roman" w:hAnsi="Arial" w:cs="Arial"/>
          <w:sz w:val="24"/>
          <w:szCs w:val="24"/>
        </w:rPr>
        <w:t xml:space="preserve"> over a range of time</w:t>
      </w:r>
      <w:r>
        <w:rPr>
          <w:rFonts w:ascii="Arial" w:eastAsia="Times New Roman" w:hAnsi="Arial" w:cs="Arial"/>
          <w:sz w:val="24"/>
          <w:szCs w:val="24"/>
        </w:rPr>
        <w:t xml:space="preserve">. </w:t>
      </w:r>
      <w:r w:rsidR="001E17CE">
        <w:rPr>
          <w:rFonts w:ascii="Arial" w:eastAsia="Times New Roman" w:hAnsi="Arial" w:cs="Arial"/>
          <w:sz w:val="24"/>
          <w:szCs w:val="24"/>
        </w:rPr>
        <w:t>The Oyster Restoration Project, which I am a member of, is currently collecting water quality data in the Big Bend. Agency</w:t>
      </w:r>
      <w:r>
        <w:rPr>
          <w:rFonts w:ascii="Arial" w:eastAsia="Times New Roman" w:hAnsi="Arial" w:cs="Arial"/>
          <w:sz w:val="24"/>
          <w:szCs w:val="24"/>
        </w:rPr>
        <w:t xml:space="preserve"> data has been normally analyzed </w:t>
      </w:r>
      <w:r w:rsidR="001E17CE">
        <w:rPr>
          <w:rFonts w:ascii="Arial" w:eastAsia="Times New Roman" w:hAnsi="Arial" w:cs="Arial"/>
          <w:sz w:val="24"/>
          <w:szCs w:val="24"/>
        </w:rPr>
        <w:t>independently</w:t>
      </w:r>
      <w:r>
        <w:rPr>
          <w:rFonts w:ascii="Arial" w:eastAsia="Times New Roman" w:hAnsi="Arial" w:cs="Arial"/>
          <w:sz w:val="24"/>
          <w:szCs w:val="24"/>
        </w:rPr>
        <w:t xml:space="preserve">, but my research will </w:t>
      </w:r>
      <w:r w:rsidR="001E17CE">
        <w:rPr>
          <w:rFonts w:ascii="Arial" w:eastAsia="Times New Roman" w:hAnsi="Arial" w:cs="Arial"/>
          <w:sz w:val="24"/>
          <w:szCs w:val="24"/>
        </w:rPr>
        <w:t xml:space="preserve">help to promote combining these </w:t>
      </w:r>
      <w:r>
        <w:rPr>
          <w:rFonts w:ascii="Arial" w:eastAsia="Times New Roman" w:hAnsi="Arial" w:cs="Arial"/>
          <w:sz w:val="24"/>
          <w:szCs w:val="24"/>
        </w:rPr>
        <w:t xml:space="preserve">data to create a “bigger picture” of the water quality trends in the </w:t>
      </w:r>
      <w:r w:rsidR="006021C6">
        <w:rPr>
          <w:rFonts w:ascii="Arial" w:eastAsia="Times New Roman" w:hAnsi="Arial" w:cs="Arial"/>
          <w:sz w:val="24"/>
          <w:szCs w:val="24"/>
        </w:rPr>
        <w:t>vicinity</w:t>
      </w:r>
      <w:r>
        <w:rPr>
          <w:rFonts w:ascii="Arial" w:eastAsia="Times New Roman" w:hAnsi="Arial" w:cs="Arial"/>
          <w:sz w:val="24"/>
          <w:szCs w:val="24"/>
        </w:rPr>
        <w:t xml:space="preserve">. </w:t>
      </w:r>
      <w:r w:rsidR="001E17CE">
        <w:rPr>
          <w:rFonts w:ascii="Arial" w:eastAsia="Times New Roman" w:hAnsi="Arial" w:cs="Arial"/>
          <w:sz w:val="24"/>
          <w:szCs w:val="24"/>
        </w:rPr>
        <w:t xml:space="preserve"> </w:t>
      </w:r>
    </w:p>
    <w:p w14:paraId="44B35815" w14:textId="77777777" w:rsidR="00334D79" w:rsidRDefault="00767C54" w:rsidP="005432E7">
      <w:pPr>
        <w:spacing w:after="0" w:line="240" w:lineRule="auto"/>
        <w:rPr>
          <w:rFonts w:ascii="Arial" w:eastAsia="Times New Roman" w:hAnsi="Arial" w:cs="Arial"/>
          <w:sz w:val="24"/>
          <w:szCs w:val="24"/>
        </w:rPr>
      </w:pPr>
      <w:r w:rsidRPr="00767C54">
        <w:rPr>
          <w:rFonts w:ascii="Arial" w:eastAsia="Times New Roman" w:hAnsi="Arial" w:cs="Arial"/>
          <w:sz w:val="24"/>
          <w:szCs w:val="24"/>
        </w:rPr>
        <w:t xml:space="preserve">The main objective of this research will be to fill in the gaps of </w:t>
      </w:r>
      <w:r w:rsidR="00C40FF5" w:rsidRPr="00767C54">
        <w:rPr>
          <w:rFonts w:ascii="Arial" w:eastAsia="Times New Roman" w:hAnsi="Arial" w:cs="Arial"/>
          <w:sz w:val="24"/>
          <w:szCs w:val="24"/>
        </w:rPr>
        <w:t>absent</w:t>
      </w:r>
      <w:r w:rsidRPr="00767C54">
        <w:rPr>
          <w:rFonts w:ascii="Arial" w:eastAsia="Times New Roman" w:hAnsi="Arial" w:cs="Arial"/>
          <w:sz w:val="24"/>
          <w:szCs w:val="24"/>
        </w:rPr>
        <w:t xml:space="preserve"> mapping data of </w:t>
      </w:r>
      <w:r w:rsidR="00C40FF5">
        <w:rPr>
          <w:rFonts w:ascii="Arial" w:eastAsia="Times New Roman" w:hAnsi="Arial" w:cs="Arial"/>
          <w:sz w:val="24"/>
          <w:szCs w:val="24"/>
        </w:rPr>
        <w:t xml:space="preserve">Big Bend coastline. </w:t>
      </w:r>
      <w:r w:rsidRPr="00767C54">
        <w:rPr>
          <w:rFonts w:ascii="Arial" w:eastAsia="Times New Roman" w:hAnsi="Arial" w:cs="Arial"/>
          <w:sz w:val="24"/>
          <w:szCs w:val="24"/>
        </w:rPr>
        <w:t xml:space="preserve">The secondary objective is to gain understanding the values of the residents, to see whether future charting efforts are high priority. </w:t>
      </w:r>
      <w:r w:rsidR="00C40FF5">
        <w:rPr>
          <w:rFonts w:ascii="Arial" w:eastAsia="Times New Roman" w:hAnsi="Arial" w:cs="Arial"/>
          <w:sz w:val="24"/>
          <w:szCs w:val="24"/>
        </w:rPr>
        <w:t xml:space="preserve">My secondary objective is to display water quality data over several years. My secondary objective </w:t>
      </w:r>
      <w:r w:rsidR="001E17CE">
        <w:rPr>
          <w:rFonts w:ascii="Arial" w:eastAsia="Times New Roman" w:hAnsi="Arial" w:cs="Arial"/>
          <w:sz w:val="24"/>
          <w:szCs w:val="24"/>
        </w:rPr>
        <w:t>combined historic water quality data with current</w:t>
      </w:r>
      <w:r w:rsidR="000B62B5">
        <w:rPr>
          <w:rFonts w:ascii="Arial" w:eastAsia="Times New Roman" w:hAnsi="Arial" w:cs="Arial"/>
          <w:sz w:val="24"/>
          <w:szCs w:val="24"/>
        </w:rPr>
        <w:t>ly collected</w:t>
      </w:r>
      <w:r w:rsidR="001E17CE">
        <w:rPr>
          <w:rFonts w:ascii="Arial" w:eastAsia="Times New Roman" w:hAnsi="Arial" w:cs="Arial"/>
          <w:sz w:val="24"/>
          <w:szCs w:val="24"/>
        </w:rPr>
        <w:t xml:space="preserve"> </w:t>
      </w:r>
      <w:proofErr w:type="gramStart"/>
      <w:r w:rsidR="001E17CE">
        <w:rPr>
          <w:rFonts w:ascii="Arial" w:eastAsia="Times New Roman" w:hAnsi="Arial" w:cs="Arial"/>
          <w:sz w:val="24"/>
          <w:szCs w:val="24"/>
        </w:rPr>
        <w:t>data, and</w:t>
      </w:r>
      <w:proofErr w:type="gramEnd"/>
      <w:r w:rsidR="001E17CE">
        <w:rPr>
          <w:rFonts w:ascii="Arial" w:eastAsia="Times New Roman" w:hAnsi="Arial" w:cs="Arial"/>
          <w:sz w:val="24"/>
          <w:szCs w:val="24"/>
        </w:rPr>
        <w:t xml:space="preserve"> create visual representations of </w:t>
      </w:r>
      <w:r w:rsidR="000B62B5">
        <w:rPr>
          <w:rFonts w:ascii="Arial" w:eastAsia="Times New Roman" w:hAnsi="Arial" w:cs="Arial"/>
          <w:sz w:val="24"/>
          <w:szCs w:val="24"/>
        </w:rPr>
        <w:t xml:space="preserve">its </w:t>
      </w:r>
      <w:r w:rsidR="001E17CE">
        <w:rPr>
          <w:rFonts w:ascii="Arial" w:eastAsia="Times New Roman" w:hAnsi="Arial" w:cs="Arial"/>
          <w:sz w:val="24"/>
          <w:szCs w:val="24"/>
        </w:rPr>
        <w:t>development</w:t>
      </w:r>
      <w:r w:rsidR="000B62B5">
        <w:rPr>
          <w:rFonts w:ascii="Arial" w:eastAsia="Times New Roman" w:hAnsi="Arial" w:cs="Arial"/>
          <w:sz w:val="24"/>
          <w:szCs w:val="24"/>
        </w:rPr>
        <w:t xml:space="preserve"> over time</w:t>
      </w:r>
      <w:r w:rsidR="001E17CE">
        <w:rPr>
          <w:rFonts w:ascii="Arial" w:eastAsia="Times New Roman" w:hAnsi="Arial" w:cs="Arial"/>
          <w:sz w:val="24"/>
          <w:szCs w:val="24"/>
        </w:rPr>
        <w:t xml:space="preserve">. </w:t>
      </w:r>
    </w:p>
    <w:p w14:paraId="2F46F5F9" w14:textId="77777777" w:rsidR="005432E7" w:rsidRPr="005432E7" w:rsidRDefault="005432E7" w:rsidP="005432E7">
      <w:pPr>
        <w:spacing w:after="0" w:line="240" w:lineRule="auto"/>
        <w:rPr>
          <w:rFonts w:ascii="Arial" w:eastAsia="Times New Roman" w:hAnsi="Arial" w:cs="Arial"/>
          <w:sz w:val="24"/>
          <w:szCs w:val="24"/>
        </w:rPr>
      </w:pPr>
    </w:p>
    <w:p w14:paraId="50570ADA" w14:textId="77777777" w:rsidR="005432E7" w:rsidRPr="00B778AB" w:rsidRDefault="005432E7" w:rsidP="00CE0ECA">
      <w:pPr>
        <w:spacing w:after="200" w:line="276" w:lineRule="auto"/>
        <w:rPr>
          <w:rFonts w:ascii="Arial" w:eastAsia="Times New Roman" w:hAnsi="Arial" w:cs="Arial"/>
          <w:sz w:val="24"/>
          <w:szCs w:val="24"/>
        </w:rPr>
      </w:pPr>
      <w:r>
        <w:rPr>
          <w:rFonts w:ascii="Arial" w:eastAsia="Times New Roman" w:hAnsi="Arial" w:cs="Arial"/>
          <w:sz w:val="24"/>
          <w:szCs w:val="24"/>
        </w:rPr>
        <w:lastRenderedPageBreak/>
        <w:t>Having an optimal efficient workflow will minimize the time it will take for spatial data processing. Much of my graduate research program will spent on analyzing and processing spatial data, which will require a strong efficiency and workflow background.</w:t>
      </w:r>
    </w:p>
    <w:p w14:paraId="36482C48" w14:textId="77777777" w:rsidR="007C2C5C" w:rsidRDefault="007C2C5C" w:rsidP="00334D79">
      <w:pPr>
        <w:rPr>
          <w:rFonts w:ascii="Arial" w:hAnsi="Arial" w:cs="Arial"/>
          <w:sz w:val="24"/>
          <w:szCs w:val="24"/>
          <w:shd w:val="clear" w:color="auto" w:fill="FFFFFF"/>
        </w:rPr>
      </w:pPr>
    </w:p>
    <w:p w14:paraId="09D78CE4" w14:textId="77777777" w:rsidR="007C2C5C" w:rsidRDefault="00625615" w:rsidP="00334D79">
      <w:pPr>
        <w:rPr>
          <w:rFonts w:ascii="Arial" w:hAnsi="Arial" w:cs="Arial"/>
          <w:sz w:val="24"/>
          <w:szCs w:val="24"/>
          <w:shd w:val="clear" w:color="auto" w:fill="FFFFFF"/>
        </w:rPr>
      </w:pPr>
      <w:r>
        <w:rPr>
          <w:rFonts w:ascii="Arial" w:hAnsi="Arial" w:cs="Arial"/>
          <w:sz w:val="24"/>
          <w:szCs w:val="24"/>
          <w:shd w:val="clear" w:color="auto" w:fill="FFFFFF"/>
        </w:rPr>
        <w:t>(298 words)</w:t>
      </w:r>
    </w:p>
    <w:p w14:paraId="2D44CC4A" w14:textId="77777777" w:rsidR="007C2C5C" w:rsidRDefault="007C2C5C" w:rsidP="00334D79">
      <w:pPr>
        <w:rPr>
          <w:rFonts w:ascii="Arial" w:hAnsi="Arial" w:cs="Arial"/>
          <w:sz w:val="24"/>
          <w:szCs w:val="24"/>
          <w:shd w:val="clear" w:color="auto" w:fill="FFFFFF"/>
        </w:rPr>
      </w:pPr>
    </w:p>
    <w:p w14:paraId="435DF4F8" w14:textId="77777777" w:rsidR="008C3925" w:rsidRDefault="008C3925" w:rsidP="00334D79">
      <w:pPr>
        <w:rPr>
          <w:rFonts w:ascii="Arial" w:hAnsi="Arial" w:cs="Arial"/>
          <w:sz w:val="24"/>
          <w:szCs w:val="24"/>
          <w:shd w:val="clear" w:color="auto" w:fill="FFFFFF"/>
        </w:rPr>
      </w:pPr>
    </w:p>
    <w:p w14:paraId="068BAFE1" w14:textId="77777777" w:rsidR="008C3925" w:rsidRDefault="008C3925" w:rsidP="00334D79">
      <w:pPr>
        <w:rPr>
          <w:rFonts w:ascii="Arial" w:hAnsi="Arial" w:cs="Arial"/>
          <w:sz w:val="24"/>
          <w:szCs w:val="24"/>
          <w:shd w:val="clear" w:color="auto" w:fill="FFFFFF"/>
        </w:rPr>
      </w:pPr>
    </w:p>
    <w:p w14:paraId="37E6FFCA" w14:textId="77777777" w:rsidR="00334D79" w:rsidRPr="00767C54" w:rsidRDefault="00334D79" w:rsidP="00334D79">
      <w:pPr>
        <w:rPr>
          <w:rFonts w:ascii="Arial" w:hAnsi="Arial" w:cs="Arial"/>
          <w:sz w:val="24"/>
          <w:szCs w:val="24"/>
        </w:rPr>
      </w:pPr>
      <w:r w:rsidRPr="00767C54">
        <w:rPr>
          <w:rFonts w:ascii="Arial" w:hAnsi="Arial" w:cs="Arial"/>
          <w:sz w:val="24"/>
          <w:szCs w:val="24"/>
          <w:shd w:val="clear" w:color="auto" w:fill="FFFFFF"/>
        </w:rPr>
        <w:t xml:space="preserve">Additionally, in </w:t>
      </w:r>
      <w:proofErr w:type="gramStart"/>
      <w:r w:rsidRPr="00767C54">
        <w:rPr>
          <w:rFonts w:ascii="Arial" w:hAnsi="Arial" w:cs="Arial"/>
          <w:sz w:val="24"/>
          <w:szCs w:val="24"/>
          <w:shd w:val="clear" w:color="auto" w:fill="FFFFFF"/>
        </w:rPr>
        <w:t>an</w:t>
      </w:r>
      <w:proofErr w:type="gramEnd"/>
      <w:r w:rsidRPr="00767C54">
        <w:rPr>
          <w:rFonts w:ascii="Arial" w:hAnsi="Arial" w:cs="Arial"/>
          <w:sz w:val="24"/>
          <w:szCs w:val="24"/>
          <w:shd w:val="clear" w:color="auto" w:fill="FFFFFF"/>
        </w:rPr>
        <w:t xml:space="preserve"> separate paragraph (100 word maximum), give your justification for this experience (i.e., explain why you cannot receive this experience through a course at UF, etc.) and describe in detail the type of activity you will provide if you receive this award (selected under "Type of Presentation" above).</w:t>
      </w:r>
      <w:r w:rsidRPr="00767C54">
        <w:rPr>
          <w:rFonts w:ascii="Arial" w:hAnsi="Arial" w:cs="Arial"/>
          <w:sz w:val="24"/>
          <w:szCs w:val="24"/>
        </w:rPr>
        <w:t xml:space="preserve"> </w:t>
      </w:r>
    </w:p>
    <w:p w14:paraId="33EFB2F0" w14:textId="77777777" w:rsidR="00C36819" w:rsidRPr="00767C54" w:rsidRDefault="00C36819">
      <w:pPr>
        <w:rPr>
          <w:rFonts w:ascii="Arial" w:hAnsi="Arial" w:cs="Arial"/>
          <w:sz w:val="24"/>
          <w:szCs w:val="24"/>
        </w:rPr>
      </w:pPr>
    </w:p>
    <w:p w14:paraId="0DB070C4" w14:textId="77777777" w:rsidR="00C36819" w:rsidRPr="00767C54" w:rsidRDefault="00C36819">
      <w:pPr>
        <w:rPr>
          <w:rFonts w:ascii="Arial" w:hAnsi="Arial" w:cs="Arial"/>
          <w:sz w:val="24"/>
          <w:szCs w:val="24"/>
        </w:rPr>
      </w:pPr>
      <w:r w:rsidRPr="00767C54">
        <w:rPr>
          <w:rFonts w:ascii="Arial" w:hAnsi="Arial" w:cs="Arial"/>
          <w:sz w:val="24"/>
          <w:szCs w:val="24"/>
        </w:rPr>
        <w:t xml:space="preserve">Even though I have taken several data </w:t>
      </w:r>
      <w:r w:rsidR="00BB6311" w:rsidRPr="00767C54">
        <w:rPr>
          <w:rFonts w:ascii="Arial" w:hAnsi="Arial" w:cs="Arial"/>
          <w:sz w:val="24"/>
          <w:szCs w:val="24"/>
        </w:rPr>
        <w:t>carpentry</w:t>
      </w:r>
      <w:r w:rsidRPr="00767C54">
        <w:rPr>
          <w:rFonts w:ascii="Arial" w:hAnsi="Arial" w:cs="Arial"/>
          <w:sz w:val="24"/>
          <w:szCs w:val="24"/>
        </w:rPr>
        <w:t xml:space="preserve"> workshops through UF, I would not be able to take this course on campus because it</w:t>
      </w:r>
      <w:r w:rsidR="0097192C" w:rsidRPr="00767C54">
        <w:rPr>
          <w:rFonts w:ascii="Arial" w:hAnsi="Arial" w:cs="Arial"/>
          <w:sz w:val="24"/>
          <w:szCs w:val="24"/>
        </w:rPr>
        <w:t>’</w:t>
      </w:r>
      <w:r w:rsidRPr="00767C54">
        <w:rPr>
          <w:rFonts w:ascii="Arial" w:hAnsi="Arial" w:cs="Arial"/>
          <w:sz w:val="24"/>
          <w:szCs w:val="24"/>
        </w:rPr>
        <w:t xml:space="preserve">s a </w:t>
      </w:r>
      <w:r w:rsidR="00BB6311" w:rsidRPr="00767C54">
        <w:rPr>
          <w:rFonts w:ascii="Arial" w:hAnsi="Arial" w:cs="Arial"/>
          <w:sz w:val="24"/>
          <w:szCs w:val="24"/>
        </w:rPr>
        <w:t xml:space="preserve">specialty workshop. The workshop is to help increase efficient in R, for collaboration, communication, and iteration. </w:t>
      </w:r>
      <w:r w:rsidR="0097192C" w:rsidRPr="00767C54">
        <w:rPr>
          <w:rFonts w:ascii="Arial" w:hAnsi="Arial" w:cs="Arial"/>
          <w:sz w:val="24"/>
          <w:szCs w:val="24"/>
        </w:rPr>
        <w:t xml:space="preserve">Most of </w:t>
      </w:r>
      <w:r w:rsidR="00BB6311" w:rsidRPr="00767C54">
        <w:rPr>
          <w:rFonts w:ascii="Arial" w:hAnsi="Arial" w:cs="Arial"/>
          <w:sz w:val="24"/>
          <w:szCs w:val="24"/>
        </w:rPr>
        <w:t xml:space="preserve">my graduate thesis will involve describing efficient methods in sharing conservation data, so this workshop with continue my education in R efficiency. I am taking Data Carpentry, WIS6934, and the class is very </w:t>
      </w:r>
      <w:r w:rsidR="00CA7E74" w:rsidRPr="00767C54">
        <w:rPr>
          <w:rFonts w:ascii="Arial" w:hAnsi="Arial" w:cs="Arial"/>
          <w:sz w:val="24"/>
          <w:szCs w:val="24"/>
        </w:rPr>
        <w:t xml:space="preserve">beneficial, but with only a few weeks in the semester I know I will need continued education to completely succeed in my master’s program. </w:t>
      </w:r>
    </w:p>
    <w:p w14:paraId="44E2BEEF" w14:textId="77777777" w:rsidR="0097192C" w:rsidRPr="00767C54" w:rsidRDefault="0097192C">
      <w:pPr>
        <w:rPr>
          <w:rFonts w:ascii="Arial" w:hAnsi="Arial" w:cs="Arial"/>
          <w:sz w:val="24"/>
          <w:szCs w:val="24"/>
        </w:rPr>
      </w:pPr>
    </w:p>
    <w:p w14:paraId="49C3A559" w14:textId="5A599B73" w:rsidR="0097192C" w:rsidRDefault="0097192C">
      <w:pPr>
        <w:rPr>
          <w:rFonts w:ascii="Arial" w:hAnsi="Arial" w:cs="Arial"/>
          <w:sz w:val="24"/>
          <w:szCs w:val="24"/>
        </w:rPr>
      </w:pPr>
      <w:r w:rsidRPr="00767C54">
        <w:rPr>
          <w:rFonts w:ascii="Arial" w:hAnsi="Arial" w:cs="Arial"/>
          <w:sz w:val="24"/>
          <w:szCs w:val="24"/>
        </w:rPr>
        <w:t>(^ 100 words exactly)</w:t>
      </w:r>
    </w:p>
    <w:p w14:paraId="3AAD80B7" w14:textId="2D2FC293" w:rsidR="00374E42" w:rsidRDefault="00374E42">
      <w:pPr>
        <w:rPr>
          <w:rFonts w:ascii="Arial" w:hAnsi="Arial" w:cs="Arial"/>
          <w:sz w:val="24"/>
          <w:szCs w:val="24"/>
        </w:rPr>
      </w:pPr>
    </w:p>
    <w:p w14:paraId="1C484FEE" w14:textId="1D2F1EBA" w:rsidR="00374E42" w:rsidRDefault="00374E42">
      <w:pPr>
        <w:rPr>
          <w:rFonts w:ascii="Arial" w:hAnsi="Arial" w:cs="Arial"/>
          <w:sz w:val="24"/>
          <w:szCs w:val="24"/>
        </w:rPr>
      </w:pPr>
    </w:p>
    <w:p w14:paraId="33BA8111" w14:textId="14F62532" w:rsidR="00374E42" w:rsidRDefault="00374E42">
      <w:pPr>
        <w:rPr>
          <w:rFonts w:ascii="Arial" w:hAnsi="Arial" w:cs="Arial"/>
          <w:sz w:val="24"/>
          <w:szCs w:val="24"/>
        </w:rPr>
      </w:pPr>
    </w:p>
    <w:p w14:paraId="4578BB11" w14:textId="77777777" w:rsidR="00983216" w:rsidRDefault="00983216" w:rsidP="00374E42">
      <w:pPr>
        <w:pStyle w:val="q"/>
        <w:shd w:val="clear" w:color="auto" w:fill="FFFFFF"/>
        <w:rPr>
          <w:b/>
          <w:bCs/>
          <w:color w:val="000000"/>
          <w:sz w:val="27"/>
          <w:szCs w:val="27"/>
        </w:rPr>
      </w:pPr>
    </w:p>
    <w:p w14:paraId="6958E681" w14:textId="77777777" w:rsidR="00983216" w:rsidRDefault="00983216" w:rsidP="00374E42">
      <w:pPr>
        <w:pStyle w:val="q"/>
        <w:shd w:val="clear" w:color="auto" w:fill="FFFFFF"/>
        <w:rPr>
          <w:b/>
          <w:bCs/>
          <w:color w:val="000000"/>
          <w:sz w:val="27"/>
          <w:szCs w:val="27"/>
        </w:rPr>
      </w:pPr>
    </w:p>
    <w:p w14:paraId="34771B51" w14:textId="77777777" w:rsidR="00983216" w:rsidRDefault="00983216" w:rsidP="00374E42">
      <w:pPr>
        <w:pStyle w:val="q"/>
        <w:shd w:val="clear" w:color="auto" w:fill="FFFFFF"/>
        <w:rPr>
          <w:b/>
          <w:bCs/>
          <w:color w:val="000000"/>
          <w:sz w:val="27"/>
          <w:szCs w:val="27"/>
        </w:rPr>
      </w:pPr>
    </w:p>
    <w:p w14:paraId="6A7D48CB" w14:textId="77777777" w:rsidR="00983216" w:rsidRDefault="00983216" w:rsidP="00374E42">
      <w:pPr>
        <w:pStyle w:val="q"/>
        <w:shd w:val="clear" w:color="auto" w:fill="FFFFFF"/>
        <w:rPr>
          <w:b/>
          <w:bCs/>
          <w:color w:val="000000"/>
          <w:sz w:val="27"/>
          <w:szCs w:val="27"/>
        </w:rPr>
      </w:pPr>
    </w:p>
    <w:p w14:paraId="39E6966C" w14:textId="77777777" w:rsidR="00983216" w:rsidRDefault="00983216" w:rsidP="00374E42">
      <w:pPr>
        <w:pStyle w:val="q"/>
        <w:shd w:val="clear" w:color="auto" w:fill="FFFFFF"/>
        <w:rPr>
          <w:b/>
          <w:bCs/>
          <w:color w:val="000000"/>
          <w:sz w:val="27"/>
          <w:szCs w:val="27"/>
        </w:rPr>
      </w:pPr>
    </w:p>
    <w:p w14:paraId="50B956AE" w14:textId="635E7620" w:rsidR="00374E42" w:rsidRDefault="00374E42" w:rsidP="00374E42">
      <w:pPr>
        <w:pStyle w:val="q"/>
        <w:shd w:val="clear" w:color="auto" w:fill="FFFFFF"/>
        <w:rPr>
          <w:b/>
          <w:bCs/>
          <w:color w:val="000000"/>
          <w:sz w:val="27"/>
          <w:szCs w:val="27"/>
        </w:rPr>
      </w:pPr>
      <w:r>
        <w:rPr>
          <w:b/>
          <w:bCs/>
          <w:color w:val="000000"/>
          <w:sz w:val="27"/>
          <w:szCs w:val="27"/>
        </w:rPr>
        <w:lastRenderedPageBreak/>
        <w:t>Statement of Benefit to the UF Community</w:t>
      </w:r>
    </w:p>
    <w:p w14:paraId="26D31D0E" w14:textId="0C0E7290" w:rsidR="00374E42" w:rsidRDefault="00374E42" w:rsidP="00374E42">
      <w:pPr>
        <w:pStyle w:val="NormalWeb"/>
        <w:shd w:val="clear" w:color="auto" w:fill="FFFFFF"/>
        <w:rPr>
          <w:color w:val="000000"/>
          <w:sz w:val="27"/>
          <w:szCs w:val="27"/>
        </w:rPr>
      </w:pPr>
    </w:p>
    <w:p w14:paraId="710DC1DB" w14:textId="28145316" w:rsidR="00983216" w:rsidRDefault="00983216" w:rsidP="00983216">
      <w:pPr>
        <w:pStyle w:val="NormalWeb"/>
        <w:shd w:val="clear" w:color="auto" w:fill="FFFFFF"/>
        <w:rPr>
          <w:color w:val="000000"/>
          <w:sz w:val="27"/>
          <w:szCs w:val="27"/>
        </w:rPr>
      </w:pPr>
      <w:r>
        <w:rPr>
          <w:color w:val="000000"/>
          <w:sz w:val="27"/>
          <w:szCs w:val="27"/>
        </w:rPr>
        <w:t>Explain the benefit of your travel to the student body and the greater UF community. How does this trip expand, enhance, or advance the Gator Nation? You will be expected to supply this same information to Student Government if your travel is approved, so you may wish to retain a copy of your statement. Please limit your response to approximately 200 words.</w:t>
      </w:r>
    </w:p>
    <w:p w14:paraId="2EC44377" w14:textId="3A5D0938" w:rsidR="00DA3691" w:rsidRDefault="00DA3691" w:rsidP="00983216">
      <w:pPr>
        <w:pStyle w:val="NormalWeb"/>
        <w:shd w:val="clear" w:color="auto" w:fill="FFFFFF"/>
        <w:rPr>
          <w:color w:val="000000"/>
          <w:sz w:val="27"/>
          <w:szCs w:val="27"/>
        </w:rPr>
      </w:pPr>
    </w:p>
    <w:p w14:paraId="1E376CC8" w14:textId="32A8F10F" w:rsidR="00DA3691" w:rsidRDefault="00DA3691" w:rsidP="00983216">
      <w:pPr>
        <w:pStyle w:val="NormalWeb"/>
        <w:shd w:val="clear" w:color="auto" w:fill="FFFFFF"/>
        <w:rPr>
          <w:color w:val="000000"/>
          <w:sz w:val="27"/>
          <w:szCs w:val="27"/>
        </w:rPr>
      </w:pPr>
      <w:r>
        <w:rPr>
          <w:color w:val="000000"/>
          <w:sz w:val="27"/>
          <w:szCs w:val="27"/>
        </w:rPr>
        <w:t>The benefit of my travel to the UF student body, is that I will be able teach, the techniques I learned from the workshop, to help</w:t>
      </w:r>
      <w:del w:id="104" w:author="Moreno,Melissa M" w:date="2018-10-30T09:59:00Z">
        <w:r w:rsidDel="00DA3691">
          <w:rPr>
            <w:color w:val="000000"/>
            <w:sz w:val="27"/>
            <w:szCs w:val="27"/>
          </w:rPr>
          <w:delText xml:space="preserve"> </w:delText>
        </w:r>
      </w:del>
      <w:ins w:id="105" w:author="Moreno,Melissa M" w:date="2018-10-30T09:59:00Z">
        <w:r>
          <w:rPr>
            <w:color w:val="000000"/>
            <w:sz w:val="27"/>
            <w:szCs w:val="27"/>
          </w:rPr>
          <w:t xml:space="preserve"> students and fa</w:t>
        </w:r>
      </w:ins>
      <w:ins w:id="106" w:author="Moreno,Melissa M" w:date="2018-10-30T10:00:00Z">
        <w:r>
          <w:rPr>
            <w:color w:val="000000"/>
            <w:sz w:val="27"/>
            <w:szCs w:val="27"/>
          </w:rPr>
          <w:t>culty</w:t>
        </w:r>
      </w:ins>
      <w:del w:id="107" w:author="Moreno,Melissa M" w:date="2018-10-30T09:59:00Z">
        <w:r w:rsidDel="00DA3691">
          <w:rPr>
            <w:color w:val="000000"/>
            <w:sz w:val="27"/>
            <w:szCs w:val="27"/>
          </w:rPr>
          <w:delText>the students in my cohort, and in my class</w:delText>
        </w:r>
      </w:del>
      <w:r>
        <w:rPr>
          <w:color w:val="000000"/>
          <w:sz w:val="27"/>
          <w:szCs w:val="27"/>
        </w:rPr>
        <w:t xml:space="preserve">. I will be able to spread knowledge of unknown tips and tricks that will increase efficiency in data </w:t>
      </w:r>
      <w:del w:id="108" w:author="Moreno,Melissa M" w:date="2018-10-30T10:00:00Z">
        <w:r w:rsidDel="00DA3691">
          <w:rPr>
            <w:color w:val="000000"/>
            <w:sz w:val="27"/>
            <w:szCs w:val="27"/>
          </w:rPr>
          <w:delText>analysis</w:delText>
        </w:r>
      </w:del>
      <w:ins w:id="109" w:author="Moreno,Melissa M" w:date="2018-10-30T10:00:00Z">
        <w:r>
          <w:rPr>
            <w:color w:val="000000"/>
            <w:sz w:val="27"/>
            <w:szCs w:val="27"/>
          </w:rPr>
          <w:t>management</w:t>
        </w:r>
      </w:ins>
      <w:r>
        <w:rPr>
          <w:color w:val="000000"/>
          <w:sz w:val="27"/>
          <w:szCs w:val="27"/>
        </w:rPr>
        <w:t xml:space="preserve">. With these new skills, I can directly impact the </w:t>
      </w:r>
      <w:del w:id="110" w:author="Moreno,Melissa M" w:date="2018-10-30T09:55:00Z">
        <w:r w:rsidDel="00DA3691">
          <w:rPr>
            <w:color w:val="000000"/>
            <w:sz w:val="27"/>
            <w:szCs w:val="27"/>
          </w:rPr>
          <w:delText>efficiency</w:delText>
        </w:r>
      </w:del>
      <w:ins w:id="111" w:author="Moreno,Melissa M" w:date="2018-10-30T09:55:00Z">
        <w:r>
          <w:rPr>
            <w:color w:val="000000"/>
            <w:sz w:val="27"/>
            <w:szCs w:val="27"/>
          </w:rPr>
          <w:t>productivity</w:t>
        </w:r>
      </w:ins>
      <w:r>
        <w:rPr>
          <w:color w:val="000000"/>
          <w:sz w:val="27"/>
          <w:szCs w:val="27"/>
        </w:rPr>
        <w:t xml:space="preserve"> </w:t>
      </w:r>
      <w:ins w:id="112" w:author="Moreno,Melissa M" w:date="2018-10-30T09:57:00Z">
        <w:r>
          <w:rPr>
            <w:color w:val="000000"/>
            <w:sz w:val="27"/>
            <w:szCs w:val="27"/>
          </w:rPr>
          <w:t xml:space="preserve">of the </w:t>
        </w:r>
      </w:ins>
      <w:ins w:id="113" w:author="Moreno,Melissa M" w:date="2018-10-30T10:01:00Z">
        <w:r>
          <w:rPr>
            <w:color w:val="000000"/>
            <w:sz w:val="27"/>
            <w:szCs w:val="27"/>
          </w:rPr>
          <w:t xml:space="preserve">UF </w:t>
        </w:r>
      </w:ins>
      <w:ins w:id="114" w:author="Moreno,Melissa M" w:date="2018-10-30T09:57:00Z">
        <w:r>
          <w:rPr>
            <w:color w:val="000000"/>
            <w:sz w:val="27"/>
            <w:szCs w:val="27"/>
          </w:rPr>
          <w:t>Oyster Restoration Project</w:t>
        </w:r>
      </w:ins>
      <w:ins w:id="115" w:author="Moreno,Melissa M" w:date="2018-10-30T10:00:00Z">
        <w:r>
          <w:rPr>
            <w:color w:val="000000"/>
            <w:sz w:val="27"/>
            <w:szCs w:val="27"/>
          </w:rPr>
          <w:t>, which I am a member of</w:t>
        </w:r>
      </w:ins>
      <w:ins w:id="116" w:author="Moreno,Melissa M" w:date="2018-10-30T09:58:00Z">
        <w:r>
          <w:rPr>
            <w:color w:val="000000"/>
            <w:sz w:val="27"/>
            <w:szCs w:val="27"/>
          </w:rPr>
          <w:t xml:space="preserve">. Through my data management </w:t>
        </w:r>
      </w:ins>
      <w:ins w:id="117" w:author="Moreno,Melissa M" w:date="2018-10-30T10:04:00Z">
        <w:r w:rsidR="00635BDD">
          <w:rPr>
            <w:color w:val="000000"/>
            <w:sz w:val="27"/>
            <w:szCs w:val="27"/>
          </w:rPr>
          <w:t xml:space="preserve">experience </w:t>
        </w:r>
      </w:ins>
      <w:ins w:id="118" w:author="Moreno,Melissa M" w:date="2018-10-30T09:58:00Z">
        <w:r>
          <w:rPr>
            <w:color w:val="000000"/>
            <w:sz w:val="27"/>
            <w:szCs w:val="27"/>
          </w:rPr>
          <w:t xml:space="preserve">on the project, I am creating an efficiency workflow documentation that will teach a class to faculty and students, and this class will be sponsored by UFIT. I plan </w:t>
        </w:r>
      </w:ins>
      <w:ins w:id="119" w:author="Moreno,Melissa M" w:date="2018-10-30T09:59:00Z">
        <w:r>
          <w:rPr>
            <w:color w:val="000000"/>
            <w:sz w:val="27"/>
            <w:szCs w:val="27"/>
          </w:rPr>
          <w:t xml:space="preserve">to use what I learn in the workshops, to teach </w:t>
        </w:r>
      </w:ins>
      <w:ins w:id="120" w:author="Moreno,Melissa M" w:date="2018-10-30T10:01:00Z">
        <w:r w:rsidR="00635BDD">
          <w:rPr>
            <w:color w:val="000000"/>
            <w:sz w:val="27"/>
            <w:szCs w:val="27"/>
          </w:rPr>
          <w:t xml:space="preserve">others on how to effectively manage conservation and research type data. </w:t>
        </w:r>
      </w:ins>
    </w:p>
    <w:p w14:paraId="214DB4F0" w14:textId="21CC21FE" w:rsidR="00374E42" w:rsidRDefault="00374E42" w:rsidP="00374E42">
      <w:pPr>
        <w:pStyle w:val="NormalWeb"/>
        <w:shd w:val="clear" w:color="auto" w:fill="FFFFFF"/>
        <w:rPr>
          <w:color w:val="000000"/>
          <w:sz w:val="27"/>
          <w:szCs w:val="27"/>
        </w:rPr>
      </w:pPr>
    </w:p>
    <w:p w14:paraId="2F40D954" w14:textId="65DE2D00" w:rsidR="00983216" w:rsidRDefault="00983216" w:rsidP="00374E42">
      <w:pPr>
        <w:pStyle w:val="NormalWeb"/>
        <w:shd w:val="clear" w:color="auto" w:fill="FFFFFF"/>
        <w:rPr>
          <w:color w:val="000000"/>
          <w:sz w:val="27"/>
          <w:szCs w:val="27"/>
        </w:rPr>
      </w:pPr>
    </w:p>
    <w:p w14:paraId="17714FC4" w14:textId="77777777" w:rsidR="00983216" w:rsidRDefault="00983216" w:rsidP="00374E42">
      <w:pPr>
        <w:pStyle w:val="NormalWeb"/>
        <w:shd w:val="clear" w:color="auto" w:fill="FFFFFF"/>
        <w:rPr>
          <w:color w:val="000000"/>
          <w:sz w:val="27"/>
          <w:szCs w:val="27"/>
        </w:rPr>
      </w:pPr>
    </w:p>
    <w:p w14:paraId="075AA5E3" w14:textId="5F4046A5" w:rsidR="00374E42" w:rsidRDefault="00374E42" w:rsidP="00374E42">
      <w:pPr>
        <w:pStyle w:val="NormalWeb"/>
        <w:shd w:val="clear" w:color="auto" w:fill="FFFFFF"/>
        <w:rPr>
          <w:color w:val="000000"/>
          <w:sz w:val="27"/>
          <w:szCs w:val="27"/>
          <w:shd w:val="clear" w:color="auto" w:fill="FFFFFF"/>
        </w:rPr>
      </w:pPr>
      <w:r>
        <w:rPr>
          <w:color w:val="000000"/>
          <w:sz w:val="27"/>
          <w:szCs w:val="27"/>
          <w:shd w:val="clear" w:color="auto" w:fill="FFFFFF"/>
        </w:rPr>
        <w:t>How will your conference attendance aid in your professional development as a member of the UF community? You might include information on specific panels you will attend, experts with whom you will create a dialogue, etc. Please limit your response to approximately 300 words. Please note that SG cannot fund travel to attend interviews.</w:t>
      </w:r>
    </w:p>
    <w:p w14:paraId="3FE30839" w14:textId="03BF5C36" w:rsidR="00983216" w:rsidRDefault="00983216" w:rsidP="00374E42">
      <w:pPr>
        <w:pStyle w:val="NormalWeb"/>
        <w:shd w:val="clear" w:color="auto" w:fill="FFFFFF"/>
        <w:rPr>
          <w:color w:val="000000"/>
          <w:sz w:val="27"/>
          <w:szCs w:val="27"/>
        </w:rPr>
      </w:pPr>
    </w:p>
    <w:p w14:paraId="627B75F1" w14:textId="356894B7" w:rsidR="00983216" w:rsidDel="00156F13" w:rsidRDefault="00983216" w:rsidP="00983216">
      <w:pPr>
        <w:rPr>
          <w:del w:id="121" w:author="Moreno,Melissa M" w:date="2018-10-30T10:18:00Z"/>
          <w:rFonts w:ascii="Arial" w:hAnsi="Arial" w:cs="Arial"/>
          <w:sz w:val="24"/>
          <w:szCs w:val="24"/>
        </w:rPr>
      </w:pPr>
      <w:r w:rsidRPr="00767C54">
        <w:rPr>
          <w:rFonts w:ascii="Arial" w:hAnsi="Arial" w:cs="Arial"/>
          <w:sz w:val="24"/>
          <w:szCs w:val="24"/>
        </w:rPr>
        <w:t xml:space="preserve">Even though I have taken several data carpentry workshops through UF, I would not be able to take this course on campus because it’s a specialty workshop. The workshop is to help increase efficient in R, for collaboration, communication, and iteration. Most of my graduate thesis will involve describing efficient methods in sharing conservation data, so this workshop with continue my education in R efficiency. I am taking Data Carpentry, WIS6934, and the class is very beneficial, but with only a few weeks in the </w:t>
      </w:r>
      <w:r w:rsidRPr="00767C54">
        <w:rPr>
          <w:rFonts w:ascii="Arial" w:hAnsi="Arial" w:cs="Arial"/>
          <w:sz w:val="24"/>
          <w:szCs w:val="24"/>
        </w:rPr>
        <w:lastRenderedPageBreak/>
        <w:t xml:space="preserve">semester I know I will need continued education to completely succeed in my master’s program. </w:t>
      </w:r>
    </w:p>
    <w:p w14:paraId="081DF51E" w14:textId="00514210" w:rsidR="00983216" w:rsidRDefault="00983216" w:rsidP="00983216">
      <w:pPr>
        <w:rPr>
          <w:rFonts w:ascii="Arial" w:hAnsi="Arial" w:cs="Arial"/>
          <w:sz w:val="24"/>
          <w:szCs w:val="24"/>
        </w:rPr>
      </w:pPr>
    </w:p>
    <w:p w14:paraId="2DDC8E3B" w14:textId="032EDDAC" w:rsidR="00156F13" w:rsidDel="00156F13" w:rsidRDefault="00983216" w:rsidP="00983216">
      <w:pPr>
        <w:rPr>
          <w:del w:id="122" w:author="Moreno,Melissa M" w:date="2018-10-30T10:18:00Z"/>
          <w:rFonts w:ascii="Arial" w:hAnsi="Arial" w:cs="Arial"/>
          <w:sz w:val="24"/>
          <w:szCs w:val="24"/>
        </w:rPr>
      </w:pPr>
      <w:del w:id="123" w:author="Moreno,Melissa M" w:date="2018-10-30T10:06:00Z">
        <w:r w:rsidDel="00635BDD">
          <w:rPr>
            <w:rFonts w:ascii="Arial" w:hAnsi="Arial" w:cs="Arial"/>
            <w:sz w:val="24"/>
            <w:szCs w:val="24"/>
          </w:rPr>
          <w:delText>As professional development is involved, I will be able to speak with many professionals</w:delText>
        </w:r>
      </w:del>
      <w:r w:rsidR="00635BDD">
        <w:rPr>
          <w:rFonts w:ascii="Arial" w:hAnsi="Arial" w:cs="Arial"/>
          <w:sz w:val="24"/>
          <w:szCs w:val="24"/>
        </w:rPr>
        <w:t xml:space="preserve">The workshop I am specifically attending is </w:t>
      </w:r>
      <w:r w:rsidR="00156F13">
        <w:rPr>
          <w:rFonts w:ascii="Arial" w:hAnsi="Arial" w:cs="Arial"/>
          <w:sz w:val="24"/>
          <w:szCs w:val="24"/>
        </w:rPr>
        <w:t>“</w:t>
      </w:r>
      <w:r w:rsidR="00635BDD" w:rsidRPr="00635BDD">
        <w:rPr>
          <w:rFonts w:ascii="Arial" w:hAnsi="Arial" w:cs="Arial"/>
          <w:sz w:val="24"/>
          <w:szCs w:val="24"/>
        </w:rPr>
        <w:t xml:space="preserve">What They Forgot </w:t>
      </w:r>
      <w:proofErr w:type="gramStart"/>
      <w:r w:rsidR="00635BDD" w:rsidRPr="00635BDD">
        <w:rPr>
          <w:rFonts w:ascii="Arial" w:hAnsi="Arial" w:cs="Arial"/>
          <w:sz w:val="24"/>
          <w:szCs w:val="24"/>
        </w:rPr>
        <w:t>To</w:t>
      </w:r>
      <w:proofErr w:type="gramEnd"/>
      <w:r w:rsidR="00635BDD" w:rsidRPr="00635BDD">
        <w:rPr>
          <w:rFonts w:ascii="Arial" w:hAnsi="Arial" w:cs="Arial"/>
          <w:sz w:val="24"/>
          <w:szCs w:val="24"/>
        </w:rPr>
        <w:t xml:space="preserve"> Teach You About R Workshop</w:t>
      </w:r>
      <w:r w:rsidR="00635BDD">
        <w:rPr>
          <w:rFonts w:ascii="Arial" w:hAnsi="Arial" w:cs="Arial"/>
          <w:sz w:val="24"/>
          <w:szCs w:val="24"/>
        </w:rPr>
        <w:t xml:space="preserve">”, which is a two day workshop that is geared to instructor on how to design, teach and support short R courses. </w:t>
      </w:r>
      <w:r w:rsidR="00156F13">
        <w:rPr>
          <w:rFonts w:ascii="Arial" w:hAnsi="Arial" w:cs="Arial"/>
          <w:sz w:val="24"/>
          <w:szCs w:val="24"/>
        </w:rPr>
        <w:t xml:space="preserve">This workshop is </w:t>
      </w:r>
      <w:ins w:id="124" w:author="Moreno,Melissa M" w:date="2018-10-30T10:18:00Z">
        <w:r w:rsidR="00156F13">
          <w:rPr>
            <w:rFonts w:ascii="Arial" w:hAnsi="Arial" w:cs="Arial"/>
            <w:sz w:val="24"/>
            <w:szCs w:val="24"/>
          </w:rPr>
          <w:t>will hone my R skills to</w:t>
        </w:r>
      </w:ins>
      <w:ins w:id="125" w:author="Moreno,Melissa M" w:date="2018-10-30T10:16:00Z">
        <w:r w:rsidR="00156F13">
          <w:rPr>
            <w:rFonts w:ascii="Arial" w:hAnsi="Arial" w:cs="Arial"/>
            <w:sz w:val="24"/>
            <w:szCs w:val="24"/>
          </w:rPr>
          <w:t xml:space="preserve"> aid in my professional development, I will also be pursuing to be a </w:t>
        </w:r>
        <w:proofErr w:type="spellStart"/>
        <w:r w:rsidR="00156F13">
          <w:rPr>
            <w:rFonts w:ascii="Arial" w:hAnsi="Arial" w:cs="Arial"/>
            <w:sz w:val="24"/>
            <w:szCs w:val="24"/>
          </w:rPr>
          <w:t>datacamp</w:t>
        </w:r>
        <w:proofErr w:type="spellEnd"/>
        <w:r w:rsidR="00156F13">
          <w:rPr>
            <w:rFonts w:ascii="Arial" w:hAnsi="Arial" w:cs="Arial"/>
            <w:sz w:val="24"/>
            <w:szCs w:val="24"/>
          </w:rPr>
          <w:t xml:space="preserve"> instructor, so this workshop will assist me in becoming a better trainer.</w:t>
        </w:r>
      </w:ins>
    </w:p>
    <w:p w14:paraId="7C62B916" w14:textId="72638071" w:rsidR="00635BDD" w:rsidRDefault="00635BDD" w:rsidP="00983216">
      <w:pPr>
        <w:rPr>
          <w:rFonts w:ascii="Arial" w:hAnsi="Arial" w:cs="Arial"/>
          <w:sz w:val="24"/>
          <w:szCs w:val="24"/>
        </w:rPr>
      </w:pPr>
    </w:p>
    <w:p w14:paraId="6E436E34" w14:textId="7DC68216" w:rsidR="00635BDD" w:rsidRPr="00767C54" w:rsidRDefault="00635BDD" w:rsidP="00983216">
      <w:pPr>
        <w:rPr>
          <w:rFonts w:ascii="Arial" w:hAnsi="Arial" w:cs="Arial"/>
          <w:sz w:val="24"/>
          <w:szCs w:val="24"/>
        </w:rPr>
      </w:pPr>
      <w:bookmarkStart w:id="126" w:name="_GoBack"/>
      <w:del w:id="127" w:author="Moreno,Melissa M" w:date="2018-10-30T10:16:00Z">
        <w:r w:rsidDel="00156F13">
          <w:rPr>
            <w:rFonts w:ascii="Arial" w:hAnsi="Arial" w:cs="Arial"/>
            <w:sz w:val="24"/>
            <w:szCs w:val="24"/>
          </w:rPr>
          <w:delText xml:space="preserve">To aid in my professional development, I will also be </w:delText>
        </w:r>
        <w:r w:rsidR="00156F13" w:rsidDel="00156F13">
          <w:rPr>
            <w:rFonts w:ascii="Arial" w:hAnsi="Arial" w:cs="Arial"/>
            <w:sz w:val="24"/>
            <w:szCs w:val="24"/>
          </w:rPr>
          <w:delText>pursuing</w:delText>
        </w:r>
        <w:r w:rsidDel="00156F13">
          <w:rPr>
            <w:rFonts w:ascii="Arial" w:hAnsi="Arial" w:cs="Arial"/>
            <w:sz w:val="24"/>
            <w:szCs w:val="24"/>
          </w:rPr>
          <w:delText xml:space="preserve"> to be a datacamp instructor, so this workshop will assist me</w:delText>
        </w:r>
        <w:r w:rsidR="00156F13" w:rsidDel="00156F13">
          <w:rPr>
            <w:rFonts w:ascii="Arial" w:hAnsi="Arial" w:cs="Arial"/>
            <w:sz w:val="24"/>
            <w:szCs w:val="24"/>
          </w:rPr>
          <w:delText xml:space="preserve"> in becoming a better </w:delText>
        </w:r>
      </w:del>
      <w:del w:id="128" w:author="Moreno,Melissa M" w:date="2018-10-30T10:14:00Z">
        <w:r w:rsidR="00156F13" w:rsidDel="00156F13">
          <w:rPr>
            <w:rFonts w:ascii="Arial" w:hAnsi="Arial" w:cs="Arial"/>
            <w:sz w:val="24"/>
            <w:szCs w:val="24"/>
          </w:rPr>
          <w:delText>instructor</w:delText>
        </w:r>
      </w:del>
      <w:del w:id="129" w:author="Moreno,Melissa M" w:date="2018-10-30T10:16:00Z">
        <w:r w:rsidR="00156F13" w:rsidDel="00156F13">
          <w:rPr>
            <w:rFonts w:ascii="Arial" w:hAnsi="Arial" w:cs="Arial"/>
            <w:sz w:val="24"/>
            <w:szCs w:val="24"/>
          </w:rPr>
          <w:delText xml:space="preserve">. </w:delText>
        </w:r>
      </w:del>
      <w:r w:rsidR="00156F13">
        <w:rPr>
          <w:rFonts w:ascii="Arial" w:hAnsi="Arial" w:cs="Arial"/>
          <w:sz w:val="24"/>
          <w:szCs w:val="24"/>
        </w:rPr>
        <w:t xml:space="preserve">I hope that through teaching future scientists about proper data management, that there will be an </w:t>
      </w:r>
      <w:del w:id="130" w:author="Moreno,Melissa M" w:date="2018-10-30T10:15:00Z">
        <w:r w:rsidR="00156F13" w:rsidDel="00156F13">
          <w:rPr>
            <w:rFonts w:ascii="Arial" w:hAnsi="Arial" w:cs="Arial"/>
            <w:sz w:val="24"/>
            <w:szCs w:val="24"/>
          </w:rPr>
          <w:delText>increase</w:delText>
        </w:r>
      </w:del>
      <w:ins w:id="131" w:author="Moreno,Melissa M" w:date="2018-10-30T10:15:00Z">
        <w:r w:rsidR="00156F13">
          <w:rPr>
            <w:rFonts w:ascii="Arial" w:hAnsi="Arial" w:cs="Arial"/>
            <w:sz w:val="24"/>
            <w:szCs w:val="24"/>
          </w:rPr>
          <w:t>growth</w:t>
        </w:r>
      </w:ins>
      <w:r w:rsidR="00156F13">
        <w:rPr>
          <w:rFonts w:ascii="Arial" w:hAnsi="Arial" w:cs="Arial"/>
          <w:sz w:val="24"/>
          <w:szCs w:val="24"/>
        </w:rPr>
        <w:t xml:space="preserve"> </w:t>
      </w:r>
      <w:ins w:id="132" w:author="Moreno,Melissa M" w:date="2018-10-30T10:16:00Z">
        <w:r w:rsidR="00156F13">
          <w:rPr>
            <w:rFonts w:ascii="Arial" w:hAnsi="Arial" w:cs="Arial"/>
            <w:sz w:val="24"/>
            <w:szCs w:val="24"/>
          </w:rPr>
          <w:t xml:space="preserve">in shareable and reproducible data. </w:t>
        </w:r>
      </w:ins>
    </w:p>
    <w:bookmarkEnd w:id="126"/>
    <w:p w14:paraId="5F412D80" w14:textId="77777777" w:rsidR="00983216" w:rsidRDefault="00983216" w:rsidP="00374E42">
      <w:pPr>
        <w:pStyle w:val="NormalWeb"/>
        <w:shd w:val="clear" w:color="auto" w:fill="FFFFFF"/>
        <w:rPr>
          <w:color w:val="000000"/>
          <w:sz w:val="27"/>
          <w:szCs w:val="27"/>
        </w:rPr>
      </w:pPr>
    </w:p>
    <w:p w14:paraId="41FDB599" w14:textId="77777777" w:rsidR="00374E42" w:rsidRPr="00767C54" w:rsidRDefault="00374E42">
      <w:pPr>
        <w:rPr>
          <w:rFonts w:ascii="Arial" w:hAnsi="Arial" w:cs="Arial"/>
          <w:sz w:val="24"/>
          <w:szCs w:val="24"/>
        </w:rPr>
      </w:pPr>
    </w:p>
    <w:p w14:paraId="71AB2EF5" w14:textId="77777777" w:rsidR="0097192C" w:rsidRPr="00767C54" w:rsidDel="00983216" w:rsidRDefault="0097192C">
      <w:pPr>
        <w:rPr>
          <w:del w:id="133" w:author="Moreno,Melissa M" w:date="2018-10-30T09:38:00Z"/>
          <w:rFonts w:ascii="Arial" w:hAnsi="Arial" w:cs="Arial"/>
          <w:sz w:val="24"/>
          <w:szCs w:val="24"/>
        </w:rPr>
      </w:pPr>
    </w:p>
    <w:p w14:paraId="4F354EDC" w14:textId="1AABE84E" w:rsidR="00BB6311" w:rsidRPr="00767C54" w:rsidDel="00983216" w:rsidRDefault="00BB6311">
      <w:pPr>
        <w:rPr>
          <w:del w:id="134" w:author="Moreno,Melissa M" w:date="2018-10-30T09:38:00Z"/>
          <w:rFonts w:ascii="Arial" w:hAnsi="Arial" w:cs="Arial"/>
          <w:b/>
          <w:sz w:val="24"/>
          <w:szCs w:val="24"/>
        </w:rPr>
      </w:pPr>
      <w:del w:id="135" w:author="Moreno,Melissa M" w:date="2018-10-30T09:38:00Z">
        <w:r w:rsidRPr="00767C54" w:rsidDel="00983216">
          <w:rPr>
            <w:rFonts w:ascii="Arial" w:hAnsi="Arial" w:cs="Arial"/>
            <w:b/>
            <w:sz w:val="24"/>
            <w:szCs w:val="24"/>
          </w:rPr>
          <w:delText>Grants</w:delText>
        </w:r>
      </w:del>
    </w:p>
    <w:p w14:paraId="4B1F3074" w14:textId="4FFBC0B7" w:rsidR="00BB6311" w:rsidRPr="00767C54" w:rsidDel="00983216" w:rsidRDefault="00BB6311">
      <w:pPr>
        <w:rPr>
          <w:del w:id="136" w:author="Moreno,Melissa M" w:date="2018-10-30T09:38:00Z"/>
          <w:rFonts w:ascii="Arial" w:hAnsi="Arial" w:cs="Arial"/>
          <w:sz w:val="24"/>
          <w:szCs w:val="24"/>
        </w:rPr>
      </w:pPr>
    </w:p>
    <w:p w14:paraId="0692A684" w14:textId="5F346AAE" w:rsidR="00334D79" w:rsidRPr="00767C54" w:rsidDel="00983216" w:rsidRDefault="00334D79">
      <w:pPr>
        <w:rPr>
          <w:del w:id="137" w:author="Moreno,Melissa M" w:date="2018-10-30T09:38:00Z"/>
          <w:rFonts w:ascii="Arial" w:hAnsi="Arial" w:cs="Arial"/>
          <w:sz w:val="24"/>
          <w:szCs w:val="24"/>
        </w:rPr>
      </w:pPr>
      <w:del w:id="138" w:author="Moreno,Melissa M" w:date="2018-10-30T09:38:00Z">
        <w:r w:rsidRPr="00767C54" w:rsidDel="00983216">
          <w:rPr>
            <w:rFonts w:ascii="Arial" w:hAnsi="Arial" w:cs="Arial"/>
            <w:sz w:val="24"/>
            <w:szCs w:val="24"/>
          </w:rPr>
          <w:delText>WEC Travel Grant Application</w:delText>
        </w:r>
      </w:del>
    </w:p>
    <w:p w14:paraId="430AB74C" w14:textId="4A36FB76" w:rsidR="00334D79" w:rsidRPr="00767C54" w:rsidDel="00983216" w:rsidRDefault="00334D79">
      <w:pPr>
        <w:rPr>
          <w:del w:id="139" w:author="Moreno,Melissa M" w:date="2018-10-30T09:38:00Z"/>
          <w:rFonts w:ascii="Arial" w:hAnsi="Arial" w:cs="Arial"/>
          <w:sz w:val="24"/>
          <w:szCs w:val="24"/>
        </w:rPr>
      </w:pPr>
      <w:del w:id="140" w:author="Moreno,Melissa M" w:date="2018-10-30T09:38:00Z">
        <w:r w:rsidRPr="00767C54" w:rsidDel="00983216">
          <w:rPr>
            <w:rFonts w:ascii="Arial" w:hAnsi="Arial" w:cs="Arial"/>
            <w:sz w:val="24"/>
            <w:szCs w:val="24"/>
          </w:rPr>
          <w:delText>Apply by January 1st.</w:delText>
        </w:r>
      </w:del>
    </w:p>
    <w:p w14:paraId="0D26B1EF" w14:textId="0C35B9AE" w:rsidR="00334D79" w:rsidRPr="00767C54" w:rsidDel="00983216" w:rsidRDefault="008F7D42">
      <w:pPr>
        <w:rPr>
          <w:del w:id="141" w:author="Moreno,Melissa M" w:date="2018-10-30T09:38:00Z"/>
          <w:rFonts w:ascii="Arial" w:hAnsi="Arial" w:cs="Arial"/>
          <w:sz w:val="24"/>
          <w:szCs w:val="24"/>
        </w:rPr>
      </w:pPr>
      <w:del w:id="142" w:author="Moreno,Melissa M" w:date="2018-10-30T09:38:00Z">
        <w:r w:rsidDel="00983216">
          <w:rPr>
            <w:rStyle w:val="Hyperlink"/>
            <w:rFonts w:ascii="Arial" w:hAnsi="Arial" w:cs="Arial"/>
            <w:sz w:val="24"/>
            <w:szCs w:val="24"/>
          </w:rPr>
          <w:fldChar w:fldCharType="begin"/>
        </w:r>
        <w:r w:rsidDel="00983216">
          <w:rPr>
            <w:rStyle w:val="Hyperlink"/>
            <w:rFonts w:ascii="Arial" w:hAnsi="Arial" w:cs="Arial"/>
            <w:sz w:val="24"/>
            <w:szCs w:val="24"/>
          </w:rPr>
          <w:delInstrText xml:space="preserve"> HYPERLINK "https://docs.google.com/forms/d/e/1FAIpQLSfukcrQ5vyC30x0K77Ad2wtr-WhhyJsxdy0vcTit24rvtfBWA/viewform" </w:delInstrText>
        </w:r>
        <w:r w:rsidDel="00983216">
          <w:rPr>
            <w:rStyle w:val="Hyperlink"/>
            <w:rFonts w:ascii="Arial" w:hAnsi="Arial" w:cs="Arial"/>
            <w:sz w:val="24"/>
            <w:szCs w:val="24"/>
          </w:rPr>
          <w:fldChar w:fldCharType="separate"/>
        </w:r>
        <w:r w:rsidR="00334D79" w:rsidRPr="00767C54" w:rsidDel="00983216">
          <w:rPr>
            <w:rStyle w:val="Hyperlink"/>
            <w:rFonts w:ascii="Arial" w:hAnsi="Arial" w:cs="Arial"/>
            <w:sz w:val="24"/>
            <w:szCs w:val="24"/>
          </w:rPr>
          <w:delText>https://docs.google.com/forms/d/e/1FAIpQLSfukcrQ5vyC30x0K77Ad2wtr-WhhyJsxdy0vcTit24rvtfBWA/viewform</w:delText>
        </w:r>
        <w:r w:rsidDel="00983216">
          <w:rPr>
            <w:rStyle w:val="Hyperlink"/>
            <w:rFonts w:ascii="Arial" w:hAnsi="Arial" w:cs="Arial"/>
            <w:sz w:val="24"/>
            <w:szCs w:val="24"/>
          </w:rPr>
          <w:fldChar w:fldCharType="end"/>
        </w:r>
      </w:del>
    </w:p>
    <w:p w14:paraId="2084D0B4" w14:textId="0420F83E" w:rsidR="00334D79" w:rsidRPr="00767C54" w:rsidDel="00983216" w:rsidRDefault="00334D79">
      <w:pPr>
        <w:rPr>
          <w:del w:id="143" w:author="Moreno,Melissa M" w:date="2018-10-30T09:38:00Z"/>
          <w:rFonts w:ascii="Arial" w:hAnsi="Arial" w:cs="Arial"/>
          <w:sz w:val="24"/>
          <w:szCs w:val="24"/>
        </w:rPr>
      </w:pPr>
    </w:p>
    <w:p w14:paraId="224749AE" w14:textId="55341317" w:rsidR="00334D79" w:rsidRPr="00767C54" w:rsidDel="00983216" w:rsidRDefault="00334D79" w:rsidP="00334D79">
      <w:pPr>
        <w:rPr>
          <w:del w:id="144" w:author="Moreno,Melissa M" w:date="2018-10-30T09:38:00Z"/>
          <w:rFonts w:ascii="Arial" w:hAnsi="Arial" w:cs="Arial"/>
          <w:sz w:val="24"/>
          <w:szCs w:val="24"/>
        </w:rPr>
      </w:pPr>
      <w:del w:id="145" w:author="Moreno,Melissa M" w:date="2018-10-30T09:38:00Z">
        <w:r w:rsidRPr="00767C54" w:rsidDel="00983216">
          <w:rPr>
            <w:rFonts w:ascii="Arial" w:hAnsi="Arial" w:cs="Arial"/>
            <w:sz w:val="24"/>
            <w:szCs w:val="24"/>
          </w:rPr>
          <w:delText>UF/IFAS Graduate</w:delText>
        </w:r>
      </w:del>
    </w:p>
    <w:p w14:paraId="23E26C35" w14:textId="16409B24" w:rsidR="00334D79" w:rsidRPr="00767C54" w:rsidDel="00983216" w:rsidRDefault="00334D79" w:rsidP="00334D79">
      <w:pPr>
        <w:rPr>
          <w:del w:id="146" w:author="Moreno,Melissa M" w:date="2018-10-30T09:38:00Z"/>
          <w:rFonts w:ascii="Arial" w:hAnsi="Arial" w:cs="Arial"/>
          <w:sz w:val="24"/>
          <w:szCs w:val="24"/>
        </w:rPr>
      </w:pPr>
      <w:del w:id="147" w:author="Moreno,Melissa M" w:date="2018-10-30T09:38:00Z">
        <w:r w:rsidRPr="00767C54" w:rsidDel="00983216">
          <w:rPr>
            <w:rFonts w:ascii="Arial" w:hAnsi="Arial" w:cs="Arial"/>
            <w:sz w:val="24"/>
            <w:szCs w:val="24"/>
          </w:rPr>
          <w:delText xml:space="preserve">Student Travel Grant Application </w:delText>
        </w:r>
      </w:del>
    </w:p>
    <w:p w14:paraId="405DF87B" w14:textId="701FE7BF" w:rsidR="00334D79" w:rsidRPr="00767C54" w:rsidDel="00983216" w:rsidRDefault="00334D79" w:rsidP="00334D79">
      <w:pPr>
        <w:rPr>
          <w:del w:id="148" w:author="Moreno,Melissa M" w:date="2018-10-30T09:38:00Z"/>
          <w:rFonts w:ascii="Arial" w:hAnsi="Arial" w:cs="Arial"/>
          <w:sz w:val="24"/>
          <w:szCs w:val="24"/>
        </w:rPr>
      </w:pPr>
      <w:del w:id="149" w:author="Moreno,Melissa M" w:date="2018-10-30T09:38:00Z">
        <w:r w:rsidRPr="00767C54" w:rsidDel="00983216">
          <w:rPr>
            <w:rFonts w:ascii="Arial" w:hAnsi="Arial" w:cs="Arial"/>
            <w:sz w:val="24"/>
            <w:szCs w:val="24"/>
          </w:rPr>
          <w:delText xml:space="preserve">Apply by </w:delText>
        </w:r>
        <w:r w:rsidRPr="00767C54" w:rsidDel="00983216">
          <w:rPr>
            <w:rFonts w:ascii="Arial" w:hAnsi="Arial" w:cs="Arial"/>
            <w:sz w:val="24"/>
            <w:szCs w:val="24"/>
          </w:rPr>
          <w:tab/>
          <w:delText>November 1st</w:delText>
        </w:r>
      </w:del>
    </w:p>
    <w:p w14:paraId="70126E9B" w14:textId="3403EFDF" w:rsidR="00334D79" w:rsidRPr="00767C54" w:rsidDel="00983216" w:rsidRDefault="008F7D42">
      <w:pPr>
        <w:rPr>
          <w:del w:id="150" w:author="Moreno,Melissa M" w:date="2018-10-30T09:38:00Z"/>
          <w:rFonts w:ascii="Arial" w:hAnsi="Arial" w:cs="Arial"/>
          <w:sz w:val="24"/>
          <w:szCs w:val="24"/>
        </w:rPr>
      </w:pPr>
      <w:del w:id="151" w:author="Moreno,Melissa M" w:date="2018-10-30T09:38:00Z">
        <w:r w:rsidDel="00983216">
          <w:rPr>
            <w:rStyle w:val="Hyperlink"/>
            <w:rFonts w:ascii="Arial" w:hAnsi="Arial" w:cs="Arial"/>
            <w:sz w:val="24"/>
            <w:szCs w:val="24"/>
          </w:rPr>
          <w:fldChar w:fldCharType="begin"/>
        </w:r>
        <w:r w:rsidDel="00983216">
          <w:rPr>
            <w:rStyle w:val="Hyperlink"/>
            <w:rFonts w:ascii="Arial" w:hAnsi="Arial" w:cs="Arial"/>
            <w:sz w:val="24"/>
            <w:szCs w:val="24"/>
          </w:rPr>
          <w:delInstrText xml:space="preserve"> HYPERLINK "http://cals.ufl.edu/students/travel-grant-application.php" </w:delInstrText>
        </w:r>
        <w:r w:rsidDel="00983216">
          <w:rPr>
            <w:rStyle w:val="Hyperlink"/>
            <w:rFonts w:ascii="Arial" w:hAnsi="Arial" w:cs="Arial"/>
            <w:sz w:val="24"/>
            <w:szCs w:val="24"/>
          </w:rPr>
          <w:fldChar w:fldCharType="separate"/>
        </w:r>
        <w:r w:rsidR="00334D79" w:rsidRPr="00767C54" w:rsidDel="00983216">
          <w:rPr>
            <w:rStyle w:val="Hyperlink"/>
            <w:rFonts w:ascii="Arial" w:hAnsi="Arial" w:cs="Arial"/>
            <w:sz w:val="24"/>
            <w:szCs w:val="24"/>
          </w:rPr>
          <w:delText>http://cals.ufl.edu/students/travel-grant-application.php</w:delText>
        </w:r>
        <w:r w:rsidDel="00983216">
          <w:rPr>
            <w:rStyle w:val="Hyperlink"/>
            <w:rFonts w:ascii="Arial" w:hAnsi="Arial" w:cs="Arial"/>
            <w:sz w:val="24"/>
            <w:szCs w:val="24"/>
          </w:rPr>
          <w:fldChar w:fldCharType="end"/>
        </w:r>
      </w:del>
    </w:p>
    <w:p w14:paraId="0E2A2E0B" w14:textId="64BE247C" w:rsidR="00334D79" w:rsidRPr="00767C54" w:rsidDel="00983216" w:rsidRDefault="00334D79" w:rsidP="00334D79">
      <w:pPr>
        <w:spacing w:after="0" w:line="240" w:lineRule="auto"/>
        <w:outlineLvl w:val="0"/>
        <w:rPr>
          <w:del w:id="152" w:author="Moreno,Melissa M" w:date="2018-10-30T09:38:00Z"/>
          <w:rFonts w:ascii="Arial" w:eastAsia="Times New Roman" w:hAnsi="Arial" w:cs="Arial"/>
          <w:b/>
          <w:bCs/>
          <w:color w:val="FFFFFF"/>
          <w:kern w:val="36"/>
          <w:sz w:val="24"/>
          <w:szCs w:val="24"/>
        </w:rPr>
      </w:pPr>
      <w:del w:id="153" w:author="Moreno,Melissa M" w:date="2018-10-30T09:38:00Z">
        <w:r w:rsidRPr="00767C54" w:rsidDel="00983216">
          <w:rPr>
            <w:rFonts w:ascii="Arial" w:eastAsia="Times New Roman" w:hAnsi="Arial" w:cs="Arial"/>
            <w:b/>
            <w:bCs/>
            <w:color w:val="FFFFFF"/>
            <w:kern w:val="36"/>
            <w:sz w:val="24"/>
            <w:szCs w:val="24"/>
          </w:rPr>
          <w:delText>Travel Grant Application</w:delText>
        </w:r>
      </w:del>
    </w:p>
    <w:p w14:paraId="033507AF" w14:textId="7613ECE7" w:rsidR="00334D79" w:rsidRPr="00767C54" w:rsidDel="00983216" w:rsidRDefault="00334D79">
      <w:pPr>
        <w:rPr>
          <w:del w:id="154" w:author="Moreno,Melissa M" w:date="2018-10-30T09:38:00Z"/>
          <w:rFonts w:ascii="Arial" w:hAnsi="Arial" w:cs="Arial"/>
          <w:sz w:val="24"/>
          <w:szCs w:val="24"/>
        </w:rPr>
      </w:pPr>
      <w:del w:id="155" w:author="Moreno,Melissa M" w:date="2018-10-30T09:38:00Z">
        <w:r w:rsidRPr="00767C54" w:rsidDel="00983216">
          <w:rPr>
            <w:rFonts w:ascii="Arial" w:hAnsi="Arial" w:cs="Arial"/>
            <w:sz w:val="24"/>
            <w:szCs w:val="24"/>
          </w:rPr>
          <w:delText>Graduate Student Council Travel Grant Application</w:delText>
        </w:r>
      </w:del>
    </w:p>
    <w:p w14:paraId="24747415" w14:textId="72F0D115" w:rsidR="00334D79" w:rsidRPr="00767C54" w:rsidDel="00983216" w:rsidRDefault="00334D79">
      <w:pPr>
        <w:rPr>
          <w:del w:id="156" w:author="Moreno,Melissa M" w:date="2018-10-30T09:38:00Z"/>
          <w:rFonts w:ascii="Arial" w:hAnsi="Arial" w:cs="Arial"/>
          <w:sz w:val="24"/>
          <w:szCs w:val="24"/>
        </w:rPr>
      </w:pPr>
      <w:del w:id="157" w:author="Moreno,Melissa M" w:date="2018-10-30T09:38:00Z">
        <w:r w:rsidRPr="00767C54" w:rsidDel="00983216">
          <w:rPr>
            <w:rFonts w:ascii="Arial" w:hAnsi="Arial" w:cs="Arial"/>
            <w:sz w:val="24"/>
            <w:szCs w:val="24"/>
          </w:rPr>
          <w:delText>Apply by November 1 through November 30</w:delText>
        </w:r>
      </w:del>
    </w:p>
    <w:p w14:paraId="22960341" w14:textId="003F25B7" w:rsidR="00334D79" w:rsidRPr="00767C54" w:rsidDel="00983216" w:rsidRDefault="008F7D42">
      <w:pPr>
        <w:rPr>
          <w:del w:id="158" w:author="Moreno,Melissa M" w:date="2018-10-30T09:38:00Z"/>
          <w:rFonts w:ascii="Arial" w:hAnsi="Arial" w:cs="Arial"/>
          <w:sz w:val="24"/>
          <w:szCs w:val="24"/>
        </w:rPr>
      </w:pPr>
      <w:del w:id="159" w:author="Moreno,Melissa M" w:date="2018-10-30T09:38:00Z">
        <w:r w:rsidDel="00983216">
          <w:rPr>
            <w:rStyle w:val="Hyperlink"/>
            <w:rFonts w:ascii="Arial" w:hAnsi="Arial" w:cs="Arial"/>
            <w:sz w:val="24"/>
            <w:szCs w:val="24"/>
          </w:rPr>
          <w:fldChar w:fldCharType="begin"/>
        </w:r>
        <w:r w:rsidDel="00983216">
          <w:rPr>
            <w:rStyle w:val="Hyperlink"/>
            <w:rFonts w:ascii="Arial" w:hAnsi="Arial" w:cs="Arial"/>
            <w:sz w:val="24"/>
            <w:szCs w:val="24"/>
          </w:rPr>
          <w:delInstrText xml:space="preserve"> HYPERLINK "http://ufgsc.org/grantrequests/form.php?id=29548&amp;code=207dde271ef5b0ef" </w:delInstrText>
        </w:r>
        <w:r w:rsidDel="00983216">
          <w:rPr>
            <w:rStyle w:val="Hyperlink"/>
            <w:rFonts w:ascii="Arial" w:hAnsi="Arial" w:cs="Arial"/>
            <w:sz w:val="24"/>
            <w:szCs w:val="24"/>
          </w:rPr>
          <w:fldChar w:fldCharType="separate"/>
        </w:r>
        <w:r w:rsidR="00334D79" w:rsidRPr="00767C54" w:rsidDel="00983216">
          <w:rPr>
            <w:rStyle w:val="Hyperlink"/>
            <w:rFonts w:ascii="Arial" w:hAnsi="Arial" w:cs="Arial"/>
            <w:sz w:val="24"/>
            <w:szCs w:val="24"/>
          </w:rPr>
          <w:delText>http://ufgsc.org/grantrequests/form.php?id=29548&amp;code=207dde271ef5b0ef</w:delText>
        </w:r>
        <w:r w:rsidDel="00983216">
          <w:rPr>
            <w:rStyle w:val="Hyperlink"/>
            <w:rFonts w:ascii="Arial" w:hAnsi="Arial" w:cs="Arial"/>
            <w:sz w:val="24"/>
            <w:szCs w:val="24"/>
          </w:rPr>
          <w:fldChar w:fldCharType="end"/>
        </w:r>
      </w:del>
    </w:p>
    <w:p w14:paraId="700792E0" w14:textId="11967D1A" w:rsidR="00334D79" w:rsidRPr="00767C54" w:rsidDel="00983216" w:rsidRDefault="00334D79">
      <w:pPr>
        <w:rPr>
          <w:del w:id="160" w:author="Moreno,Melissa M" w:date="2018-10-30T09:38:00Z"/>
          <w:rFonts w:ascii="Arial" w:hAnsi="Arial" w:cs="Arial"/>
          <w:sz w:val="24"/>
          <w:szCs w:val="24"/>
        </w:rPr>
      </w:pPr>
    </w:p>
    <w:p w14:paraId="6D9A9967" w14:textId="16F8AF95" w:rsidR="00334D79" w:rsidRPr="00767C54" w:rsidDel="00983216" w:rsidRDefault="00334D79">
      <w:pPr>
        <w:rPr>
          <w:del w:id="161" w:author="Moreno,Melissa M" w:date="2018-10-30T09:38:00Z"/>
          <w:rFonts w:ascii="Arial" w:hAnsi="Arial" w:cs="Arial"/>
          <w:sz w:val="24"/>
          <w:szCs w:val="24"/>
        </w:rPr>
      </w:pPr>
      <w:del w:id="162" w:author="Moreno,Melissa M" w:date="2018-10-30T09:38:00Z">
        <w:r w:rsidRPr="00767C54" w:rsidDel="00983216">
          <w:rPr>
            <w:rFonts w:ascii="Arial" w:hAnsi="Arial" w:cs="Arial"/>
            <w:sz w:val="24"/>
            <w:szCs w:val="24"/>
          </w:rPr>
          <w:delText>Office of Research Graduate Student Request for Travel Funds</w:delText>
        </w:r>
      </w:del>
    </w:p>
    <w:p w14:paraId="5EFBF256" w14:textId="75D97EF7" w:rsidR="00334D79" w:rsidRPr="00767C54" w:rsidDel="00983216" w:rsidRDefault="00334D79">
      <w:pPr>
        <w:rPr>
          <w:del w:id="163" w:author="Moreno,Melissa M" w:date="2018-10-30T09:38:00Z"/>
          <w:rFonts w:ascii="Arial" w:hAnsi="Arial" w:cs="Arial"/>
          <w:sz w:val="24"/>
          <w:szCs w:val="24"/>
        </w:rPr>
      </w:pPr>
      <w:del w:id="164" w:author="Moreno,Melissa M" w:date="2018-10-30T09:38:00Z">
        <w:r w:rsidRPr="00767C54" w:rsidDel="00983216">
          <w:rPr>
            <w:rFonts w:ascii="Arial" w:hAnsi="Arial" w:cs="Arial"/>
            <w:sz w:val="24"/>
            <w:szCs w:val="24"/>
          </w:rPr>
          <w:delText>Not sure when this is due, but probably Nov 1</w:delText>
        </w:r>
      </w:del>
    </w:p>
    <w:p w14:paraId="028CB911" w14:textId="60FC2A09" w:rsidR="00334D79" w:rsidRPr="00767C54" w:rsidDel="00983216" w:rsidRDefault="008F7D42">
      <w:pPr>
        <w:rPr>
          <w:del w:id="165" w:author="Moreno,Melissa M" w:date="2018-10-30T09:38:00Z"/>
          <w:rFonts w:ascii="Arial" w:hAnsi="Arial" w:cs="Arial"/>
          <w:sz w:val="24"/>
          <w:szCs w:val="24"/>
        </w:rPr>
      </w:pPr>
      <w:del w:id="166" w:author="Moreno,Melissa M" w:date="2018-10-30T09:38:00Z">
        <w:r w:rsidDel="00983216">
          <w:rPr>
            <w:rStyle w:val="Hyperlink"/>
            <w:rFonts w:ascii="Arial" w:hAnsi="Arial" w:cs="Arial"/>
            <w:sz w:val="24"/>
            <w:szCs w:val="24"/>
          </w:rPr>
          <w:fldChar w:fldCharType="begin"/>
        </w:r>
        <w:r w:rsidDel="00983216">
          <w:rPr>
            <w:rStyle w:val="Hyperlink"/>
            <w:rFonts w:ascii="Arial" w:hAnsi="Arial" w:cs="Arial"/>
            <w:sz w:val="24"/>
            <w:szCs w:val="24"/>
          </w:rPr>
          <w:delInstrText xml:space="preserve"> HYPERLINK "http://research.ufl.edu/research-program-development/research_program_development_docs/travel.pdf" </w:delInstrText>
        </w:r>
        <w:r w:rsidDel="00983216">
          <w:rPr>
            <w:rStyle w:val="Hyperlink"/>
            <w:rFonts w:ascii="Arial" w:hAnsi="Arial" w:cs="Arial"/>
            <w:sz w:val="24"/>
            <w:szCs w:val="24"/>
          </w:rPr>
          <w:fldChar w:fldCharType="separate"/>
        </w:r>
        <w:r w:rsidR="00334D79" w:rsidRPr="00767C54" w:rsidDel="00983216">
          <w:rPr>
            <w:rStyle w:val="Hyperlink"/>
            <w:rFonts w:ascii="Arial" w:hAnsi="Arial" w:cs="Arial"/>
            <w:sz w:val="24"/>
            <w:szCs w:val="24"/>
          </w:rPr>
          <w:delText>http://research.ufl.edu/research-program-development/research_program_development_docs/travel.pdf</w:delText>
        </w:r>
        <w:r w:rsidDel="00983216">
          <w:rPr>
            <w:rStyle w:val="Hyperlink"/>
            <w:rFonts w:ascii="Arial" w:hAnsi="Arial" w:cs="Arial"/>
            <w:sz w:val="24"/>
            <w:szCs w:val="24"/>
          </w:rPr>
          <w:fldChar w:fldCharType="end"/>
        </w:r>
      </w:del>
    </w:p>
    <w:p w14:paraId="6BA48343" w14:textId="44E573AF" w:rsidR="00334D79" w:rsidRPr="00767C54" w:rsidDel="00983216" w:rsidRDefault="00334D79">
      <w:pPr>
        <w:rPr>
          <w:del w:id="167" w:author="Moreno,Melissa M" w:date="2018-10-30T09:38:00Z"/>
          <w:rFonts w:ascii="Arial" w:hAnsi="Arial" w:cs="Arial"/>
          <w:sz w:val="24"/>
          <w:szCs w:val="24"/>
        </w:rPr>
      </w:pPr>
    </w:p>
    <w:p w14:paraId="214C8320" w14:textId="0990714C" w:rsidR="00334D79" w:rsidRPr="00767C54" w:rsidDel="00983216" w:rsidRDefault="00334D79">
      <w:pPr>
        <w:rPr>
          <w:del w:id="168" w:author="Moreno,Melissa M" w:date="2018-10-30T09:38:00Z"/>
          <w:rFonts w:ascii="Arial" w:hAnsi="Arial" w:cs="Arial"/>
          <w:sz w:val="24"/>
          <w:szCs w:val="24"/>
        </w:rPr>
      </w:pPr>
      <w:del w:id="169" w:author="Moreno,Melissa M" w:date="2018-10-30T09:38:00Z">
        <w:r w:rsidRPr="00767C54" w:rsidDel="00983216">
          <w:rPr>
            <w:rFonts w:ascii="Arial" w:hAnsi="Arial" w:cs="Arial"/>
            <w:sz w:val="24"/>
            <w:szCs w:val="24"/>
          </w:rPr>
          <w:delText>Dr. James Davidson Graduate Travel Scholarship</w:delText>
        </w:r>
      </w:del>
    </w:p>
    <w:p w14:paraId="0F4F2EAE" w14:textId="5A63F50B" w:rsidR="00334D79" w:rsidRPr="00767C54" w:rsidDel="00983216" w:rsidRDefault="00334D79">
      <w:pPr>
        <w:rPr>
          <w:del w:id="170" w:author="Moreno,Melissa M" w:date="2018-10-30T09:38:00Z"/>
          <w:rFonts w:ascii="Arial" w:hAnsi="Arial" w:cs="Arial"/>
          <w:sz w:val="24"/>
          <w:szCs w:val="24"/>
        </w:rPr>
      </w:pPr>
      <w:del w:id="171" w:author="Moreno,Melissa M" w:date="2018-10-30T09:38:00Z">
        <w:r w:rsidRPr="00767C54" w:rsidDel="00983216">
          <w:rPr>
            <w:rFonts w:ascii="Arial" w:hAnsi="Arial" w:cs="Arial"/>
            <w:sz w:val="24"/>
            <w:szCs w:val="24"/>
          </w:rPr>
          <w:delText xml:space="preserve">Apply by </w:delText>
        </w:r>
        <w:r w:rsidR="00BB6311" w:rsidRPr="00767C54" w:rsidDel="00983216">
          <w:rPr>
            <w:rFonts w:ascii="Arial" w:hAnsi="Arial" w:cs="Arial"/>
            <w:color w:val="000000"/>
            <w:sz w:val="24"/>
            <w:szCs w:val="24"/>
            <w:shd w:val="clear" w:color="auto" w:fill="FFFFFF"/>
          </w:rPr>
          <w:delText>October 25</w:delText>
        </w:r>
      </w:del>
    </w:p>
    <w:p w14:paraId="6BBE8AB2" w14:textId="74C6CB0D" w:rsidR="00334D79" w:rsidRPr="00767C54" w:rsidDel="00983216" w:rsidRDefault="008F7D42">
      <w:pPr>
        <w:rPr>
          <w:del w:id="172" w:author="Moreno,Melissa M" w:date="2018-10-30T09:38:00Z"/>
          <w:rFonts w:ascii="Arial" w:hAnsi="Arial" w:cs="Arial"/>
          <w:sz w:val="24"/>
          <w:szCs w:val="24"/>
        </w:rPr>
      </w:pPr>
      <w:del w:id="173" w:author="Moreno,Melissa M" w:date="2018-10-30T09:38:00Z">
        <w:r w:rsidDel="00983216">
          <w:rPr>
            <w:rStyle w:val="Hyperlink"/>
            <w:rFonts w:ascii="Arial" w:hAnsi="Arial" w:cs="Arial"/>
            <w:sz w:val="24"/>
            <w:szCs w:val="24"/>
          </w:rPr>
          <w:fldChar w:fldCharType="begin"/>
        </w:r>
        <w:r w:rsidDel="00983216">
          <w:rPr>
            <w:rStyle w:val="Hyperlink"/>
            <w:rFonts w:ascii="Arial" w:hAnsi="Arial" w:cs="Arial"/>
            <w:sz w:val="24"/>
            <w:szCs w:val="24"/>
          </w:rPr>
          <w:delInstrText xml:space="preserve"> HYPERLINK "http://cals.ufl.edu/docs/pdf/students/DavidsonMemorandumApplication.pdf" </w:delInstrText>
        </w:r>
        <w:r w:rsidDel="00983216">
          <w:rPr>
            <w:rStyle w:val="Hyperlink"/>
            <w:rFonts w:ascii="Arial" w:hAnsi="Arial" w:cs="Arial"/>
            <w:sz w:val="24"/>
            <w:szCs w:val="24"/>
          </w:rPr>
          <w:fldChar w:fldCharType="separate"/>
        </w:r>
        <w:r w:rsidR="00334D79" w:rsidRPr="00767C54" w:rsidDel="00983216">
          <w:rPr>
            <w:rStyle w:val="Hyperlink"/>
            <w:rFonts w:ascii="Arial" w:hAnsi="Arial" w:cs="Arial"/>
            <w:sz w:val="24"/>
            <w:szCs w:val="24"/>
          </w:rPr>
          <w:delText>http://cals.ufl.edu/docs/pdf/students/DavidsonMemorandumApplication.pdf</w:delText>
        </w:r>
        <w:r w:rsidDel="00983216">
          <w:rPr>
            <w:rStyle w:val="Hyperlink"/>
            <w:rFonts w:ascii="Arial" w:hAnsi="Arial" w:cs="Arial"/>
            <w:sz w:val="24"/>
            <w:szCs w:val="24"/>
          </w:rPr>
          <w:fldChar w:fldCharType="end"/>
        </w:r>
      </w:del>
    </w:p>
    <w:p w14:paraId="07DBC56E" w14:textId="0968AB7C" w:rsidR="00334D79" w:rsidRPr="00767C54" w:rsidDel="00983216" w:rsidRDefault="00334D79">
      <w:pPr>
        <w:rPr>
          <w:del w:id="174" w:author="Moreno,Melissa M" w:date="2018-10-30T09:38:00Z"/>
          <w:rFonts w:ascii="Arial" w:hAnsi="Arial" w:cs="Arial"/>
          <w:sz w:val="24"/>
          <w:szCs w:val="24"/>
        </w:rPr>
      </w:pPr>
    </w:p>
    <w:p w14:paraId="1531BCB1" w14:textId="653455AE" w:rsidR="00334D79" w:rsidRPr="00767C54" w:rsidDel="00983216" w:rsidRDefault="00334D79">
      <w:pPr>
        <w:rPr>
          <w:del w:id="175" w:author="Moreno,Melissa M" w:date="2018-10-30T09:38:00Z"/>
          <w:rFonts w:ascii="Arial" w:hAnsi="Arial" w:cs="Arial"/>
          <w:sz w:val="24"/>
          <w:szCs w:val="24"/>
        </w:rPr>
      </w:pPr>
      <w:del w:id="176" w:author="Moreno,Melissa M" w:date="2018-10-30T09:38:00Z">
        <w:r w:rsidRPr="00767C54" w:rsidDel="00983216">
          <w:rPr>
            <w:rFonts w:ascii="Arial" w:hAnsi="Arial" w:cs="Arial"/>
            <w:sz w:val="24"/>
            <w:szCs w:val="24"/>
          </w:rPr>
          <w:delText>GRADUATE STUDENT TRAVEL GRANT APPLICATION</w:delText>
        </w:r>
      </w:del>
    </w:p>
    <w:p w14:paraId="3020A0D4" w14:textId="464F16D4" w:rsidR="00334D79" w:rsidRPr="00767C54" w:rsidDel="00983216" w:rsidRDefault="00334D79">
      <w:pPr>
        <w:rPr>
          <w:del w:id="177" w:author="Moreno,Melissa M" w:date="2018-10-30T09:38:00Z"/>
          <w:rFonts w:ascii="Arial" w:hAnsi="Arial" w:cs="Arial"/>
          <w:sz w:val="24"/>
          <w:szCs w:val="24"/>
        </w:rPr>
      </w:pPr>
      <w:del w:id="178" w:author="Moreno,Melissa M" w:date="2018-10-30T09:38:00Z">
        <w:r w:rsidRPr="00767C54" w:rsidDel="00983216">
          <w:rPr>
            <w:rFonts w:ascii="Arial" w:hAnsi="Arial" w:cs="Arial"/>
            <w:sz w:val="24"/>
            <w:szCs w:val="24"/>
          </w:rPr>
          <w:delText>Apply by Nov 1</w:delText>
        </w:r>
      </w:del>
    </w:p>
    <w:p w14:paraId="6EC6A647" w14:textId="1DBF919E" w:rsidR="00334D79" w:rsidRPr="00767C54" w:rsidDel="00983216" w:rsidRDefault="00334D79">
      <w:pPr>
        <w:rPr>
          <w:del w:id="179" w:author="Moreno,Melissa M" w:date="2018-10-30T09:38:00Z"/>
          <w:rFonts w:ascii="Arial" w:hAnsi="Arial" w:cs="Arial"/>
          <w:sz w:val="24"/>
          <w:szCs w:val="24"/>
        </w:rPr>
      </w:pPr>
      <w:del w:id="180" w:author="Moreno,Melissa M" w:date="2018-10-30T09:38:00Z">
        <w:r w:rsidRPr="00767C54" w:rsidDel="00983216">
          <w:rPr>
            <w:rFonts w:ascii="Arial" w:hAnsi="Arial" w:cs="Arial"/>
            <w:sz w:val="24"/>
            <w:szCs w:val="24"/>
          </w:rPr>
          <w:delText>http://snre.ifas.ufl.edu/media/snreifasufledu/docs/pdf/TravelGrant_Application_2018_updated.pdf</w:delText>
        </w:r>
      </w:del>
    </w:p>
    <w:p w14:paraId="55E5D3A6" w14:textId="77777777" w:rsidR="00334D79" w:rsidRPr="00767C54" w:rsidRDefault="00334D79">
      <w:pPr>
        <w:rPr>
          <w:rFonts w:ascii="Arial" w:hAnsi="Arial" w:cs="Arial"/>
          <w:sz w:val="24"/>
          <w:szCs w:val="24"/>
        </w:rPr>
      </w:pPr>
    </w:p>
    <w:sectPr w:rsidR="00334D79" w:rsidRPr="00767C54" w:rsidSect="00944C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Bill Pine" w:date="2018-10-25T06:44:00Z" w:initials="bp">
    <w:p w14:paraId="6CF569D5" w14:textId="77777777" w:rsidR="00A155B7" w:rsidRDefault="00A155B7">
      <w:pPr>
        <w:pStyle w:val="CommentText"/>
      </w:pPr>
      <w:r>
        <w:rPr>
          <w:rStyle w:val="CommentReference"/>
        </w:rPr>
        <w:annotationRef/>
      </w:r>
      <w:r>
        <w:t>See if you can find an “official” definition of the Nature Coast.  Perhaps should just call it the Big Bend and use the definition in the report below.</w:t>
      </w:r>
    </w:p>
  </w:comment>
  <w:comment w:id="102" w:author="Bill Pine" w:date="2018-10-25T06:44:00Z" w:initials="bp">
    <w:p w14:paraId="1DEA0B1D" w14:textId="77777777" w:rsidR="003E7DD9" w:rsidRDefault="003E7DD9">
      <w:pPr>
        <w:pStyle w:val="CommentText"/>
      </w:pPr>
      <w:r>
        <w:rPr>
          <w:rStyle w:val="CommentReference"/>
        </w:rPr>
        <w:annotationRef/>
      </w:r>
      <w:r>
        <w:t>You should read this report as it puts the economic role of different sectors in context</w:t>
      </w:r>
    </w:p>
    <w:p w14:paraId="36B91F64" w14:textId="77777777" w:rsidR="003E7DD9" w:rsidRDefault="008F7D42">
      <w:pPr>
        <w:pStyle w:val="CommentText"/>
      </w:pPr>
      <w:hyperlink r:id="rId1" w:history="1">
        <w:r w:rsidR="00A155B7" w:rsidRPr="005A2186">
          <w:rPr>
            <w:rStyle w:val="Hyperlink"/>
          </w:rPr>
          <w:t>https://www.conservationfund.org/projects/economic-analysis-for-big-bend-region-of-florida</w:t>
        </w:r>
      </w:hyperlink>
    </w:p>
    <w:p w14:paraId="76F62095" w14:textId="77777777" w:rsidR="00A155B7" w:rsidRDefault="00A155B7">
      <w:pPr>
        <w:pStyle w:val="CommentText"/>
      </w:pPr>
    </w:p>
    <w:p w14:paraId="5B4CEB7D" w14:textId="77777777" w:rsidR="00A155B7" w:rsidRDefault="00A155B7">
      <w:pPr>
        <w:pStyle w:val="CommentText"/>
      </w:pPr>
      <w:r>
        <w:t>see also report from USFWS</w:t>
      </w:r>
    </w:p>
    <w:p w14:paraId="30F301E3" w14:textId="77777777" w:rsidR="00A155B7" w:rsidRDefault="00A155B7">
      <w:pPr>
        <w:pStyle w:val="CommentText"/>
      </w:pPr>
      <w:r w:rsidRPr="00A155B7">
        <w:t>https://www.fws.gov/southeast/gulf-restoration/next-steps/focal-area/floridas-big-bend/</w:t>
      </w:r>
    </w:p>
  </w:comment>
  <w:comment w:id="103" w:author="Bill Pine" w:date="2018-10-25T06:44:00Z" w:initials="bp">
    <w:p w14:paraId="759C3562" w14:textId="77777777" w:rsidR="00774F71" w:rsidRDefault="00774F71">
      <w:pPr>
        <w:pStyle w:val="CommentText"/>
      </w:pPr>
      <w:r>
        <w:rPr>
          <w:rStyle w:val="CommentReference"/>
        </w:rPr>
        <w:annotationRef/>
      </w:r>
      <w:r>
        <w:t>see</w:t>
      </w:r>
    </w:p>
    <w:p w14:paraId="04B8DB3A" w14:textId="77777777" w:rsidR="00774F71" w:rsidRDefault="00774F71">
      <w:pPr>
        <w:pStyle w:val="CommentText"/>
      </w:pPr>
      <w:r w:rsidRPr="00774F71">
        <w:t>https://coaps.fsu.edu/~mhannion/Geselbracht.pdf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F569D5" w15:done="0"/>
  <w15:commentEx w15:paraId="30F301E3" w15:done="0"/>
  <w15:commentEx w15:paraId="04B8DB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F569D5" w16cid:durableId="1F7F3D96"/>
  <w16cid:commentId w16cid:paraId="30F301E3" w16cid:durableId="1F7F3D97"/>
  <w16cid:commentId w16cid:paraId="04B8DB3A" w16cid:durableId="1F7F3D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eno,Melissa M">
    <w15:presenceInfo w15:providerId="None" w15:userId="Moreno,Melissa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4D79"/>
    <w:rsid w:val="000B62B5"/>
    <w:rsid w:val="00156F13"/>
    <w:rsid w:val="001E17CE"/>
    <w:rsid w:val="00334D79"/>
    <w:rsid w:val="00374E42"/>
    <w:rsid w:val="003E7DD9"/>
    <w:rsid w:val="00441F8F"/>
    <w:rsid w:val="005432E7"/>
    <w:rsid w:val="006021C6"/>
    <w:rsid w:val="00625615"/>
    <w:rsid w:val="00635BDD"/>
    <w:rsid w:val="00767C54"/>
    <w:rsid w:val="00774F71"/>
    <w:rsid w:val="007C2C5C"/>
    <w:rsid w:val="008337DD"/>
    <w:rsid w:val="008C3925"/>
    <w:rsid w:val="008F7D42"/>
    <w:rsid w:val="00944CA8"/>
    <w:rsid w:val="00951505"/>
    <w:rsid w:val="0097192C"/>
    <w:rsid w:val="00983216"/>
    <w:rsid w:val="00A155B7"/>
    <w:rsid w:val="00A54A9F"/>
    <w:rsid w:val="00AD2D27"/>
    <w:rsid w:val="00BB6311"/>
    <w:rsid w:val="00BE6758"/>
    <w:rsid w:val="00C36819"/>
    <w:rsid w:val="00C40FF5"/>
    <w:rsid w:val="00CA7E74"/>
    <w:rsid w:val="00CE0ECA"/>
    <w:rsid w:val="00DA1A91"/>
    <w:rsid w:val="00DA3691"/>
    <w:rsid w:val="00DD1131"/>
    <w:rsid w:val="00E5582F"/>
    <w:rsid w:val="00F2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0F1E"/>
  <w15:docId w15:val="{7BFFF6F9-32FC-4F46-8698-DF3757F5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CA8"/>
  </w:style>
  <w:style w:type="paragraph" w:styleId="Heading1">
    <w:name w:val="heading 1"/>
    <w:basedOn w:val="Normal"/>
    <w:link w:val="Heading1Char"/>
    <w:uiPriority w:val="9"/>
    <w:qFormat/>
    <w:rsid w:val="00334D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D79"/>
    <w:rPr>
      <w:color w:val="0563C1" w:themeColor="hyperlink"/>
      <w:u w:val="single"/>
    </w:rPr>
  </w:style>
  <w:style w:type="character" w:customStyle="1" w:styleId="Heading1Char">
    <w:name w:val="Heading 1 Char"/>
    <w:basedOn w:val="DefaultParagraphFont"/>
    <w:link w:val="Heading1"/>
    <w:uiPriority w:val="9"/>
    <w:rsid w:val="00334D79"/>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3E7DD9"/>
    <w:rPr>
      <w:sz w:val="16"/>
      <w:szCs w:val="16"/>
    </w:rPr>
  </w:style>
  <w:style w:type="paragraph" w:styleId="CommentText">
    <w:name w:val="annotation text"/>
    <w:basedOn w:val="Normal"/>
    <w:link w:val="CommentTextChar"/>
    <w:uiPriority w:val="99"/>
    <w:semiHidden/>
    <w:unhideWhenUsed/>
    <w:rsid w:val="003E7DD9"/>
    <w:pPr>
      <w:spacing w:line="240" w:lineRule="auto"/>
    </w:pPr>
    <w:rPr>
      <w:sz w:val="20"/>
      <w:szCs w:val="20"/>
    </w:rPr>
  </w:style>
  <w:style w:type="character" w:customStyle="1" w:styleId="CommentTextChar">
    <w:name w:val="Comment Text Char"/>
    <w:basedOn w:val="DefaultParagraphFont"/>
    <w:link w:val="CommentText"/>
    <w:uiPriority w:val="99"/>
    <w:semiHidden/>
    <w:rsid w:val="003E7DD9"/>
    <w:rPr>
      <w:sz w:val="20"/>
      <w:szCs w:val="20"/>
    </w:rPr>
  </w:style>
  <w:style w:type="paragraph" w:styleId="CommentSubject">
    <w:name w:val="annotation subject"/>
    <w:basedOn w:val="CommentText"/>
    <w:next w:val="CommentText"/>
    <w:link w:val="CommentSubjectChar"/>
    <w:uiPriority w:val="99"/>
    <w:semiHidden/>
    <w:unhideWhenUsed/>
    <w:rsid w:val="003E7DD9"/>
    <w:rPr>
      <w:b/>
      <w:bCs/>
    </w:rPr>
  </w:style>
  <w:style w:type="character" w:customStyle="1" w:styleId="CommentSubjectChar">
    <w:name w:val="Comment Subject Char"/>
    <w:basedOn w:val="CommentTextChar"/>
    <w:link w:val="CommentSubject"/>
    <w:uiPriority w:val="99"/>
    <w:semiHidden/>
    <w:rsid w:val="003E7DD9"/>
    <w:rPr>
      <w:b/>
      <w:bCs/>
      <w:sz w:val="20"/>
      <w:szCs w:val="20"/>
    </w:rPr>
  </w:style>
  <w:style w:type="paragraph" w:styleId="BalloonText">
    <w:name w:val="Balloon Text"/>
    <w:basedOn w:val="Normal"/>
    <w:link w:val="BalloonTextChar"/>
    <w:uiPriority w:val="99"/>
    <w:semiHidden/>
    <w:unhideWhenUsed/>
    <w:rsid w:val="003E7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DD9"/>
    <w:rPr>
      <w:rFonts w:ascii="Tahoma" w:hAnsi="Tahoma" w:cs="Tahoma"/>
      <w:sz w:val="16"/>
      <w:szCs w:val="16"/>
    </w:rPr>
  </w:style>
  <w:style w:type="paragraph" w:customStyle="1" w:styleId="q">
    <w:name w:val="q"/>
    <w:basedOn w:val="Normal"/>
    <w:rsid w:val="00374E4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4E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99772">
      <w:bodyDiv w:val="1"/>
      <w:marLeft w:val="0"/>
      <w:marRight w:val="0"/>
      <w:marTop w:val="0"/>
      <w:marBottom w:val="0"/>
      <w:divBdr>
        <w:top w:val="none" w:sz="0" w:space="0" w:color="auto"/>
        <w:left w:val="none" w:sz="0" w:space="0" w:color="auto"/>
        <w:bottom w:val="none" w:sz="0" w:space="0" w:color="auto"/>
        <w:right w:val="none" w:sz="0" w:space="0" w:color="auto"/>
      </w:divBdr>
    </w:div>
    <w:div w:id="349336794">
      <w:bodyDiv w:val="1"/>
      <w:marLeft w:val="0"/>
      <w:marRight w:val="0"/>
      <w:marTop w:val="0"/>
      <w:marBottom w:val="0"/>
      <w:divBdr>
        <w:top w:val="none" w:sz="0" w:space="0" w:color="auto"/>
        <w:left w:val="none" w:sz="0" w:space="0" w:color="auto"/>
        <w:bottom w:val="none" w:sz="0" w:space="0" w:color="auto"/>
        <w:right w:val="none" w:sz="0" w:space="0" w:color="auto"/>
      </w:divBdr>
    </w:div>
    <w:div w:id="940379066">
      <w:bodyDiv w:val="1"/>
      <w:marLeft w:val="0"/>
      <w:marRight w:val="0"/>
      <w:marTop w:val="0"/>
      <w:marBottom w:val="0"/>
      <w:divBdr>
        <w:top w:val="none" w:sz="0" w:space="0" w:color="auto"/>
        <w:left w:val="none" w:sz="0" w:space="0" w:color="auto"/>
        <w:bottom w:val="none" w:sz="0" w:space="0" w:color="auto"/>
        <w:right w:val="none" w:sz="0" w:space="0" w:color="auto"/>
      </w:divBdr>
    </w:div>
    <w:div w:id="1187520587">
      <w:bodyDiv w:val="1"/>
      <w:marLeft w:val="0"/>
      <w:marRight w:val="0"/>
      <w:marTop w:val="0"/>
      <w:marBottom w:val="0"/>
      <w:divBdr>
        <w:top w:val="none" w:sz="0" w:space="0" w:color="auto"/>
        <w:left w:val="none" w:sz="0" w:space="0" w:color="auto"/>
        <w:bottom w:val="none" w:sz="0" w:space="0" w:color="auto"/>
        <w:right w:val="none" w:sz="0" w:space="0" w:color="auto"/>
      </w:divBdr>
    </w:div>
    <w:div w:id="1336878440">
      <w:bodyDiv w:val="1"/>
      <w:marLeft w:val="0"/>
      <w:marRight w:val="0"/>
      <w:marTop w:val="0"/>
      <w:marBottom w:val="0"/>
      <w:divBdr>
        <w:top w:val="none" w:sz="0" w:space="0" w:color="auto"/>
        <w:left w:val="none" w:sz="0" w:space="0" w:color="auto"/>
        <w:bottom w:val="none" w:sz="0" w:space="0" w:color="auto"/>
        <w:right w:val="none" w:sz="0" w:space="0" w:color="auto"/>
      </w:divBdr>
    </w:div>
    <w:div w:id="210168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onservationfund.org/projects/economic-analysis-for-big-bend-region-of-florida"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Fai10</b:Tag>
    <b:SourceType>JournalArticle</b:SourceType>
    <b:Guid>{B589DEEF-D2C8-4FFD-AC21-F155E64210F6}</b:Guid>
    <b:Title>Mapping and monitoring temporal changes for coastline and coastal area by using aerial data images and digital photogrammetry: A case study from Samsun, Turkey</b:Title>
    <b:Year>2010</b:Year>
    <b:Author>
      <b:Author>
        <b:NameList>
          <b:Person>
            <b:Last>Sesli</b:Last>
            <b:First>Faik</b:First>
            <b:Middle>Ahmet</b:Middle>
          </b:Person>
        </b:NameList>
      </b:Author>
    </b:Author>
    <b:JournalName>INTERNATIONAL JOURNAL OF </b:JournalName>
    <b:Pages>1567-1575</b:Pages>
    <b:RefOrder>2</b:RefOrder>
  </b:Source>
</b:Sources>
</file>

<file path=customXml/itemProps1.xml><?xml version="1.0" encoding="utf-8"?>
<ds:datastoreItem xmlns:ds="http://schemas.openxmlformats.org/officeDocument/2006/customXml" ds:itemID="{E3530AD8-7889-48D5-A6F7-9ABC1A2A6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Moreno,Melissa M</dc:creator>
  <cp:lastModifiedBy>Moreno,Melissa M</cp:lastModifiedBy>
  <cp:revision>6</cp:revision>
  <dcterms:created xsi:type="dcterms:W3CDTF">2018-10-25T09:40:00Z</dcterms:created>
  <dcterms:modified xsi:type="dcterms:W3CDTF">2018-10-30T14:46:00Z</dcterms:modified>
</cp:coreProperties>
</file>